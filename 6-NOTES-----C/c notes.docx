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62C" w:rsidRPr="0027262C" w:rsidRDefault="0027262C" w:rsidP="0027262C">
      <w:pPr>
        <w:shd w:val="clear" w:color="auto" w:fill="F8F9FA"/>
        <w:spacing w:after="100" w:afterAutospacing="1" w:line="240" w:lineRule="auto"/>
        <w:jc w:val="center"/>
        <w:outlineLvl w:val="3"/>
        <w:rPr>
          <w:ins w:id="0" w:author="Unknown"/>
          <w:rFonts w:ascii="Segoe UI" w:eastAsia="Times New Roman" w:hAnsi="Segoe UI" w:cs="Segoe UI"/>
          <w:color w:val="212529"/>
          <w:sz w:val="24"/>
          <w:szCs w:val="24"/>
        </w:rPr>
      </w:pPr>
      <w:bookmarkStart w:id="1" w:name="_GoBack"/>
      <w:bookmarkEnd w:id="1"/>
      <w:ins w:id="2" w:author="Unknown">
        <w:r w:rsidRPr="0027262C">
          <w:rPr>
            <w:rFonts w:ascii="Segoe UI" w:eastAsia="Times New Roman" w:hAnsi="Segoe UI" w:cs="Segoe UI"/>
            <w:color w:val="212529"/>
            <w:sz w:val="24"/>
            <w:szCs w:val="24"/>
          </w:rPr>
          <w:t>Chapter 0: Introduction</w:t>
        </w:r>
      </w:ins>
    </w:p>
    <w:p w:rsidR="0027262C" w:rsidRPr="0027262C" w:rsidRDefault="0027262C" w:rsidP="0027262C">
      <w:pPr>
        <w:shd w:val="clear" w:color="auto" w:fill="F8F9FA"/>
        <w:spacing w:after="100" w:afterAutospacing="1" w:line="240" w:lineRule="auto"/>
        <w:outlineLvl w:val="4"/>
        <w:rPr>
          <w:ins w:id="3" w:author="Unknown"/>
          <w:rFonts w:ascii="Segoe UI" w:eastAsia="Times New Roman" w:hAnsi="Segoe UI" w:cs="Segoe UI"/>
          <w:color w:val="212529"/>
          <w:sz w:val="20"/>
          <w:szCs w:val="20"/>
        </w:rPr>
      </w:pPr>
      <w:ins w:id="4" w:author="Unknown">
        <w:r w:rsidRPr="0027262C">
          <w:rPr>
            <w:rFonts w:ascii="Segoe UI" w:eastAsia="Times New Roman" w:hAnsi="Segoe UI" w:cs="Segoe UI"/>
            <w:b/>
            <w:bCs/>
            <w:color w:val="212529"/>
            <w:sz w:val="20"/>
            <w:szCs w:val="20"/>
          </w:rPr>
          <w:t>What is Programming?</w:t>
        </w:r>
      </w:ins>
    </w:p>
    <w:p w:rsidR="0027262C" w:rsidRPr="0027262C" w:rsidRDefault="0027262C" w:rsidP="0027262C">
      <w:pPr>
        <w:shd w:val="clear" w:color="auto" w:fill="F8F9FA"/>
        <w:spacing w:after="100" w:afterAutospacing="1" w:line="240" w:lineRule="auto"/>
        <w:rPr>
          <w:ins w:id="5" w:author="Unknown"/>
          <w:rFonts w:ascii="Helvetica" w:eastAsia="Times New Roman" w:hAnsi="Helvetica" w:cs="Helvetica"/>
          <w:color w:val="212529"/>
          <w:sz w:val="28"/>
          <w:szCs w:val="28"/>
        </w:rPr>
      </w:pPr>
      <w:ins w:id="6" w:author="Unknown">
        <w:r w:rsidRPr="0027262C">
          <w:rPr>
            <w:rFonts w:ascii="Helvetica" w:eastAsia="Times New Roman" w:hAnsi="Helvetica" w:cs="Helvetica"/>
            <w:color w:val="212529"/>
            <w:sz w:val="28"/>
            <w:szCs w:val="28"/>
          </w:rPr>
          <w:t>Computer programming is a medium for us to communicate with computers just like we use Hindi or English to communicate with each other, programming is a way for us to deliver our instructions to the computer.</w:t>
        </w:r>
      </w:ins>
    </w:p>
    <w:p w:rsidR="0027262C" w:rsidRPr="0027262C" w:rsidRDefault="0027262C" w:rsidP="0027262C">
      <w:pPr>
        <w:shd w:val="clear" w:color="auto" w:fill="F8F9FA"/>
        <w:spacing w:after="100" w:afterAutospacing="1" w:line="240" w:lineRule="auto"/>
        <w:outlineLvl w:val="4"/>
        <w:rPr>
          <w:ins w:id="7" w:author="Unknown"/>
          <w:rFonts w:ascii="Segoe UI" w:eastAsia="Times New Roman" w:hAnsi="Segoe UI" w:cs="Segoe UI"/>
          <w:color w:val="212529"/>
          <w:sz w:val="20"/>
          <w:szCs w:val="20"/>
        </w:rPr>
      </w:pPr>
      <w:ins w:id="8" w:author="Unknown">
        <w:r w:rsidRPr="0027262C">
          <w:rPr>
            <w:rFonts w:ascii="Segoe UI" w:eastAsia="Times New Roman" w:hAnsi="Segoe UI" w:cs="Segoe UI"/>
            <w:b/>
            <w:bCs/>
            <w:color w:val="212529"/>
            <w:sz w:val="20"/>
            <w:szCs w:val="20"/>
          </w:rPr>
          <w:t>What is C?</w:t>
        </w:r>
      </w:ins>
    </w:p>
    <w:p w:rsidR="0027262C" w:rsidRPr="0027262C" w:rsidRDefault="0027262C" w:rsidP="0027262C">
      <w:pPr>
        <w:shd w:val="clear" w:color="auto" w:fill="F8F9FA"/>
        <w:spacing w:after="100" w:afterAutospacing="1" w:line="240" w:lineRule="auto"/>
        <w:rPr>
          <w:ins w:id="9" w:author="Unknown"/>
          <w:rFonts w:ascii="Helvetica" w:eastAsia="Times New Roman" w:hAnsi="Helvetica" w:cs="Helvetica"/>
          <w:color w:val="212529"/>
          <w:sz w:val="28"/>
          <w:szCs w:val="28"/>
        </w:rPr>
      </w:pPr>
      <w:ins w:id="10" w:author="Unknown">
        <w:r w:rsidRPr="0027262C">
          <w:rPr>
            <w:rFonts w:ascii="Helvetica" w:eastAsia="Times New Roman" w:hAnsi="Helvetica" w:cs="Helvetica"/>
            <w:color w:val="212529"/>
            <w:sz w:val="28"/>
            <w:szCs w:val="28"/>
          </w:rPr>
          <w:t>C is a programming language. C is one of the oldest and finest programming languages. C was developed by Dennis Ritchie in 1972.</w:t>
        </w:r>
      </w:ins>
    </w:p>
    <w:p w:rsidR="0027262C" w:rsidRPr="0027262C" w:rsidRDefault="0027262C" w:rsidP="0027262C">
      <w:pPr>
        <w:shd w:val="clear" w:color="auto" w:fill="F8F9FA"/>
        <w:spacing w:after="100" w:afterAutospacing="1" w:line="240" w:lineRule="auto"/>
        <w:outlineLvl w:val="4"/>
        <w:rPr>
          <w:ins w:id="11" w:author="Unknown"/>
          <w:rFonts w:ascii="Segoe UI" w:eastAsia="Times New Roman" w:hAnsi="Segoe UI" w:cs="Segoe UI"/>
          <w:color w:val="212529"/>
          <w:sz w:val="20"/>
          <w:szCs w:val="20"/>
        </w:rPr>
      </w:pPr>
      <w:ins w:id="12" w:author="Unknown">
        <w:r w:rsidRPr="0027262C">
          <w:rPr>
            <w:rFonts w:ascii="Segoe UI" w:eastAsia="Times New Roman" w:hAnsi="Segoe UI" w:cs="Segoe UI"/>
            <w:b/>
            <w:bCs/>
            <w:color w:val="212529"/>
            <w:sz w:val="20"/>
            <w:szCs w:val="20"/>
          </w:rPr>
          <w:t>Uses of C</w:t>
        </w:r>
      </w:ins>
    </w:p>
    <w:p w:rsidR="0027262C" w:rsidRPr="0027262C" w:rsidRDefault="0027262C" w:rsidP="0027262C">
      <w:pPr>
        <w:shd w:val="clear" w:color="auto" w:fill="F8F9FA"/>
        <w:spacing w:after="100" w:afterAutospacing="1" w:line="240" w:lineRule="auto"/>
        <w:rPr>
          <w:ins w:id="13" w:author="Unknown"/>
          <w:rFonts w:ascii="Helvetica" w:eastAsia="Times New Roman" w:hAnsi="Helvetica" w:cs="Helvetica"/>
          <w:color w:val="212529"/>
          <w:sz w:val="28"/>
          <w:szCs w:val="28"/>
        </w:rPr>
      </w:pPr>
      <w:ins w:id="14" w:author="Unknown">
        <w:r w:rsidRPr="0027262C">
          <w:rPr>
            <w:rFonts w:ascii="Helvetica" w:eastAsia="Times New Roman" w:hAnsi="Helvetica" w:cs="Helvetica"/>
            <w:color w:val="212529"/>
            <w:sz w:val="28"/>
            <w:szCs w:val="28"/>
          </w:rPr>
          <w:t>C is a language that is used to program a wide variety of systems. Some of the uses of C are as follows:</w:t>
        </w:r>
      </w:ins>
    </w:p>
    <w:p w:rsidR="0027262C" w:rsidRPr="0027262C" w:rsidRDefault="0027262C" w:rsidP="0027262C">
      <w:pPr>
        <w:numPr>
          <w:ilvl w:val="0"/>
          <w:numId w:val="1"/>
        </w:numPr>
        <w:shd w:val="clear" w:color="auto" w:fill="F8F9FA"/>
        <w:spacing w:before="100" w:beforeAutospacing="1" w:after="100" w:afterAutospacing="1" w:line="240" w:lineRule="auto"/>
        <w:rPr>
          <w:ins w:id="15" w:author="Unknown"/>
          <w:rFonts w:ascii="Helvetica" w:eastAsia="Times New Roman" w:hAnsi="Helvetica" w:cs="Helvetica"/>
          <w:color w:val="212529"/>
          <w:sz w:val="28"/>
          <w:szCs w:val="28"/>
        </w:rPr>
      </w:pPr>
      <w:ins w:id="16" w:author="Unknown">
        <w:r w:rsidRPr="0027262C">
          <w:rPr>
            <w:rFonts w:ascii="Helvetica" w:eastAsia="Times New Roman" w:hAnsi="Helvetica" w:cs="Helvetica"/>
            <w:color w:val="212529"/>
            <w:sz w:val="28"/>
            <w:szCs w:val="28"/>
          </w:rPr>
          <w:t>Major parts of Windows, Linux, and other operating systems are written in C.</w:t>
        </w:r>
      </w:ins>
    </w:p>
    <w:p w:rsidR="0027262C" w:rsidRPr="0027262C" w:rsidRDefault="0027262C" w:rsidP="0027262C">
      <w:pPr>
        <w:numPr>
          <w:ilvl w:val="0"/>
          <w:numId w:val="1"/>
        </w:numPr>
        <w:shd w:val="clear" w:color="auto" w:fill="F8F9FA"/>
        <w:spacing w:before="100" w:beforeAutospacing="1" w:after="100" w:afterAutospacing="1" w:line="240" w:lineRule="auto"/>
        <w:rPr>
          <w:ins w:id="17" w:author="Unknown"/>
          <w:rFonts w:ascii="Helvetica" w:eastAsia="Times New Roman" w:hAnsi="Helvetica" w:cs="Helvetica"/>
          <w:color w:val="212529"/>
          <w:sz w:val="28"/>
          <w:szCs w:val="28"/>
        </w:rPr>
      </w:pPr>
      <w:ins w:id="18" w:author="Unknown">
        <w:r w:rsidRPr="0027262C">
          <w:rPr>
            <w:rFonts w:ascii="Helvetica" w:eastAsia="Times New Roman" w:hAnsi="Helvetica" w:cs="Helvetica"/>
            <w:color w:val="212529"/>
            <w:sz w:val="28"/>
            <w:szCs w:val="28"/>
          </w:rPr>
          <w:t>C is used to write driver programs for devices like Tablets, Printers, etc.</w:t>
        </w:r>
      </w:ins>
    </w:p>
    <w:p w:rsidR="0027262C" w:rsidRPr="0027262C" w:rsidRDefault="0027262C" w:rsidP="0027262C">
      <w:pPr>
        <w:numPr>
          <w:ilvl w:val="0"/>
          <w:numId w:val="1"/>
        </w:numPr>
        <w:shd w:val="clear" w:color="auto" w:fill="F8F9FA"/>
        <w:spacing w:before="100" w:beforeAutospacing="1" w:after="100" w:afterAutospacing="1" w:line="240" w:lineRule="auto"/>
        <w:rPr>
          <w:ins w:id="19" w:author="Unknown"/>
          <w:rFonts w:ascii="Helvetica" w:eastAsia="Times New Roman" w:hAnsi="Helvetica" w:cs="Helvetica"/>
          <w:color w:val="212529"/>
          <w:sz w:val="28"/>
          <w:szCs w:val="28"/>
        </w:rPr>
      </w:pPr>
      <w:ins w:id="20" w:author="Unknown">
        <w:r w:rsidRPr="0027262C">
          <w:rPr>
            <w:rFonts w:ascii="Helvetica" w:eastAsia="Times New Roman" w:hAnsi="Helvetica" w:cs="Helvetica"/>
            <w:color w:val="212529"/>
            <w:sz w:val="28"/>
            <w:szCs w:val="28"/>
          </w:rPr>
          <w:t>C language is used to program embedded systems where programs need to run faster in limited memory.</w:t>
        </w:r>
      </w:ins>
    </w:p>
    <w:p w:rsidR="0027262C" w:rsidRPr="0027262C" w:rsidRDefault="0027262C" w:rsidP="0027262C">
      <w:pPr>
        <w:numPr>
          <w:ilvl w:val="0"/>
          <w:numId w:val="1"/>
        </w:numPr>
        <w:shd w:val="clear" w:color="auto" w:fill="F8F9FA"/>
        <w:spacing w:before="100" w:beforeAutospacing="1" w:after="100" w:afterAutospacing="1" w:line="240" w:lineRule="auto"/>
        <w:rPr>
          <w:ins w:id="21" w:author="Unknown"/>
          <w:rFonts w:ascii="Helvetica" w:eastAsia="Times New Roman" w:hAnsi="Helvetica" w:cs="Helvetica"/>
          <w:color w:val="212529"/>
          <w:sz w:val="28"/>
          <w:szCs w:val="28"/>
        </w:rPr>
      </w:pPr>
      <w:ins w:id="22" w:author="Unknown">
        <w:r w:rsidRPr="0027262C">
          <w:rPr>
            <w:rFonts w:ascii="Helvetica" w:eastAsia="Times New Roman" w:hAnsi="Helvetica" w:cs="Helvetica"/>
            <w:color w:val="212529"/>
            <w:sz w:val="28"/>
            <w:szCs w:val="28"/>
          </w:rPr>
          <w:t>C is used to develop games, an area where latency is very important i.e. computer has to react quickly on user input.</w:t>
        </w:r>
      </w:ins>
    </w:p>
    <w:p w:rsidR="0027262C" w:rsidRPr="0027262C" w:rsidRDefault="0027262C" w:rsidP="0027262C">
      <w:pPr>
        <w:shd w:val="clear" w:color="auto" w:fill="F8F9FA"/>
        <w:spacing w:after="100" w:afterAutospacing="1" w:line="240" w:lineRule="auto"/>
        <w:rPr>
          <w:ins w:id="23" w:author="Unknown"/>
          <w:rFonts w:ascii="Helvetica" w:eastAsia="Times New Roman" w:hAnsi="Helvetica" w:cs="Helvetica"/>
          <w:color w:val="212529"/>
          <w:sz w:val="28"/>
          <w:szCs w:val="28"/>
        </w:rPr>
      </w:pPr>
      <w:ins w:id="24"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25" w:author="Unknown"/>
          <w:rFonts w:ascii="Segoe UI" w:eastAsia="Times New Roman" w:hAnsi="Segoe UI" w:cs="Segoe UI"/>
          <w:color w:val="212529"/>
          <w:sz w:val="24"/>
          <w:szCs w:val="24"/>
        </w:rPr>
      </w:pPr>
      <w:ins w:id="26" w:author="Unknown">
        <w:r w:rsidRPr="0027262C">
          <w:rPr>
            <w:rFonts w:ascii="Segoe UI" w:eastAsia="Times New Roman" w:hAnsi="Segoe UI" w:cs="Segoe UI"/>
            <w:color w:val="212529"/>
            <w:sz w:val="24"/>
            <w:szCs w:val="24"/>
          </w:rPr>
          <w:t>Chapter 1: Variables, Constants, and Keywords:</w:t>
        </w:r>
      </w:ins>
    </w:p>
    <w:p w:rsidR="0027262C" w:rsidRPr="0027262C" w:rsidRDefault="0027262C" w:rsidP="0027262C">
      <w:pPr>
        <w:shd w:val="clear" w:color="auto" w:fill="F8F9FA"/>
        <w:spacing w:after="100" w:afterAutospacing="1" w:line="240" w:lineRule="auto"/>
        <w:outlineLvl w:val="4"/>
        <w:rPr>
          <w:ins w:id="27" w:author="Unknown"/>
          <w:rFonts w:ascii="Segoe UI" w:eastAsia="Times New Roman" w:hAnsi="Segoe UI" w:cs="Segoe UI"/>
          <w:color w:val="212529"/>
          <w:sz w:val="20"/>
          <w:szCs w:val="20"/>
        </w:rPr>
      </w:pPr>
      <w:ins w:id="28" w:author="Unknown">
        <w:r w:rsidRPr="0027262C">
          <w:rPr>
            <w:rFonts w:ascii="Segoe UI" w:eastAsia="Times New Roman" w:hAnsi="Segoe UI" w:cs="Segoe UI"/>
            <w:b/>
            <w:bCs/>
            <w:color w:val="212529"/>
            <w:sz w:val="20"/>
            <w:szCs w:val="20"/>
          </w:rPr>
          <w:t>Variables</w:t>
        </w:r>
      </w:ins>
    </w:p>
    <w:p w:rsidR="0027262C" w:rsidRPr="0027262C" w:rsidRDefault="0027262C" w:rsidP="0027262C">
      <w:pPr>
        <w:shd w:val="clear" w:color="auto" w:fill="F8F9FA"/>
        <w:spacing w:after="100" w:afterAutospacing="1" w:line="240" w:lineRule="auto"/>
        <w:rPr>
          <w:ins w:id="29" w:author="Unknown"/>
          <w:rFonts w:ascii="Helvetica" w:eastAsia="Times New Roman" w:hAnsi="Helvetica" w:cs="Helvetica"/>
          <w:color w:val="212529"/>
          <w:sz w:val="28"/>
          <w:szCs w:val="28"/>
        </w:rPr>
      </w:pPr>
      <w:ins w:id="30" w:author="Unknown">
        <w:r w:rsidRPr="0027262C">
          <w:rPr>
            <w:rFonts w:ascii="Helvetica" w:eastAsia="Times New Roman" w:hAnsi="Helvetica" w:cs="Helvetica"/>
            <w:color w:val="212529"/>
            <w:sz w:val="28"/>
            <w:szCs w:val="28"/>
          </w:rPr>
          <w:t>A variable is a container that stores a ‘value’. In the kitchen, we have containers storing rice, dal, sugar, etc. Similar to that variable in c stores value of a constant. Example:</w:t>
        </w:r>
      </w:ins>
    </w:p>
    <w:p w:rsidR="0027262C" w:rsidRPr="0027262C" w:rsidRDefault="0027262C" w:rsidP="0027262C">
      <w:pPr>
        <w:shd w:val="clear" w:color="auto" w:fill="F8F9FA"/>
        <w:spacing w:after="100" w:afterAutospacing="1" w:line="240" w:lineRule="auto"/>
        <w:rPr>
          <w:ins w:id="31" w:author="Unknown"/>
          <w:rFonts w:ascii="Helvetica" w:eastAsia="Times New Roman" w:hAnsi="Helvetica" w:cs="Helvetica"/>
          <w:color w:val="212529"/>
          <w:sz w:val="28"/>
          <w:szCs w:val="28"/>
        </w:rPr>
      </w:pPr>
      <w:ins w:id="32" w:author="Unknown">
        <w:r w:rsidRPr="0027262C">
          <w:rPr>
            <w:rFonts w:ascii="Helvetica" w:eastAsia="Times New Roman" w:hAnsi="Helvetica" w:cs="Helvetica"/>
            <w:color w:val="212529"/>
            <w:sz w:val="28"/>
            <w:szCs w:val="28"/>
          </w:rPr>
          <w:t>   a = 3;          //a is assigned “3”</w:t>
        </w:r>
      </w:ins>
    </w:p>
    <w:p w:rsidR="0027262C" w:rsidRPr="0027262C" w:rsidRDefault="0027262C" w:rsidP="0027262C">
      <w:pPr>
        <w:shd w:val="clear" w:color="auto" w:fill="F8F9FA"/>
        <w:spacing w:after="100" w:afterAutospacing="1" w:line="240" w:lineRule="auto"/>
        <w:rPr>
          <w:ins w:id="33" w:author="Unknown"/>
          <w:rFonts w:ascii="Helvetica" w:eastAsia="Times New Roman" w:hAnsi="Helvetica" w:cs="Helvetica"/>
          <w:color w:val="212529"/>
          <w:sz w:val="28"/>
          <w:szCs w:val="28"/>
        </w:rPr>
      </w:pPr>
      <w:ins w:id="34" w:author="Unknown">
        <w:r w:rsidRPr="0027262C">
          <w:rPr>
            <w:rFonts w:ascii="Helvetica" w:eastAsia="Times New Roman" w:hAnsi="Helvetica" w:cs="Helvetica"/>
            <w:color w:val="212529"/>
            <w:sz w:val="28"/>
            <w:szCs w:val="28"/>
          </w:rPr>
          <w:t>   b =4.7;        //b is assigned “4.7”</w:t>
        </w:r>
      </w:ins>
    </w:p>
    <w:p w:rsidR="0027262C" w:rsidRPr="0027262C" w:rsidRDefault="0027262C" w:rsidP="0027262C">
      <w:pPr>
        <w:shd w:val="clear" w:color="auto" w:fill="F8F9FA"/>
        <w:spacing w:after="100" w:afterAutospacing="1" w:line="240" w:lineRule="auto"/>
        <w:rPr>
          <w:ins w:id="35" w:author="Unknown"/>
          <w:rFonts w:ascii="Helvetica" w:eastAsia="Times New Roman" w:hAnsi="Helvetica" w:cs="Helvetica"/>
          <w:color w:val="212529"/>
          <w:sz w:val="28"/>
          <w:szCs w:val="28"/>
        </w:rPr>
      </w:pPr>
      <w:ins w:id="36" w:author="Unknown">
        <w:r w:rsidRPr="0027262C">
          <w:rPr>
            <w:rFonts w:ascii="Helvetica" w:eastAsia="Times New Roman" w:hAnsi="Helvetica" w:cs="Helvetica"/>
            <w:color w:val="212529"/>
            <w:sz w:val="28"/>
            <w:szCs w:val="28"/>
          </w:rPr>
          <w:t>   c=’A’;          //c is assigned “A”</w:t>
        </w:r>
      </w:ins>
    </w:p>
    <w:p w:rsidR="0027262C" w:rsidRPr="0027262C" w:rsidRDefault="0027262C" w:rsidP="0027262C">
      <w:pPr>
        <w:shd w:val="clear" w:color="auto" w:fill="F8F9FA"/>
        <w:spacing w:after="100" w:afterAutospacing="1" w:line="240" w:lineRule="auto"/>
        <w:outlineLvl w:val="4"/>
        <w:rPr>
          <w:ins w:id="37" w:author="Unknown"/>
          <w:rFonts w:ascii="Segoe UI" w:eastAsia="Times New Roman" w:hAnsi="Segoe UI" w:cs="Segoe UI"/>
          <w:color w:val="212529"/>
          <w:sz w:val="20"/>
          <w:szCs w:val="20"/>
        </w:rPr>
      </w:pPr>
      <w:ins w:id="38" w:author="Unknown">
        <w:r w:rsidRPr="0027262C">
          <w:rPr>
            <w:rFonts w:ascii="Segoe UI" w:eastAsia="Times New Roman" w:hAnsi="Segoe UI" w:cs="Segoe UI"/>
            <w:b/>
            <w:bCs/>
            <w:color w:val="212529"/>
            <w:sz w:val="20"/>
            <w:szCs w:val="20"/>
          </w:rPr>
          <w:lastRenderedPageBreak/>
          <w:t>Rules for naming variables in c:</w:t>
        </w:r>
      </w:ins>
    </w:p>
    <w:p w:rsidR="0027262C" w:rsidRPr="0027262C" w:rsidRDefault="0027262C" w:rsidP="0027262C">
      <w:pPr>
        <w:shd w:val="clear" w:color="auto" w:fill="F8F9FA"/>
        <w:spacing w:after="100" w:afterAutospacing="1" w:line="240" w:lineRule="auto"/>
        <w:rPr>
          <w:ins w:id="39" w:author="Unknown"/>
          <w:rFonts w:ascii="Helvetica" w:eastAsia="Times New Roman" w:hAnsi="Helvetica" w:cs="Helvetica"/>
          <w:color w:val="212529"/>
          <w:sz w:val="28"/>
          <w:szCs w:val="28"/>
        </w:rPr>
      </w:pPr>
      <w:ins w:id="40" w:author="Unknown">
        <w:r w:rsidRPr="0027262C">
          <w:rPr>
            <w:rFonts w:ascii="Helvetica" w:eastAsia="Times New Roman" w:hAnsi="Helvetica" w:cs="Helvetica"/>
            <w:color w:val="212529"/>
            <w:sz w:val="28"/>
            <w:szCs w:val="28"/>
          </w:rPr>
          <w:t>1. The first character must be an alphabet or underscore(_).</w:t>
        </w:r>
      </w:ins>
    </w:p>
    <w:p w:rsidR="0027262C" w:rsidRPr="0027262C" w:rsidRDefault="0027262C" w:rsidP="0027262C">
      <w:pPr>
        <w:shd w:val="clear" w:color="auto" w:fill="F8F9FA"/>
        <w:spacing w:after="100" w:afterAutospacing="1" w:line="240" w:lineRule="auto"/>
        <w:rPr>
          <w:ins w:id="41" w:author="Unknown"/>
          <w:rFonts w:ascii="Helvetica" w:eastAsia="Times New Roman" w:hAnsi="Helvetica" w:cs="Helvetica"/>
          <w:color w:val="212529"/>
          <w:sz w:val="28"/>
          <w:szCs w:val="28"/>
        </w:rPr>
      </w:pPr>
      <w:ins w:id="42" w:author="Unknown">
        <w:r w:rsidRPr="0027262C">
          <w:rPr>
            <w:rFonts w:ascii="Helvetica" w:eastAsia="Times New Roman" w:hAnsi="Helvetica" w:cs="Helvetica"/>
            <w:color w:val="212529"/>
            <w:sz w:val="28"/>
            <w:szCs w:val="28"/>
          </w:rPr>
          <w:t>2. No commas, blanks allow.</w:t>
        </w:r>
      </w:ins>
    </w:p>
    <w:p w:rsidR="0027262C" w:rsidRPr="0027262C" w:rsidRDefault="0027262C" w:rsidP="0027262C">
      <w:pPr>
        <w:shd w:val="clear" w:color="auto" w:fill="F8F9FA"/>
        <w:spacing w:after="100" w:afterAutospacing="1" w:line="240" w:lineRule="auto"/>
        <w:rPr>
          <w:ins w:id="43" w:author="Unknown"/>
          <w:rFonts w:ascii="Helvetica" w:eastAsia="Times New Roman" w:hAnsi="Helvetica" w:cs="Helvetica"/>
          <w:color w:val="212529"/>
          <w:sz w:val="28"/>
          <w:szCs w:val="28"/>
        </w:rPr>
      </w:pPr>
      <w:ins w:id="44" w:author="Unknown">
        <w:r w:rsidRPr="0027262C">
          <w:rPr>
            <w:rFonts w:ascii="Helvetica" w:eastAsia="Times New Roman" w:hAnsi="Helvetica" w:cs="Helvetica"/>
            <w:color w:val="212529"/>
            <w:sz w:val="28"/>
            <w:szCs w:val="28"/>
          </w:rPr>
          <w:t>3. No special symbol other than underscore is allowed</w:t>
        </w:r>
      </w:ins>
    </w:p>
    <w:p w:rsidR="0027262C" w:rsidRPr="0027262C" w:rsidRDefault="0027262C" w:rsidP="0027262C">
      <w:pPr>
        <w:shd w:val="clear" w:color="auto" w:fill="F8F9FA"/>
        <w:spacing w:after="100" w:afterAutospacing="1" w:line="240" w:lineRule="auto"/>
        <w:rPr>
          <w:ins w:id="45" w:author="Unknown"/>
          <w:rFonts w:ascii="Helvetica" w:eastAsia="Times New Roman" w:hAnsi="Helvetica" w:cs="Helvetica"/>
          <w:color w:val="212529"/>
          <w:sz w:val="28"/>
          <w:szCs w:val="28"/>
        </w:rPr>
      </w:pPr>
      <w:ins w:id="46" w:author="Unknown">
        <w:r w:rsidRPr="0027262C">
          <w:rPr>
            <w:rFonts w:ascii="Helvetica" w:eastAsia="Times New Roman" w:hAnsi="Helvetica" w:cs="Helvetica"/>
            <w:color w:val="212529"/>
            <w:sz w:val="28"/>
            <w:szCs w:val="28"/>
          </w:rPr>
          <w:t>4. Variable names are case sensitive</w:t>
        </w:r>
      </w:ins>
    </w:p>
    <w:p w:rsidR="0027262C" w:rsidRPr="0027262C" w:rsidRDefault="0027262C" w:rsidP="0027262C">
      <w:pPr>
        <w:shd w:val="clear" w:color="auto" w:fill="F8F9FA"/>
        <w:spacing w:after="100" w:afterAutospacing="1" w:line="240" w:lineRule="auto"/>
        <w:outlineLvl w:val="4"/>
        <w:rPr>
          <w:ins w:id="47" w:author="Unknown"/>
          <w:rFonts w:ascii="Segoe UI" w:eastAsia="Times New Roman" w:hAnsi="Segoe UI" w:cs="Segoe UI"/>
          <w:color w:val="212529"/>
          <w:sz w:val="20"/>
          <w:szCs w:val="20"/>
        </w:rPr>
      </w:pPr>
      <w:ins w:id="48" w:author="Unknown">
        <w:r w:rsidRPr="0027262C">
          <w:rPr>
            <w:rFonts w:ascii="Segoe UI" w:eastAsia="Times New Roman" w:hAnsi="Segoe UI" w:cs="Segoe UI"/>
            <w:color w:val="212529"/>
            <w:sz w:val="20"/>
            <w:szCs w:val="20"/>
          </w:rPr>
          <w:t>Constants</w:t>
        </w:r>
      </w:ins>
    </w:p>
    <w:p w:rsidR="0027262C" w:rsidRPr="0027262C" w:rsidRDefault="0027262C" w:rsidP="0027262C">
      <w:pPr>
        <w:shd w:val="clear" w:color="auto" w:fill="F8F9FA"/>
        <w:spacing w:after="100" w:afterAutospacing="1" w:line="240" w:lineRule="auto"/>
        <w:rPr>
          <w:ins w:id="49" w:author="Unknown"/>
          <w:rFonts w:ascii="Helvetica" w:eastAsia="Times New Roman" w:hAnsi="Helvetica" w:cs="Helvetica"/>
          <w:color w:val="212529"/>
          <w:sz w:val="28"/>
          <w:szCs w:val="28"/>
        </w:rPr>
      </w:pPr>
      <w:ins w:id="50" w:author="Unknown">
        <w:r w:rsidRPr="0027262C">
          <w:rPr>
            <w:rFonts w:ascii="Helvetica" w:eastAsia="Times New Roman" w:hAnsi="Helvetica" w:cs="Helvetica"/>
            <w:color w:val="212529"/>
            <w:sz w:val="28"/>
            <w:szCs w:val="28"/>
          </w:rPr>
          <w:t>An entity whose value doesn’t change is called a constant.</w:t>
        </w:r>
      </w:ins>
    </w:p>
    <w:p w:rsidR="0027262C" w:rsidRPr="0027262C" w:rsidRDefault="0027262C" w:rsidP="0027262C">
      <w:pPr>
        <w:shd w:val="clear" w:color="auto" w:fill="F8F9FA"/>
        <w:spacing w:after="100" w:afterAutospacing="1" w:line="240" w:lineRule="auto"/>
        <w:outlineLvl w:val="4"/>
        <w:rPr>
          <w:ins w:id="51" w:author="Unknown"/>
          <w:rFonts w:ascii="Segoe UI" w:eastAsia="Times New Roman" w:hAnsi="Segoe UI" w:cs="Segoe UI"/>
          <w:color w:val="212529"/>
          <w:sz w:val="20"/>
          <w:szCs w:val="20"/>
        </w:rPr>
      </w:pPr>
      <w:ins w:id="52" w:author="Unknown">
        <w:r w:rsidRPr="0027262C">
          <w:rPr>
            <w:rFonts w:ascii="Segoe UI" w:eastAsia="Times New Roman" w:hAnsi="Segoe UI" w:cs="Segoe UI"/>
            <w:color w:val="212529"/>
            <w:sz w:val="20"/>
            <w:szCs w:val="20"/>
          </w:rPr>
          <w:t>Types of constant</w:t>
        </w:r>
      </w:ins>
    </w:p>
    <w:p w:rsidR="0027262C" w:rsidRPr="0027262C" w:rsidRDefault="0027262C" w:rsidP="0027262C">
      <w:pPr>
        <w:shd w:val="clear" w:color="auto" w:fill="F8F9FA"/>
        <w:spacing w:after="100" w:afterAutospacing="1" w:line="240" w:lineRule="auto"/>
        <w:rPr>
          <w:ins w:id="53" w:author="Unknown"/>
          <w:rFonts w:ascii="Helvetica" w:eastAsia="Times New Roman" w:hAnsi="Helvetica" w:cs="Helvetica"/>
          <w:color w:val="212529"/>
          <w:sz w:val="28"/>
          <w:szCs w:val="28"/>
        </w:rPr>
      </w:pPr>
      <w:ins w:id="54" w:author="Unknown">
        <w:r w:rsidRPr="0027262C">
          <w:rPr>
            <w:rFonts w:ascii="Helvetica" w:eastAsia="Times New Roman" w:hAnsi="Helvetica" w:cs="Helvetica"/>
            <w:color w:val="212529"/>
            <w:sz w:val="28"/>
            <w:szCs w:val="28"/>
          </w:rPr>
          <w:t>Primarily there are 3 types of constant:</w:t>
        </w:r>
      </w:ins>
    </w:p>
    <w:p w:rsidR="0027262C" w:rsidRPr="0027262C" w:rsidRDefault="0027262C" w:rsidP="0027262C">
      <w:pPr>
        <w:numPr>
          <w:ilvl w:val="0"/>
          <w:numId w:val="2"/>
        </w:numPr>
        <w:shd w:val="clear" w:color="auto" w:fill="F8F9FA"/>
        <w:spacing w:before="100" w:beforeAutospacing="1" w:after="100" w:afterAutospacing="1" w:line="240" w:lineRule="auto"/>
        <w:rPr>
          <w:ins w:id="55" w:author="Unknown"/>
          <w:rFonts w:ascii="Helvetica" w:eastAsia="Times New Roman" w:hAnsi="Helvetica" w:cs="Helvetica"/>
          <w:color w:val="212529"/>
          <w:sz w:val="28"/>
          <w:szCs w:val="28"/>
        </w:rPr>
      </w:pPr>
      <w:ins w:id="56" w:author="Unknown">
        <w:r w:rsidRPr="0027262C">
          <w:rPr>
            <w:rFonts w:ascii="Helvetica" w:eastAsia="Times New Roman" w:hAnsi="Helvetica" w:cs="Helvetica"/>
            <w:color w:val="212529"/>
            <w:sz w:val="28"/>
            <w:szCs w:val="28"/>
          </w:rPr>
          <w:t>Integer constant =    -1,6,7,9</w:t>
        </w:r>
      </w:ins>
    </w:p>
    <w:p w:rsidR="0027262C" w:rsidRPr="0027262C" w:rsidRDefault="0027262C" w:rsidP="0027262C">
      <w:pPr>
        <w:numPr>
          <w:ilvl w:val="0"/>
          <w:numId w:val="2"/>
        </w:numPr>
        <w:shd w:val="clear" w:color="auto" w:fill="F8F9FA"/>
        <w:spacing w:before="100" w:beforeAutospacing="1" w:after="100" w:afterAutospacing="1" w:line="240" w:lineRule="auto"/>
        <w:rPr>
          <w:ins w:id="57" w:author="Unknown"/>
          <w:rFonts w:ascii="Helvetica" w:eastAsia="Times New Roman" w:hAnsi="Helvetica" w:cs="Helvetica"/>
          <w:color w:val="212529"/>
          <w:sz w:val="28"/>
          <w:szCs w:val="28"/>
        </w:rPr>
      </w:pPr>
      <w:ins w:id="58" w:author="Unknown">
        <w:r w:rsidRPr="0027262C">
          <w:rPr>
            <w:rFonts w:ascii="Helvetica" w:eastAsia="Times New Roman" w:hAnsi="Helvetica" w:cs="Helvetica"/>
            <w:color w:val="212529"/>
            <w:sz w:val="28"/>
            <w:szCs w:val="28"/>
          </w:rPr>
          <w:t>Real constant =     -322.1,2.5,7.0</w:t>
        </w:r>
      </w:ins>
    </w:p>
    <w:p w:rsidR="0027262C" w:rsidRPr="0027262C" w:rsidRDefault="0027262C" w:rsidP="0027262C">
      <w:pPr>
        <w:numPr>
          <w:ilvl w:val="0"/>
          <w:numId w:val="2"/>
        </w:numPr>
        <w:shd w:val="clear" w:color="auto" w:fill="F8F9FA"/>
        <w:spacing w:before="100" w:beforeAutospacing="1" w:after="100" w:afterAutospacing="1" w:line="240" w:lineRule="auto"/>
        <w:rPr>
          <w:ins w:id="59" w:author="Unknown"/>
          <w:rFonts w:ascii="Helvetica" w:eastAsia="Times New Roman" w:hAnsi="Helvetica" w:cs="Helvetica"/>
          <w:color w:val="212529"/>
          <w:sz w:val="28"/>
          <w:szCs w:val="28"/>
        </w:rPr>
      </w:pPr>
      <w:ins w:id="60" w:author="Unknown">
        <w:r w:rsidRPr="0027262C">
          <w:rPr>
            <w:rFonts w:ascii="Helvetica" w:eastAsia="Times New Roman" w:hAnsi="Helvetica" w:cs="Helvetica"/>
            <w:color w:val="212529"/>
            <w:sz w:val="28"/>
            <w:szCs w:val="28"/>
          </w:rPr>
          <w:t>Character constant = ‘a’,’$’,’@’(must be enclosed within single inverted commas)</w:t>
        </w:r>
      </w:ins>
    </w:p>
    <w:p w:rsidR="0027262C" w:rsidRPr="0027262C" w:rsidRDefault="0027262C" w:rsidP="0027262C">
      <w:pPr>
        <w:shd w:val="clear" w:color="auto" w:fill="F8F9FA"/>
        <w:spacing w:after="100" w:afterAutospacing="1" w:line="240" w:lineRule="auto"/>
        <w:outlineLvl w:val="4"/>
        <w:rPr>
          <w:ins w:id="61" w:author="Unknown"/>
          <w:rFonts w:ascii="Segoe UI" w:eastAsia="Times New Roman" w:hAnsi="Segoe UI" w:cs="Segoe UI"/>
          <w:color w:val="212529"/>
          <w:sz w:val="20"/>
          <w:szCs w:val="20"/>
        </w:rPr>
      </w:pPr>
      <w:ins w:id="62" w:author="Unknown">
        <w:r w:rsidRPr="0027262C">
          <w:rPr>
            <w:rFonts w:ascii="Segoe UI" w:eastAsia="Times New Roman" w:hAnsi="Segoe UI" w:cs="Segoe UI"/>
            <w:color w:val="212529"/>
            <w:sz w:val="20"/>
            <w:szCs w:val="20"/>
          </w:rPr>
          <w:t>Keywords</w:t>
        </w:r>
      </w:ins>
    </w:p>
    <w:p w:rsidR="0027262C" w:rsidRPr="0027262C" w:rsidRDefault="0027262C" w:rsidP="0027262C">
      <w:pPr>
        <w:shd w:val="clear" w:color="auto" w:fill="F8F9FA"/>
        <w:spacing w:after="100" w:afterAutospacing="1" w:line="240" w:lineRule="auto"/>
        <w:rPr>
          <w:ins w:id="63" w:author="Unknown"/>
          <w:rFonts w:ascii="Helvetica" w:eastAsia="Times New Roman" w:hAnsi="Helvetica" w:cs="Helvetica"/>
          <w:color w:val="212529"/>
          <w:sz w:val="28"/>
          <w:szCs w:val="28"/>
        </w:rPr>
      </w:pPr>
      <w:ins w:id="64" w:author="Unknown">
        <w:r w:rsidRPr="0027262C">
          <w:rPr>
            <w:rFonts w:ascii="Helvetica" w:eastAsia="Times New Roman" w:hAnsi="Helvetica" w:cs="Helvetica"/>
            <w:color w:val="212529"/>
            <w:sz w:val="28"/>
            <w:szCs w:val="28"/>
          </w:rPr>
          <w:t>These are reserved words, whose meaning is already known to the compiler. There are 32 keywords available in c:</w:t>
        </w:r>
      </w:ins>
    </w:p>
    <w:tbl>
      <w:tblPr>
        <w:tblW w:w="7830" w:type="dxa"/>
        <w:tblBorders>
          <w:top w:val="single" w:sz="24" w:space="0" w:color="000000"/>
          <w:left w:val="single" w:sz="24" w:space="0" w:color="000000"/>
          <w:bottom w:val="single" w:sz="24" w:space="0" w:color="000000"/>
          <w:right w:val="single" w:sz="24" w:space="0" w:color="000000"/>
        </w:tblBorders>
        <w:shd w:val="clear" w:color="auto" w:fill="F8F9FA"/>
        <w:tblCellMar>
          <w:top w:w="15" w:type="dxa"/>
          <w:left w:w="15" w:type="dxa"/>
          <w:bottom w:w="15" w:type="dxa"/>
          <w:right w:w="15" w:type="dxa"/>
        </w:tblCellMar>
        <w:tblLook w:val="04A0" w:firstRow="1" w:lastRow="0" w:firstColumn="1" w:lastColumn="0" w:noHBand="0" w:noVBand="1"/>
      </w:tblPr>
      <w:tblGrid>
        <w:gridCol w:w="1938"/>
        <w:gridCol w:w="1939"/>
        <w:gridCol w:w="1969"/>
        <w:gridCol w:w="1984"/>
      </w:tblGrid>
      <w:tr w:rsidR="0027262C" w:rsidRPr="0027262C" w:rsidTr="0027262C">
        <w:trPr>
          <w:trHeight w:val="705"/>
        </w:trPr>
        <w:tc>
          <w:tcPr>
            <w:tcW w:w="19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auto</w:t>
            </w:r>
          </w:p>
        </w:tc>
        <w:tc>
          <w:tcPr>
            <w:tcW w:w="19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double</w:t>
            </w:r>
          </w:p>
        </w:tc>
        <w:tc>
          <w:tcPr>
            <w:tcW w:w="195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int</w:t>
            </w:r>
          </w:p>
        </w:tc>
        <w:tc>
          <w:tcPr>
            <w:tcW w:w="196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struct</w:t>
            </w:r>
          </w:p>
        </w:tc>
      </w:tr>
      <w:tr w:rsidR="0027262C" w:rsidRPr="0027262C" w:rsidTr="0027262C">
        <w:trPr>
          <w:trHeight w:val="705"/>
        </w:trPr>
        <w:tc>
          <w:tcPr>
            <w:tcW w:w="19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break</w:t>
            </w:r>
          </w:p>
        </w:tc>
        <w:tc>
          <w:tcPr>
            <w:tcW w:w="19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long</w:t>
            </w:r>
          </w:p>
        </w:tc>
        <w:tc>
          <w:tcPr>
            <w:tcW w:w="195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else </w:t>
            </w:r>
          </w:p>
        </w:tc>
        <w:tc>
          <w:tcPr>
            <w:tcW w:w="196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switch</w:t>
            </w:r>
          </w:p>
        </w:tc>
      </w:tr>
      <w:tr w:rsidR="0027262C" w:rsidRPr="0027262C" w:rsidTr="0027262C">
        <w:trPr>
          <w:trHeight w:val="705"/>
        </w:trPr>
        <w:tc>
          <w:tcPr>
            <w:tcW w:w="19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case</w:t>
            </w:r>
          </w:p>
        </w:tc>
        <w:tc>
          <w:tcPr>
            <w:tcW w:w="19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return </w:t>
            </w:r>
          </w:p>
        </w:tc>
        <w:tc>
          <w:tcPr>
            <w:tcW w:w="195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enum</w:t>
            </w:r>
          </w:p>
        </w:tc>
        <w:tc>
          <w:tcPr>
            <w:tcW w:w="196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typedef</w:t>
            </w:r>
          </w:p>
        </w:tc>
      </w:tr>
      <w:tr w:rsidR="0027262C" w:rsidRPr="0027262C" w:rsidTr="0027262C">
        <w:trPr>
          <w:trHeight w:val="705"/>
        </w:trPr>
        <w:tc>
          <w:tcPr>
            <w:tcW w:w="19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char</w:t>
            </w:r>
          </w:p>
        </w:tc>
        <w:tc>
          <w:tcPr>
            <w:tcW w:w="19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register</w:t>
            </w:r>
          </w:p>
        </w:tc>
        <w:tc>
          <w:tcPr>
            <w:tcW w:w="195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extern</w:t>
            </w:r>
          </w:p>
        </w:tc>
        <w:tc>
          <w:tcPr>
            <w:tcW w:w="196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union</w:t>
            </w:r>
          </w:p>
        </w:tc>
      </w:tr>
      <w:tr w:rsidR="0027262C" w:rsidRPr="0027262C" w:rsidTr="0027262C">
        <w:trPr>
          <w:trHeight w:val="705"/>
        </w:trPr>
        <w:tc>
          <w:tcPr>
            <w:tcW w:w="19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const</w:t>
            </w:r>
          </w:p>
        </w:tc>
        <w:tc>
          <w:tcPr>
            <w:tcW w:w="19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short</w:t>
            </w:r>
          </w:p>
        </w:tc>
        <w:tc>
          <w:tcPr>
            <w:tcW w:w="195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float</w:t>
            </w:r>
          </w:p>
        </w:tc>
        <w:tc>
          <w:tcPr>
            <w:tcW w:w="196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unsigned</w:t>
            </w:r>
          </w:p>
        </w:tc>
      </w:tr>
      <w:tr w:rsidR="0027262C" w:rsidRPr="0027262C" w:rsidTr="0027262C">
        <w:trPr>
          <w:trHeight w:val="705"/>
        </w:trPr>
        <w:tc>
          <w:tcPr>
            <w:tcW w:w="19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continue</w:t>
            </w:r>
          </w:p>
        </w:tc>
        <w:tc>
          <w:tcPr>
            <w:tcW w:w="19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signed</w:t>
            </w:r>
          </w:p>
        </w:tc>
        <w:tc>
          <w:tcPr>
            <w:tcW w:w="195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for</w:t>
            </w:r>
          </w:p>
        </w:tc>
        <w:tc>
          <w:tcPr>
            <w:tcW w:w="196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void</w:t>
            </w:r>
          </w:p>
        </w:tc>
      </w:tr>
      <w:tr w:rsidR="0027262C" w:rsidRPr="0027262C" w:rsidTr="0027262C">
        <w:trPr>
          <w:trHeight w:val="705"/>
        </w:trPr>
        <w:tc>
          <w:tcPr>
            <w:tcW w:w="19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lastRenderedPageBreak/>
              <w:t>default</w:t>
            </w:r>
          </w:p>
        </w:tc>
        <w:tc>
          <w:tcPr>
            <w:tcW w:w="19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sizeof</w:t>
            </w:r>
          </w:p>
        </w:tc>
        <w:tc>
          <w:tcPr>
            <w:tcW w:w="195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goto</w:t>
            </w:r>
          </w:p>
        </w:tc>
        <w:tc>
          <w:tcPr>
            <w:tcW w:w="196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volatile</w:t>
            </w:r>
          </w:p>
        </w:tc>
      </w:tr>
      <w:tr w:rsidR="0027262C" w:rsidRPr="0027262C" w:rsidTr="0027262C">
        <w:trPr>
          <w:trHeight w:val="705"/>
        </w:trPr>
        <w:tc>
          <w:tcPr>
            <w:tcW w:w="19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do</w:t>
            </w:r>
          </w:p>
        </w:tc>
        <w:tc>
          <w:tcPr>
            <w:tcW w:w="19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static</w:t>
            </w:r>
          </w:p>
        </w:tc>
        <w:tc>
          <w:tcPr>
            <w:tcW w:w="195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if </w:t>
            </w:r>
          </w:p>
        </w:tc>
        <w:tc>
          <w:tcPr>
            <w:tcW w:w="196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while</w:t>
            </w:r>
          </w:p>
        </w:tc>
      </w:tr>
    </w:tbl>
    <w:p w:rsidR="0027262C" w:rsidRPr="0027262C" w:rsidRDefault="0027262C" w:rsidP="0027262C">
      <w:pPr>
        <w:shd w:val="clear" w:color="auto" w:fill="F8F9FA"/>
        <w:spacing w:after="100" w:afterAutospacing="1" w:line="240" w:lineRule="auto"/>
        <w:outlineLvl w:val="4"/>
        <w:rPr>
          <w:ins w:id="65" w:author="Unknown"/>
          <w:rFonts w:ascii="Segoe UI" w:eastAsia="Times New Roman" w:hAnsi="Segoe UI" w:cs="Segoe UI"/>
          <w:color w:val="212529"/>
          <w:sz w:val="20"/>
          <w:szCs w:val="20"/>
        </w:rPr>
      </w:pPr>
      <w:ins w:id="66" w:author="Unknown">
        <w:r w:rsidRPr="0027262C">
          <w:rPr>
            <w:rFonts w:ascii="Segoe UI" w:eastAsia="Times New Roman" w:hAnsi="Segoe UI" w:cs="Segoe UI"/>
            <w:b/>
            <w:bCs/>
            <w:color w:val="212529"/>
            <w:sz w:val="20"/>
            <w:szCs w:val="20"/>
          </w:rPr>
          <w:t>Our first C program</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7" w:author="Unknown"/>
          <w:rFonts w:ascii="Consolas" w:eastAsia="Times New Roman" w:hAnsi="Consolas" w:cs="Courier New"/>
          <w:color w:val="F8F8F2"/>
          <w:sz w:val="24"/>
        </w:rPr>
      </w:pPr>
      <w:ins w:id="68" w:author="Unknown">
        <w:r w:rsidRPr="0027262C">
          <w:rPr>
            <w:rFonts w:ascii="Consolas" w:eastAsia="Times New Roman" w:hAnsi="Consolas" w:cs="Courier New"/>
            <w:color w:val="F92672"/>
            <w:sz w:val="24"/>
          </w:rPr>
          <w:t>#</w:t>
        </w:r>
        <w:r w:rsidRPr="0027262C">
          <w:rPr>
            <w:rFonts w:ascii="Consolas" w:eastAsia="Times New Roman" w:hAnsi="Consolas" w:cs="Courier New"/>
            <w:color w:val="66D9EF"/>
            <w:sz w:val="24"/>
          </w:rPr>
          <w:t>include</w:t>
        </w:r>
        <w:r w:rsidRPr="0027262C">
          <w:rPr>
            <w:rFonts w:ascii="Consolas" w:eastAsia="Times New Roman" w:hAnsi="Consolas" w:cs="Courier New"/>
            <w:color w:val="A6E22E"/>
            <w:sz w:val="24"/>
          </w:rPr>
          <w:t>&lt;stdio.h&gt;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9"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0" w:author="Unknown"/>
          <w:rFonts w:ascii="Consolas" w:eastAsia="Times New Roman" w:hAnsi="Consolas" w:cs="Courier New"/>
          <w:color w:val="F8F8F2"/>
          <w:sz w:val="24"/>
        </w:rPr>
      </w:pPr>
      <w:ins w:id="71"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main</w:t>
        </w:r>
        <w:r w:rsidRPr="0027262C">
          <w:rPr>
            <w:rFonts w:ascii="Consolas" w:eastAsia="Times New Roman" w:hAnsi="Consolas" w:cs="Courier New"/>
            <w:color w:val="F8F8F2"/>
            <w:sz w:val="24"/>
          </w:rPr>
          <w:t>()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2"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3" w:author="Unknown"/>
          <w:rFonts w:ascii="Consolas" w:eastAsia="Times New Roman" w:hAnsi="Consolas" w:cs="Courier New"/>
          <w:color w:val="F8F8F2"/>
          <w:sz w:val="24"/>
        </w:rPr>
      </w:pPr>
      <w:ins w:id="74" w:author="Unknown">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(“Hello, I am learning C with Harry”);</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5" w:author="Unknown"/>
          <w:rFonts w:ascii="Consolas" w:eastAsia="Times New Roman" w:hAnsi="Consolas" w:cs="Courier New"/>
          <w:color w:val="F8F8F2"/>
          <w:sz w:val="24"/>
        </w:rPr>
      </w:pPr>
      <w:ins w:id="76" w:author="Unknown">
        <w:r w:rsidRPr="0027262C">
          <w:rPr>
            <w:rFonts w:ascii="Consolas" w:eastAsia="Times New Roman" w:hAnsi="Consolas" w:cs="Courier New"/>
            <w:color w:val="66D9EF"/>
            <w:sz w:val="24"/>
          </w:rPr>
          <w:t>return</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AE81FF"/>
            <w:sz w:val="24"/>
          </w:rPr>
          <w:t>0</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7"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8" w:author="Unknown"/>
          <w:rFonts w:ascii="Consolas" w:eastAsia="Times New Roman" w:hAnsi="Consolas" w:cs="Courier New"/>
          <w:color w:val="F8F8F2"/>
          <w:sz w:val="28"/>
          <w:szCs w:val="28"/>
        </w:rPr>
      </w:pPr>
      <w:ins w:id="79" w:author="Unknown">
        <w:r w:rsidRPr="0027262C">
          <w:rPr>
            <w:rFonts w:ascii="Consolas" w:eastAsia="Times New Roman" w:hAnsi="Consolas" w:cs="Courier New"/>
            <w:color w:val="F8F8F2"/>
            <w:sz w:val="24"/>
          </w:rPr>
          <w:t>}</w:t>
        </w:r>
      </w:ins>
    </w:p>
    <w:p w:rsidR="0027262C" w:rsidRPr="0027262C" w:rsidRDefault="0027262C" w:rsidP="0027262C">
      <w:pPr>
        <w:shd w:val="clear" w:color="auto" w:fill="F8F9FA"/>
        <w:spacing w:after="0" w:line="240" w:lineRule="auto"/>
        <w:rPr>
          <w:ins w:id="80" w:author="Unknown"/>
          <w:rFonts w:ascii="Helvetica" w:eastAsia="Times New Roman" w:hAnsi="Helvetica" w:cs="Helvetica"/>
          <w:color w:val="212529"/>
          <w:sz w:val="28"/>
          <w:szCs w:val="28"/>
        </w:rPr>
      </w:pPr>
      <w:ins w:id="81"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82" w:author="Unknown"/>
          <w:rFonts w:ascii="Helvetica" w:eastAsia="Times New Roman" w:hAnsi="Helvetica" w:cs="Helvetica"/>
          <w:color w:val="212529"/>
          <w:sz w:val="28"/>
          <w:szCs w:val="28"/>
        </w:rPr>
      </w:pPr>
      <w:ins w:id="83" w:author="Unknown">
        <w:r w:rsidRPr="0027262C">
          <w:rPr>
            <w:rFonts w:ascii="Helvetica" w:eastAsia="Times New Roman" w:hAnsi="Helvetica" w:cs="Helvetica"/>
            <w:b/>
            <w:bCs/>
            <w:i/>
            <w:iCs/>
            <w:color w:val="212529"/>
            <w:sz w:val="24"/>
            <w:szCs w:val="24"/>
            <w:u w:val="single"/>
          </w:rPr>
          <w:t>File :  first.c</w:t>
        </w:r>
      </w:ins>
    </w:p>
    <w:p w:rsidR="0027262C" w:rsidRPr="0027262C" w:rsidRDefault="0027262C" w:rsidP="0027262C">
      <w:pPr>
        <w:shd w:val="clear" w:color="auto" w:fill="F8F9FA"/>
        <w:spacing w:after="100" w:afterAutospacing="1" w:line="240" w:lineRule="auto"/>
        <w:outlineLvl w:val="4"/>
        <w:rPr>
          <w:ins w:id="84" w:author="Unknown"/>
          <w:rFonts w:ascii="Segoe UI" w:eastAsia="Times New Roman" w:hAnsi="Segoe UI" w:cs="Segoe UI"/>
          <w:color w:val="212529"/>
          <w:sz w:val="20"/>
          <w:szCs w:val="20"/>
        </w:rPr>
      </w:pPr>
      <w:ins w:id="85" w:author="Unknown">
        <w:r w:rsidRPr="0027262C">
          <w:rPr>
            <w:rFonts w:ascii="Segoe UI" w:eastAsia="Times New Roman" w:hAnsi="Segoe UI" w:cs="Segoe UI"/>
            <w:b/>
            <w:bCs/>
            <w:color w:val="212529"/>
            <w:sz w:val="20"/>
            <w:szCs w:val="20"/>
          </w:rPr>
          <w:t>The basic structure of a C program</w:t>
        </w:r>
      </w:ins>
    </w:p>
    <w:p w:rsidR="0027262C" w:rsidRPr="0027262C" w:rsidRDefault="0027262C" w:rsidP="0027262C">
      <w:pPr>
        <w:shd w:val="clear" w:color="auto" w:fill="F8F9FA"/>
        <w:spacing w:after="100" w:afterAutospacing="1" w:line="240" w:lineRule="auto"/>
        <w:rPr>
          <w:ins w:id="86" w:author="Unknown"/>
          <w:rFonts w:ascii="Helvetica" w:eastAsia="Times New Roman" w:hAnsi="Helvetica" w:cs="Helvetica"/>
          <w:color w:val="212529"/>
          <w:sz w:val="28"/>
          <w:szCs w:val="28"/>
        </w:rPr>
      </w:pPr>
      <w:ins w:id="87" w:author="Unknown">
        <w:r w:rsidRPr="0027262C">
          <w:rPr>
            <w:rFonts w:ascii="Helvetica" w:eastAsia="Times New Roman" w:hAnsi="Helvetica" w:cs="Helvetica"/>
            <w:color w:val="212529"/>
            <w:sz w:val="28"/>
            <w:szCs w:val="28"/>
          </w:rPr>
          <w:t>All c programs have to follow a basic structure. A c program starts with the main function and executes instructions presents inside it. Each instruction terminated with a semicolon(;)</w:t>
        </w:r>
      </w:ins>
    </w:p>
    <w:p w:rsidR="0027262C" w:rsidRPr="0027262C" w:rsidRDefault="0027262C" w:rsidP="0027262C">
      <w:pPr>
        <w:shd w:val="clear" w:color="auto" w:fill="F8F9FA"/>
        <w:spacing w:after="100" w:afterAutospacing="1" w:line="240" w:lineRule="auto"/>
        <w:rPr>
          <w:ins w:id="88" w:author="Unknown"/>
          <w:rFonts w:ascii="Helvetica" w:eastAsia="Times New Roman" w:hAnsi="Helvetica" w:cs="Helvetica"/>
          <w:color w:val="212529"/>
          <w:sz w:val="28"/>
          <w:szCs w:val="28"/>
        </w:rPr>
      </w:pPr>
      <w:ins w:id="89" w:author="Unknown">
        <w:r w:rsidRPr="0027262C">
          <w:rPr>
            <w:rFonts w:ascii="Helvetica" w:eastAsia="Times New Roman" w:hAnsi="Helvetica" w:cs="Helvetica"/>
            <w:color w:val="212529"/>
            <w:sz w:val="28"/>
            <w:szCs w:val="28"/>
          </w:rPr>
          <w:t>There are some basic rules which are applicable to all the c programs:</w:t>
        </w:r>
      </w:ins>
    </w:p>
    <w:p w:rsidR="0027262C" w:rsidRPr="0027262C" w:rsidRDefault="0027262C" w:rsidP="0027262C">
      <w:pPr>
        <w:numPr>
          <w:ilvl w:val="0"/>
          <w:numId w:val="3"/>
        </w:numPr>
        <w:shd w:val="clear" w:color="auto" w:fill="F8F9FA"/>
        <w:spacing w:before="100" w:beforeAutospacing="1" w:after="100" w:afterAutospacing="1" w:line="240" w:lineRule="auto"/>
        <w:rPr>
          <w:ins w:id="90" w:author="Unknown"/>
          <w:rFonts w:ascii="Helvetica" w:eastAsia="Times New Roman" w:hAnsi="Helvetica" w:cs="Helvetica"/>
          <w:color w:val="212529"/>
          <w:sz w:val="28"/>
          <w:szCs w:val="28"/>
        </w:rPr>
      </w:pPr>
      <w:ins w:id="91" w:author="Unknown">
        <w:r w:rsidRPr="0027262C">
          <w:rPr>
            <w:rFonts w:ascii="Helvetica" w:eastAsia="Times New Roman" w:hAnsi="Helvetica" w:cs="Helvetica"/>
            <w:color w:val="212529"/>
            <w:sz w:val="28"/>
            <w:szCs w:val="28"/>
          </w:rPr>
          <w:t>Every program's execution starts from the main function.</w:t>
        </w:r>
      </w:ins>
    </w:p>
    <w:p w:rsidR="0027262C" w:rsidRPr="0027262C" w:rsidRDefault="0027262C" w:rsidP="0027262C">
      <w:pPr>
        <w:numPr>
          <w:ilvl w:val="0"/>
          <w:numId w:val="3"/>
        </w:numPr>
        <w:shd w:val="clear" w:color="auto" w:fill="F8F9FA"/>
        <w:spacing w:before="100" w:beforeAutospacing="1" w:after="100" w:afterAutospacing="1" w:line="240" w:lineRule="auto"/>
        <w:rPr>
          <w:ins w:id="92" w:author="Unknown"/>
          <w:rFonts w:ascii="Helvetica" w:eastAsia="Times New Roman" w:hAnsi="Helvetica" w:cs="Helvetica"/>
          <w:color w:val="212529"/>
          <w:sz w:val="28"/>
          <w:szCs w:val="28"/>
        </w:rPr>
      </w:pPr>
      <w:ins w:id="93" w:author="Unknown">
        <w:r w:rsidRPr="0027262C">
          <w:rPr>
            <w:rFonts w:ascii="Helvetica" w:eastAsia="Times New Roman" w:hAnsi="Helvetica" w:cs="Helvetica"/>
            <w:color w:val="212529"/>
            <w:sz w:val="28"/>
            <w:szCs w:val="28"/>
          </w:rPr>
          <w:t>All the statements are terminated with a semi-colon.</w:t>
        </w:r>
      </w:ins>
    </w:p>
    <w:p w:rsidR="0027262C" w:rsidRPr="0027262C" w:rsidRDefault="0027262C" w:rsidP="0027262C">
      <w:pPr>
        <w:numPr>
          <w:ilvl w:val="0"/>
          <w:numId w:val="3"/>
        </w:numPr>
        <w:shd w:val="clear" w:color="auto" w:fill="F8F9FA"/>
        <w:spacing w:before="100" w:beforeAutospacing="1" w:after="100" w:afterAutospacing="1" w:line="240" w:lineRule="auto"/>
        <w:rPr>
          <w:ins w:id="94" w:author="Unknown"/>
          <w:rFonts w:ascii="Helvetica" w:eastAsia="Times New Roman" w:hAnsi="Helvetica" w:cs="Helvetica"/>
          <w:color w:val="212529"/>
          <w:sz w:val="28"/>
          <w:szCs w:val="28"/>
        </w:rPr>
      </w:pPr>
      <w:ins w:id="95" w:author="Unknown">
        <w:r w:rsidRPr="0027262C">
          <w:rPr>
            <w:rFonts w:ascii="Helvetica" w:eastAsia="Times New Roman" w:hAnsi="Helvetica" w:cs="Helvetica"/>
            <w:color w:val="212529"/>
            <w:sz w:val="28"/>
            <w:szCs w:val="28"/>
          </w:rPr>
          <w:t>Instructions are case sensitive.</w:t>
        </w:r>
      </w:ins>
    </w:p>
    <w:p w:rsidR="0027262C" w:rsidRPr="0027262C" w:rsidRDefault="0027262C" w:rsidP="0027262C">
      <w:pPr>
        <w:numPr>
          <w:ilvl w:val="0"/>
          <w:numId w:val="3"/>
        </w:numPr>
        <w:shd w:val="clear" w:color="auto" w:fill="F8F9FA"/>
        <w:spacing w:before="100" w:beforeAutospacing="1" w:after="100" w:afterAutospacing="1" w:line="240" w:lineRule="auto"/>
        <w:rPr>
          <w:ins w:id="96" w:author="Unknown"/>
          <w:rFonts w:ascii="Helvetica" w:eastAsia="Times New Roman" w:hAnsi="Helvetica" w:cs="Helvetica"/>
          <w:color w:val="212529"/>
          <w:sz w:val="28"/>
          <w:szCs w:val="28"/>
        </w:rPr>
      </w:pPr>
      <w:ins w:id="97" w:author="Unknown">
        <w:r w:rsidRPr="0027262C">
          <w:rPr>
            <w:rFonts w:ascii="Helvetica" w:eastAsia="Times New Roman" w:hAnsi="Helvetica" w:cs="Helvetica"/>
            <w:color w:val="212529"/>
            <w:sz w:val="28"/>
            <w:szCs w:val="28"/>
          </w:rPr>
          <w:t>Instructions are executed in the same order in which they are written.</w:t>
        </w:r>
      </w:ins>
    </w:p>
    <w:p w:rsidR="0027262C" w:rsidRPr="0027262C" w:rsidRDefault="0027262C" w:rsidP="0027262C">
      <w:pPr>
        <w:shd w:val="clear" w:color="auto" w:fill="F8F9FA"/>
        <w:spacing w:after="100" w:afterAutospacing="1" w:line="240" w:lineRule="auto"/>
        <w:outlineLvl w:val="4"/>
        <w:rPr>
          <w:ins w:id="98" w:author="Unknown"/>
          <w:rFonts w:ascii="Segoe UI" w:eastAsia="Times New Roman" w:hAnsi="Segoe UI" w:cs="Segoe UI"/>
          <w:color w:val="212529"/>
          <w:sz w:val="20"/>
          <w:szCs w:val="20"/>
        </w:rPr>
      </w:pPr>
      <w:ins w:id="99" w:author="Unknown">
        <w:r w:rsidRPr="0027262C">
          <w:rPr>
            <w:rFonts w:ascii="Segoe UI" w:eastAsia="Times New Roman" w:hAnsi="Segoe UI" w:cs="Segoe UI"/>
            <w:b/>
            <w:bCs/>
            <w:color w:val="212529"/>
            <w:sz w:val="20"/>
            <w:szCs w:val="20"/>
          </w:rPr>
          <w:t>Comments</w:t>
        </w:r>
      </w:ins>
    </w:p>
    <w:p w:rsidR="0027262C" w:rsidRPr="0027262C" w:rsidRDefault="0027262C" w:rsidP="0027262C">
      <w:pPr>
        <w:shd w:val="clear" w:color="auto" w:fill="F8F9FA"/>
        <w:spacing w:after="100" w:afterAutospacing="1" w:line="240" w:lineRule="auto"/>
        <w:rPr>
          <w:ins w:id="100" w:author="Unknown"/>
          <w:rFonts w:ascii="Helvetica" w:eastAsia="Times New Roman" w:hAnsi="Helvetica" w:cs="Helvetica"/>
          <w:color w:val="212529"/>
          <w:sz w:val="28"/>
          <w:szCs w:val="28"/>
        </w:rPr>
      </w:pPr>
      <w:ins w:id="101" w:author="Unknown">
        <w:r w:rsidRPr="0027262C">
          <w:rPr>
            <w:rFonts w:ascii="Helvetica" w:eastAsia="Times New Roman" w:hAnsi="Helvetica" w:cs="Helvetica"/>
            <w:color w:val="212529"/>
            <w:sz w:val="28"/>
            <w:szCs w:val="28"/>
          </w:rPr>
          <w:t>Comments are used to clarify something about the program in plain language. It is a way for us to add notes to our program. There are two types of comments in c:</w:t>
        </w:r>
      </w:ins>
    </w:p>
    <w:p w:rsidR="0027262C" w:rsidRPr="0027262C" w:rsidRDefault="0027262C" w:rsidP="0027262C">
      <w:pPr>
        <w:numPr>
          <w:ilvl w:val="0"/>
          <w:numId w:val="4"/>
        </w:numPr>
        <w:shd w:val="clear" w:color="auto" w:fill="F8F9FA"/>
        <w:spacing w:before="100" w:beforeAutospacing="1" w:after="100" w:afterAutospacing="1" w:line="240" w:lineRule="auto"/>
        <w:rPr>
          <w:ins w:id="102" w:author="Unknown"/>
          <w:rFonts w:ascii="Helvetica" w:eastAsia="Times New Roman" w:hAnsi="Helvetica" w:cs="Helvetica"/>
          <w:color w:val="212529"/>
          <w:sz w:val="28"/>
          <w:szCs w:val="28"/>
        </w:rPr>
      </w:pPr>
      <w:ins w:id="103" w:author="Unknown">
        <w:r w:rsidRPr="0027262C">
          <w:rPr>
            <w:rFonts w:ascii="Helvetica" w:eastAsia="Times New Roman" w:hAnsi="Helvetica" w:cs="Helvetica"/>
            <w:color w:val="212529"/>
            <w:sz w:val="28"/>
            <w:szCs w:val="28"/>
          </w:rPr>
          <w:t>Single line comment: //This is a comment.</w:t>
        </w:r>
      </w:ins>
    </w:p>
    <w:p w:rsidR="0027262C" w:rsidRPr="0027262C" w:rsidRDefault="0027262C" w:rsidP="0027262C">
      <w:pPr>
        <w:numPr>
          <w:ilvl w:val="0"/>
          <w:numId w:val="4"/>
        </w:numPr>
        <w:shd w:val="clear" w:color="auto" w:fill="F8F9FA"/>
        <w:spacing w:before="100" w:beforeAutospacing="1" w:after="100" w:afterAutospacing="1" w:line="240" w:lineRule="auto"/>
        <w:rPr>
          <w:ins w:id="104" w:author="Unknown"/>
          <w:rFonts w:ascii="Helvetica" w:eastAsia="Times New Roman" w:hAnsi="Helvetica" w:cs="Helvetica"/>
          <w:color w:val="212529"/>
          <w:sz w:val="28"/>
          <w:szCs w:val="28"/>
        </w:rPr>
      </w:pPr>
      <w:ins w:id="105" w:author="Unknown">
        <w:r w:rsidRPr="0027262C">
          <w:rPr>
            <w:rFonts w:ascii="Helvetica" w:eastAsia="Times New Roman" w:hAnsi="Helvetica" w:cs="Helvetica"/>
            <w:color w:val="212529"/>
            <w:sz w:val="28"/>
            <w:szCs w:val="28"/>
          </w:rPr>
          <w:t>Multi line comment : /*This is multi line comment*/</w:t>
        </w:r>
      </w:ins>
    </w:p>
    <w:p w:rsidR="0027262C" w:rsidRPr="0027262C" w:rsidRDefault="0027262C" w:rsidP="0027262C">
      <w:pPr>
        <w:shd w:val="clear" w:color="auto" w:fill="F8F9FA"/>
        <w:spacing w:after="100" w:afterAutospacing="1" w:line="240" w:lineRule="auto"/>
        <w:rPr>
          <w:ins w:id="106" w:author="Unknown"/>
          <w:rFonts w:ascii="Helvetica" w:eastAsia="Times New Roman" w:hAnsi="Helvetica" w:cs="Helvetica"/>
          <w:color w:val="212529"/>
          <w:sz w:val="28"/>
          <w:szCs w:val="28"/>
        </w:rPr>
      </w:pPr>
      <w:ins w:id="107" w:author="Unknown">
        <w:r w:rsidRPr="0027262C">
          <w:rPr>
            <w:rFonts w:ascii="Helvetica" w:eastAsia="Times New Roman" w:hAnsi="Helvetica" w:cs="Helvetica"/>
            <w:color w:val="212529"/>
            <w:sz w:val="28"/>
            <w:szCs w:val="28"/>
          </w:rPr>
          <w:lastRenderedPageBreak/>
          <w:t>Comments in a C program are not executed and ignored.</w:t>
        </w:r>
      </w:ins>
    </w:p>
    <w:p w:rsidR="0027262C" w:rsidRPr="0027262C" w:rsidRDefault="0027262C" w:rsidP="0027262C">
      <w:pPr>
        <w:shd w:val="clear" w:color="auto" w:fill="F8F9FA"/>
        <w:spacing w:after="100" w:afterAutospacing="1" w:line="240" w:lineRule="auto"/>
        <w:outlineLvl w:val="4"/>
        <w:rPr>
          <w:ins w:id="108" w:author="Unknown"/>
          <w:rFonts w:ascii="Segoe UI" w:eastAsia="Times New Roman" w:hAnsi="Segoe UI" w:cs="Segoe UI"/>
          <w:color w:val="212529"/>
          <w:sz w:val="20"/>
          <w:szCs w:val="20"/>
        </w:rPr>
      </w:pPr>
      <w:ins w:id="109" w:author="Unknown">
        <w:r w:rsidRPr="0027262C">
          <w:rPr>
            <w:rFonts w:ascii="Segoe UI" w:eastAsia="Times New Roman" w:hAnsi="Segoe UI" w:cs="Segoe UI"/>
            <w:b/>
            <w:bCs/>
            <w:color w:val="212529"/>
            <w:sz w:val="20"/>
            <w:szCs w:val="20"/>
          </w:rPr>
          <w:t>Compilation and execution</w:t>
        </w:r>
      </w:ins>
    </w:p>
    <w:p w:rsidR="0027262C" w:rsidRPr="0027262C" w:rsidRDefault="0027262C" w:rsidP="0027262C">
      <w:pPr>
        <w:shd w:val="clear" w:color="auto" w:fill="F8F9FA"/>
        <w:spacing w:after="100" w:afterAutospacing="1" w:line="240" w:lineRule="auto"/>
        <w:rPr>
          <w:ins w:id="110"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rPr>
          <w:ins w:id="111" w:author="Unknown"/>
          <w:rFonts w:ascii="Helvetica" w:eastAsia="Times New Roman" w:hAnsi="Helvetica" w:cs="Helvetica"/>
          <w:color w:val="212529"/>
          <w:sz w:val="28"/>
          <w:szCs w:val="28"/>
        </w:rPr>
      </w:pPr>
      <w:ins w:id="112" w:author="Unknown">
        <w:r w:rsidRPr="0027262C">
          <w:rPr>
            <w:rFonts w:ascii="Helvetica" w:eastAsia="Times New Roman" w:hAnsi="Helvetica" w:cs="Helvetica"/>
            <w:color w:val="212529"/>
            <w:sz w:val="28"/>
            <w:szCs w:val="28"/>
          </w:rPr>
          <w:t>A compiler is a computer program which converts a c program into machine language so that it can be easily understood by the computer</w:t>
        </w:r>
      </w:ins>
    </w:p>
    <w:p w:rsidR="0027262C" w:rsidRPr="0027262C" w:rsidRDefault="0027262C" w:rsidP="0027262C">
      <w:pPr>
        <w:shd w:val="clear" w:color="auto" w:fill="F8F9FA"/>
        <w:spacing w:after="100" w:afterAutospacing="1" w:line="240" w:lineRule="auto"/>
        <w:rPr>
          <w:ins w:id="113" w:author="Unknown"/>
          <w:rFonts w:ascii="Helvetica" w:eastAsia="Times New Roman" w:hAnsi="Helvetica" w:cs="Helvetica"/>
          <w:color w:val="212529"/>
          <w:sz w:val="28"/>
          <w:szCs w:val="28"/>
        </w:rPr>
      </w:pPr>
      <w:ins w:id="114" w:author="Unknown">
        <w:r w:rsidRPr="0027262C">
          <w:rPr>
            <w:rFonts w:ascii="Helvetica" w:eastAsia="Times New Roman" w:hAnsi="Helvetica" w:cs="Helvetica"/>
            <w:color w:val="212529"/>
            <w:sz w:val="28"/>
            <w:szCs w:val="28"/>
          </w:rPr>
          <w:t>A program is written in plain text. This plain text is a combination of instructions in a particular sequence. The compiler performs some basic checks and finally convert the program into an executable.</w:t>
        </w:r>
      </w:ins>
    </w:p>
    <w:p w:rsidR="0027262C" w:rsidRPr="0027262C" w:rsidRDefault="0027262C" w:rsidP="0027262C">
      <w:pPr>
        <w:shd w:val="clear" w:color="auto" w:fill="F8F9FA"/>
        <w:spacing w:after="100" w:afterAutospacing="1" w:line="240" w:lineRule="auto"/>
        <w:outlineLvl w:val="4"/>
        <w:rPr>
          <w:ins w:id="115" w:author="Unknown"/>
          <w:rFonts w:ascii="Segoe UI" w:eastAsia="Times New Roman" w:hAnsi="Segoe UI" w:cs="Segoe UI"/>
          <w:color w:val="212529"/>
          <w:sz w:val="20"/>
          <w:szCs w:val="20"/>
        </w:rPr>
      </w:pPr>
      <w:ins w:id="116" w:author="Unknown">
        <w:r w:rsidRPr="0027262C">
          <w:rPr>
            <w:rFonts w:ascii="Segoe UI" w:eastAsia="Times New Roman" w:hAnsi="Segoe UI" w:cs="Segoe UI"/>
            <w:b/>
            <w:bCs/>
            <w:color w:val="212529"/>
            <w:sz w:val="20"/>
            <w:szCs w:val="20"/>
          </w:rPr>
          <w:t>Library functions</w:t>
        </w:r>
      </w:ins>
    </w:p>
    <w:p w:rsidR="0027262C" w:rsidRPr="0027262C" w:rsidRDefault="0027262C" w:rsidP="0027262C">
      <w:pPr>
        <w:shd w:val="clear" w:color="auto" w:fill="F8F9FA"/>
        <w:spacing w:after="100" w:afterAutospacing="1" w:line="240" w:lineRule="auto"/>
        <w:rPr>
          <w:ins w:id="117" w:author="Unknown"/>
          <w:rFonts w:ascii="Helvetica" w:eastAsia="Times New Roman" w:hAnsi="Helvetica" w:cs="Helvetica"/>
          <w:color w:val="212529"/>
          <w:sz w:val="28"/>
          <w:szCs w:val="28"/>
        </w:rPr>
      </w:pPr>
      <w:ins w:id="118" w:author="Unknown">
        <w:r w:rsidRPr="0027262C">
          <w:rPr>
            <w:rFonts w:ascii="Helvetica" w:eastAsia="Times New Roman" w:hAnsi="Helvetica" w:cs="Helvetica"/>
            <w:color w:val="212529"/>
            <w:sz w:val="28"/>
            <w:szCs w:val="28"/>
          </w:rPr>
          <w:t>C language has a lot of valuable library functions which is used to carry out a certain task, for instance, printf function is used to print values on the screen.</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19" w:author="Unknown"/>
          <w:rFonts w:ascii="Consolas" w:eastAsia="Times New Roman" w:hAnsi="Consolas" w:cs="Courier New"/>
          <w:color w:val="F8F8F2"/>
          <w:sz w:val="24"/>
        </w:rPr>
      </w:pPr>
      <w:ins w:id="120" w:author="Unknown">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(“This is %d”,i);</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21"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22" w:author="Unknown"/>
          <w:rFonts w:ascii="Consolas" w:eastAsia="Times New Roman" w:hAnsi="Consolas" w:cs="Courier New"/>
          <w:color w:val="F8F8F2"/>
          <w:sz w:val="24"/>
        </w:rPr>
      </w:pPr>
      <w:ins w:id="123" w:author="Unknown">
        <w:r w:rsidRPr="0027262C">
          <w:rPr>
            <w:rFonts w:ascii="Consolas" w:eastAsia="Times New Roman" w:hAnsi="Consolas" w:cs="Courier New"/>
            <w:color w:val="8292A2"/>
            <w:sz w:val="24"/>
          </w:rPr>
          <w:t>// %d for integers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24"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25" w:author="Unknown"/>
          <w:rFonts w:ascii="Consolas" w:eastAsia="Times New Roman" w:hAnsi="Consolas" w:cs="Courier New"/>
          <w:color w:val="F8F8F2"/>
          <w:sz w:val="24"/>
        </w:rPr>
      </w:pPr>
      <w:ins w:id="126" w:author="Unknown">
        <w:r w:rsidRPr="0027262C">
          <w:rPr>
            <w:rFonts w:ascii="Consolas" w:eastAsia="Times New Roman" w:hAnsi="Consolas" w:cs="Courier New"/>
            <w:color w:val="8292A2"/>
            <w:sz w:val="24"/>
          </w:rPr>
          <w:t>// %f for real values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27"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28" w:author="Unknown"/>
          <w:rFonts w:ascii="Consolas" w:eastAsia="Times New Roman" w:hAnsi="Consolas" w:cs="Courier New"/>
          <w:color w:val="F8F8F2"/>
          <w:sz w:val="28"/>
          <w:szCs w:val="28"/>
        </w:rPr>
      </w:pPr>
      <w:ins w:id="129" w:author="Unknown">
        <w:r w:rsidRPr="0027262C">
          <w:rPr>
            <w:rFonts w:ascii="Consolas" w:eastAsia="Times New Roman" w:hAnsi="Consolas" w:cs="Courier New"/>
            <w:color w:val="8292A2"/>
            <w:sz w:val="24"/>
          </w:rPr>
          <w:t>// %c for characters</w:t>
        </w:r>
      </w:ins>
    </w:p>
    <w:p w:rsidR="0027262C" w:rsidRPr="0027262C" w:rsidRDefault="0027262C" w:rsidP="0027262C">
      <w:pPr>
        <w:shd w:val="clear" w:color="auto" w:fill="F8F9FA"/>
        <w:spacing w:after="0" w:line="240" w:lineRule="auto"/>
        <w:rPr>
          <w:ins w:id="130" w:author="Unknown"/>
          <w:rFonts w:ascii="Helvetica" w:eastAsia="Times New Roman" w:hAnsi="Helvetica" w:cs="Helvetica"/>
          <w:color w:val="212529"/>
          <w:sz w:val="28"/>
          <w:szCs w:val="28"/>
        </w:rPr>
      </w:pPr>
      <w:ins w:id="131"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outlineLvl w:val="4"/>
        <w:rPr>
          <w:ins w:id="132" w:author="Unknown"/>
          <w:rFonts w:ascii="Segoe UI" w:eastAsia="Times New Roman" w:hAnsi="Segoe UI" w:cs="Segoe UI"/>
          <w:color w:val="212529"/>
          <w:sz w:val="20"/>
          <w:szCs w:val="20"/>
        </w:rPr>
      </w:pPr>
      <w:ins w:id="133" w:author="Unknown">
        <w:r w:rsidRPr="0027262C">
          <w:rPr>
            <w:rFonts w:ascii="Segoe UI" w:eastAsia="Times New Roman" w:hAnsi="Segoe UI" w:cs="Segoe UI"/>
            <w:b/>
            <w:bCs/>
            <w:color w:val="212529"/>
            <w:sz w:val="20"/>
            <w:szCs w:val="20"/>
          </w:rPr>
          <w:t>Types of variables</w:t>
        </w:r>
      </w:ins>
    </w:p>
    <w:p w:rsidR="0027262C" w:rsidRPr="0027262C" w:rsidRDefault="0027262C" w:rsidP="0027262C">
      <w:pPr>
        <w:numPr>
          <w:ilvl w:val="0"/>
          <w:numId w:val="5"/>
        </w:numPr>
        <w:shd w:val="clear" w:color="auto" w:fill="F8F9FA"/>
        <w:spacing w:before="100" w:beforeAutospacing="1" w:after="100" w:afterAutospacing="1" w:line="240" w:lineRule="auto"/>
        <w:rPr>
          <w:ins w:id="134" w:author="Unknown"/>
          <w:rFonts w:ascii="Helvetica" w:eastAsia="Times New Roman" w:hAnsi="Helvetica" w:cs="Helvetica"/>
          <w:color w:val="212529"/>
          <w:sz w:val="28"/>
          <w:szCs w:val="28"/>
        </w:rPr>
      </w:pPr>
      <w:ins w:id="135" w:author="Unknown">
        <w:r w:rsidRPr="0027262C">
          <w:rPr>
            <w:rFonts w:ascii="Helvetica" w:eastAsia="Times New Roman" w:hAnsi="Helvetica" w:cs="Helvetica"/>
            <w:color w:val="212529"/>
            <w:sz w:val="28"/>
            <w:szCs w:val="28"/>
          </w:rPr>
          <w:t>Integer variables - int a=3;</w:t>
        </w:r>
      </w:ins>
    </w:p>
    <w:p w:rsidR="0027262C" w:rsidRPr="0027262C" w:rsidRDefault="0027262C" w:rsidP="0027262C">
      <w:pPr>
        <w:numPr>
          <w:ilvl w:val="0"/>
          <w:numId w:val="5"/>
        </w:numPr>
        <w:shd w:val="clear" w:color="auto" w:fill="F8F9FA"/>
        <w:spacing w:before="100" w:beforeAutospacing="1" w:after="100" w:afterAutospacing="1" w:line="240" w:lineRule="auto"/>
        <w:rPr>
          <w:ins w:id="136" w:author="Unknown"/>
          <w:rFonts w:ascii="Helvetica" w:eastAsia="Times New Roman" w:hAnsi="Helvetica" w:cs="Helvetica"/>
          <w:color w:val="212529"/>
          <w:sz w:val="28"/>
          <w:szCs w:val="28"/>
        </w:rPr>
      </w:pPr>
      <w:ins w:id="137" w:author="Unknown">
        <w:r w:rsidRPr="0027262C">
          <w:rPr>
            <w:rFonts w:ascii="Helvetica" w:eastAsia="Times New Roman" w:hAnsi="Helvetica" w:cs="Helvetica"/>
            <w:color w:val="212529"/>
            <w:sz w:val="28"/>
            <w:szCs w:val="28"/>
          </w:rPr>
          <w:t>Real variables -  int a=7.7 (wrong as 7.7 is real) ; float a=7.7;</w:t>
        </w:r>
      </w:ins>
    </w:p>
    <w:p w:rsidR="0027262C" w:rsidRPr="0027262C" w:rsidRDefault="0027262C" w:rsidP="0027262C">
      <w:pPr>
        <w:numPr>
          <w:ilvl w:val="0"/>
          <w:numId w:val="5"/>
        </w:numPr>
        <w:shd w:val="clear" w:color="auto" w:fill="F8F9FA"/>
        <w:spacing w:before="100" w:beforeAutospacing="1" w:after="100" w:afterAutospacing="1" w:line="240" w:lineRule="auto"/>
        <w:rPr>
          <w:ins w:id="138" w:author="Unknown"/>
          <w:rFonts w:ascii="Helvetica" w:eastAsia="Times New Roman" w:hAnsi="Helvetica" w:cs="Helvetica"/>
          <w:color w:val="212529"/>
          <w:sz w:val="28"/>
          <w:szCs w:val="28"/>
        </w:rPr>
      </w:pPr>
      <w:ins w:id="139" w:author="Unknown">
        <w:r w:rsidRPr="0027262C">
          <w:rPr>
            <w:rFonts w:ascii="Helvetica" w:eastAsia="Times New Roman" w:hAnsi="Helvetica" w:cs="Helvetica"/>
            <w:color w:val="212529"/>
            <w:sz w:val="28"/>
            <w:szCs w:val="28"/>
          </w:rPr>
          <w:t>Character variables - char a=’B’;</w:t>
        </w:r>
      </w:ins>
    </w:p>
    <w:p w:rsidR="0027262C" w:rsidRPr="0027262C" w:rsidRDefault="0027262C" w:rsidP="0027262C">
      <w:pPr>
        <w:shd w:val="clear" w:color="auto" w:fill="F8F9FA"/>
        <w:spacing w:after="100" w:afterAutospacing="1" w:line="240" w:lineRule="auto"/>
        <w:outlineLvl w:val="4"/>
        <w:rPr>
          <w:ins w:id="140" w:author="Unknown"/>
          <w:rFonts w:ascii="Segoe UI" w:eastAsia="Times New Roman" w:hAnsi="Segoe UI" w:cs="Segoe UI"/>
          <w:color w:val="212529"/>
          <w:sz w:val="20"/>
          <w:szCs w:val="20"/>
        </w:rPr>
      </w:pPr>
      <w:ins w:id="141" w:author="Unknown">
        <w:r w:rsidRPr="0027262C">
          <w:rPr>
            <w:rFonts w:ascii="Segoe UI" w:eastAsia="Times New Roman" w:hAnsi="Segoe UI" w:cs="Segoe UI"/>
            <w:b/>
            <w:bCs/>
            <w:color w:val="212529"/>
            <w:sz w:val="20"/>
            <w:szCs w:val="20"/>
          </w:rPr>
          <w:t>Receiving input from the user</w:t>
        </w:r>
      </w:ins>
    </w:p>
    <w:p w:rsidR="0027262C" w:rsidRPr="0027262C" w:rsidRDefault="0027262C" w:rsidP="0027262C">
      <w:pPr>
        <w:shd w:val="clear" w:color="auto" w:fill="F8F9FA"/>
        <w:spacing w:after="100" w:afterAutospacing="1" w:line="240" w:lineRule="auto"/>
        <w:rPr>
          <w:ins w:id="142" w:author="Unknown"/>
          <w:rFonts w:ascii="Helvetica" w:eastAsia="Times New Roman" w:hAnsi="Helvetica" w:cs="Helvetica"/>
          <w:color w:val="212529"/>
          <w:sz w:val="28"/>
          <w:szCs w:val="28"/>
        </w:rPr>
      </w:pPr>
      <w:ins w:id="143" w:author="Unknown">
        <w:r w:rsidRPr="0027262C">
          <w:rPr>
            <w:rFonts w:ascii="Helvetica" w:eastAsia="Times New Roman" w:hAnsi="Helvetica" w:cs="Helvetica"/>
            <w:color w:val="212529"/>
            <w:sz w:val="28"/>
            <w:szCs w:val="28"/>
          </w:rPr>
          <w:t>In order to take input from the user and assign it to a variable, we use scanf function.</w:t>
        </w:r>
      </w:ins>
    </w:p>
    <w:p w:rsidR="0027262C" w:rsidRPr="0027262C" w:rsidRDefault="0027262C" w:rsidP="0027262C">
      <w:pPr>
        <w:shd w:val="clear" w:color="auto" w:fill="F8F9FA"/>
        <w:spacing w:after="100" w:afterAutospacing="1" w:line="240" w:lineRule="auto"/>
        <w:rPr>
          <w:ins w:id="144" w:author="Unknown"/>
          <w:rFonts w:ascii="Helvetica" w:eastAsia="Times New Roman" w:hAnsi="Helvetica" w:cs="Helvetica"/>
          <w:color w:val="212529"/>
          <w:sz w:val="28"/>
          <w:szCs w:val="28"/>
        </w:rPr>
      </w:pPr>
      <w:ins w:id="145" w:author="Unknown">
        <w:r w:rsidRPr="0027262C">
          <w:rPr>
            <w:rFonts w:ascii="Helvetica" w:eastAsia="Times New Roman" w:hAnsi="Helvetica" w:cs="Helvetica"/>
            <w:color w:val="212529"/>
            <w:sz w:val="28"/>
            <w:szCs w:val="28"/>
          </w:rPr>
          <w:t>The syntax for using scanf:</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46" w:author="Unknown"/>
          <w:rFonts w:ascii="Consolas" w:eastAsia="Times New Roman" w:hAnsi="Consolas" w:cs="Courier New"/>
          <w:color w:val="F8F8F2"/>
          <w:sz w:val="28"/>
          <w:szCs w:val="28"/>
        </w:rPr>
      </w:pPr>
      <w:ins w:id="147" w:author="Unknown">
        <w:r w:rsidRPr="0027262C">
          <w:rPr>
            <w:rFonts w:ascii="Consolas" w:eastAsia="Times New Roman" w:hAnsi="Consolas" w:cs="Courier New"/>
            <w:color w:val="E6DB74"/>
            <w:sz w:val="24"/>
          </w:rPr>
          <w:lastRenderedPageBreak/>
          <w:t>scanf</w:t>
        </w:r>
        <w:r w:rsidRPr="0027262C">
          <w:rPr>
            <w:rFonts w:ascii="Consolas" w:eastAsia="Times New Roman" w:hAnsi="Consolas" w:cs="Courier New"/>
            <w:color w:val="F8F8F2"/>
            <w:sz w:val="24"/>
          </w:rPr>
          <w:t xml:space="preserve">(“%d”,&amp;i); </w:t>
        </w:r>
        <w:r w:rsidRPr="0027262C">
          <w:rPr>
            <w:rFonts w:ascii="Consolas" w:eastAsia="Times New Roman" w:hAnsi="Consolas" w:cs="Courier New"/>
            <w:color w:val="8292A2"/>
            <w:sz w:val="24"/>
          </w:rPr>
          <w:t>// [This &amp; is important]</w:t>
        </w:r>
      </w:ins>
    </w:p>
    <w:p w:rsidR="0027262C" w:rsidRPr="0027262C" w:rsidRDefault="0027262C" w:rsidP="0027262C">
      <w:pPr>
        <w:shd w:val="clear" w:color="auto" w:fill="F8F9FA"/>
        <w:spacing w:after="0" w:line="240" w:lineRule="auto"/>
        <w:rPr>
          <w:ins w:id="148" w:author="Unknown"/>
          <w:rFonts w:ascii="Helvetica" w:eastAsia="Times New Roman" w:hAnsi="Helvetica" w:cs="Helvetica"/>
          <w:color w:val="212529"/>
          <w:sz w:val="28"/>
          <w:szCs w:val="28"/>
        </w:rPr>
      </w:pPr>
      <w:ins w:id="149"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150" w:author="Unknown"/>
          <w:rFonts w:ascii="Helvetica" w:eastAsia="Times New Roman" w:hAnsi="Helvetica" w:cs="Helvetica"/>
          <w:color w:val="212529"/>
          <w:sz w:val="28"/>
          <w:szCs w:val="28"/>
        </w:rPr>
      </w:pPr>
      <w:ins w:id="151" w:author="Unknown">
        <w:r w:rsidRPr="0027262C">
          <w:rPr>
            <w:rFonts w:ascii="Helvetica" w:eastAsia="Times New Roman" w:hAnsi="Helvetica" w:cs="Helvetica"/>
            <w:color w:val="212529"/>
            <w:sz w:val="28"/>
            <w:szCs w:val="28"/>
          </w:rPr>
          <w:t>&amp; is the “address of” operator and it means that the supplied value should be copied to the address which is indicated by variable i.</w:t>
        </w:r>
      </w:ins>
    </w:p>
    <w:p w:rsidR="0027262C" w:rsidRPr="0027262C" w:rsidRDefault="0027262C" w:rsidP="0027262C">
      <w:pPr>
        <w:shd w:val="clear" w:color="auto" w:fill="F8F9FA"/>
        <w:spacing w:after="100" w:afterAutospacing="1" w:line="240" w:lineRule="auto"/>
        <w:rPr>
          <w:ins w:id="152" w:author="Unknown"/>
          <w:rFonts w:ascii="Helvetica" w:eastAsia="Times New Roman" w:hAnsi="Helvetica" w:cs="Helvetica"/>
          <w:color w:val="212529"/>
          <w:sz w:val="28"/>
          <w:szCs w:val="28"/>
        </w:rPr>
      </w:pPr>
      <w:ins w:id="153"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154" w:author="Unknown"/>
          <w:rFonts w:ascii="Segoe UI" w:eastAsia="Times New Roman" w:hAnsi="Segoe UI" w:cs="Segoe UI"/>
          <w:color w:val="212529"/>
          <w:sz w:val="24"/>
          <w:szCs w:val="24"/>
        </w:rPr>
      </w:pPr>
      <w:ins w:id="155" w:author="Unknown">
        <w:r w:rsidRPr="0027262C">
          <w:rPr>
            <w:rFonts w:ascii="Segoe UI" w:eastAsia="Times New Roman" w:hAnsi="Segoe UI" w:cs="Segoe UI"/>
            <w:color w:val="212529"/>
            <w:sz w:val="24"/>
            <w:szCs w:val="24"/>
          </w:rPr>
          <w:t>Chapter 1: Practice Set:</w:t>
        </w:r>
      </w:ins>
    </w:p>
    <w:p w:rsidR="0027262C" w:rsidRPr="0027262C" w:rsidRDefault="0027262C" w:rsidP="0027262C">
      <w:pPr>
        <w:shd w:val="clear" w:color="auto" w:fill="F8F9FA"/>
        <w:spacing w:after="100" w:afterAutospacing="1" w:line="240" w:lineRule="auto"/>
        <w:rPr>
          <w:ins w:id="156" w:author="Unknown"/>
          <w:rFonts w:ascii="Helvetica" w:eastAsia="Times New Roman" w:hAnsi="Helvetica" w:cs="Helvetica"/>
          <w:color w:val="212529"/>
          <w:sz w:val="28"/>
          <w:szCs w:val="28"/>
        </w:rPr>
      </w:pPr>
      <w:ins w:id="157" w:author="Unknown">
        <w:r w:rsidRPr="0027262C">
          <w:rPr>
            <w:rFonts w:ascii="Helvetica" w:eastAsia="Times New Roman" w:hAnsi="Helvetica" w:cs="Helvetica"/>
            <w:b/>
            <w:bCs/>
            <w:color w:val="212529"/>
            <w:sz w:val="28"/>
          </w:rPr>
          <w:t>Q1</w:t>
        </w:r>
        <w:r w:rsidRPr="0027262C">
          <w:rPr>
            <w:rFonts w:ascii="Helvetica" w:eastAsia="Times New Roman" w:hAnsi="Helvetica" w:cs="Helvetica"/>
            <w:color w:val="212529"/>
            <w:sz w:val="28"/>
            <w:szCs w:val="28"/>
          </w:rPr>
          <w:t>. Write a c program to calculate the area of a rectangle:</w:t>
        </w:r>
      </w:ins>
    </w:p>
    <w:p w:rsidR="0027262C" w:rsidRPr="0027262C" w:rsidRDefault="0027262C" w:rsidP="0027262C">
      <w:pPr>
        <w:shd w:val="clear" w:color="auto" w:fill="F8F9FA"/>
        <w:spacing w:after="100" w:afterAutospacing="1" w:line="240" w:lineRule="auto"/>
        <w:rPr>
          <w:ins w:id="158" w:author="Unknown"/>
          <w:rFonts w:ascii="Helvetica" w:eastAsia="Times New Roman" w:hAnsi="Helvetica" w:cs="Helvetica"/>
          <w:color w:val="212529"/>
          <w:sz w:val="28"/>
          <w:szCs w:val="28"/>
        </w:rPr>
      </w:pPr>
      <w:ins w:id="159" w:author="Unknown">
        <w:r w:rsidRPr="0027262C">
          <w:rPr>
            <w:rFonts w:ascii="Helvetica" w:eastAsia="Times New Roman" w:hAnsi="Helvetica" w:cs="Helvetica"/>
            <w:color w:val="212529"/>
            <w:sz w:val="28"/>
            <w:szCs w:val="28"/>
          </w:rPr>
          <w:t>a) using hardcoded inputs &amp; </w:t>
        </w:r>
      </w:ins>
    </w:p>
    <w:p w:rsidR="0027262C" w:rsidRPr="0027262C" w:rsidRDefault="0027262C" w:rsidP="0027262C">
      <w:pPr>
        <w:shd w:val="clear" w:color="auto" w:fill="F8F9FA"/>
        <w:spacing w:after="100" w:afterAutospacing="1" w:line="240" w:lineRule="auto"/>
        <w:rPr>
          <w:ins w:id="160" w:author="Unknown"/>
          <w:rFonts w:ascii="Helvetica" w:eastAsia="Times New Roman" w:hAnsi="Helvetica" w:cs="Helvetica"/>
          <w:color w:val="212529"/>
          <w:sz w:val="28"/>
          <w:szCs w:val="28"/>
        </w:rPr>
      </w:pPr>
      <w:ins w:id="161" w:author="Unknown">
        <w:r w:rsidRPr="0027262C">
          <w:rPr>
            <w:rFonts w:ascii="Helvetica" w:eastAsia="Times New Roman" w:hAnsi="Helvetica" w:cs="Helvetica"/>
            <w:color w:val="212529"/>
            <w:sz w:val="28"/>
            <w:szCs w:val="28"/>
          </w:rPr>
          <w:t>b) using inputs supplied by the user</w:t>
        </w:r>
      </w:ins>
    </w:p>
    <w:p w:rsidR="0027262C" w:rsidRPr="0027262C" w:rsidRDefault="0027262C" w:rsidP="0027262C">
      <w:pPr>
        <w:shd w:val="clear" w:color="auto" w:fill="F8F9FA"/>
        <w:spacing w:after="100" w:afterAutospacing="1" w:line="240" w:lineRule="auto"/>
        <w:rPr>
          <w:ins w:id="162" w:author="Unknown"/>
          <w:rFonts w:ascii="Helvetica" w:eastAsia="Times New Roman" w:hAnsi="Helvetica" w:cs="Helvetica"/>
          <w:color w:val="212529"/>
          <w:sz w:val="28"/>
          <w:szCs w:val="28"/>
        </w:rPr>
      </w:pPr>
      <w:ins w:id="163" w:author="Unknown">
        <w:r w:rsidRPr="0027262C">
          <w:rPr>
            <w:rFonts w:ascii="Helvetica" w:eastAsia="Times New Roman" w:hAnsi="Helvetica" w:cs="Helvetica"/>
            <w:b/>
            <w:bCs/>
            <w:color w:val="212529"/>
            <w:sz w:val="28"/>
          </w:rPr>
          <w:t>Q2. </w:t>
        </w:r>
        <w:r w:rsidRPr="0027262C">
          <w:rPr>
            <w:rFonts w:ascii="Helvetica" w:eastAsia="Times New Roman" w:hAnsi="Helvetica" w:cs="Helvetica"/>
            <w:color w:val="212529"/>
            <w:sz w:val="28"/>
            <w:szCs w:val="28"/>
          </w:rPr>
          <w:t>Calculate the area of a circle and modify the same program to calculate the volume of a cylinder given its radius and height.</w:t>
        </w:r>
      </w:ins>
    </w:p>
    <w:p w:rsidR="0027262C" w:rsidRPr="0027262C" w:rsidRDefault="0027262C" w:rsidP="0027262C">
      <w:pPr>
        <w:shd w:val="clear" w:color="auto" w:fill="F8F9FA"/>
        <w:spacing w:after="100" w:afterAutospacing="1" w:line="240" w:lineRule="auto"/>
        <w:rPr>
          <w:ins w:id="164" w:author="Unknown"/>
          <w:rFonts w:ascii="Helvetica" w:eastAsia="Times New Roman" w:hAnsi="Helvetica" w:cs="Helvetica"/>
          <w:color w:val="212529"/>
          <w:sz w:val="28"/>
          <w:szCs w:val="28"/>
        </w:rPr>
      </w:pPr>
      <w:ins w:id="165" w:author="Unknown">
        <w:r w:rsidRPr="0027262C">
          <w:rPr>
            <w:rFonts w:ascii="Helvetica" w:eastAsia="Times New Roman" w:hAnsi="Helvetica" w:cs="Helvetica"/>
            <w:b/>
            <w:bCs/>
            <w:color w:val="212529"/>
            <w:sz w:val="28"/>
          </w:rPr>
          <w:t>Q3. </w:t>
        </w:r>
        <w:r w:rsidRPr="0027262C">
          <w:rPr>
            <w:rFonts w:ascii="Helvetica" w:eastAsia="Times New Roman" w:hAnsi="Helvetica" w:cs="Helvetica"/>
            <w:color w:val="212529"/>
            <w:sz w:val="28"/>
            <w:szCs w:val="28"/>
          </w:rPr>
          <w:t>Write a program to convert Celsius (Centigrade degrees temperature to Fahrenheit)</w:t>
        </w:r>
      </w:ins>
    </w:p>
    <w:p w:rsidR="0027262C" w:rsidRPr="0027262C" w:rsidRDefault="0027262C" w:rsidP="0027262C">
      <w:pPr>
        <w:shd w:val="clear" w:color="auto" w:fill="F8F9FA"/>
        <w:spacing w:after="100" w:afterAutospacing="1" w:line="240" w:lineRule="auto"/>
        <w:rPr>
          <w:ins w:id="166" w:author="Unknown"/>
          <w:rFonts w:ascii="Helvetica" w:eastAsia="Times New Roman" w:hAnsi="Helvetica" w:cs="Helvetica"/>
          <w:color w:val="212529"/>
          <w:sz w:val="28"/>
          <w:szCs w:val="28"/>
        </w:rPr>
      </w:pPr>
      <w:ins w:id="167" w:author="Unknown">
        <w:r w:rsidRPr="0027262C">
          <w:rPr>
            <w:rFonts w:ascii="Helvetica" w:eastAsia="Times New Roman" w:hAnsi="Helvetica" w:cs="Helvetica"/>
            <w:b/>
            <w:bCs/>
            <w:color w:val="212529"/>
            <w:sz w:val="28"/>
          </w:rPr>
          <w:t>Q4. </w:t>
        </w:r>
        <w:r w:rsidRPr="0027262C">
          <w:rPr>
            <w:rFonts w:ascii="Helvetica" w:eastAsia="Times New Roman" w:hAnsi="Helvetica" w:cs="Helvetica"/>
            <w:color w:val="212529"/>
            <w:sz w:val="28"/>
            <w:szCs w:val="28"/>
          </w:rPr>
          <w:t>Write a program to calculate simple interest for a set of values representing principle, no of years, and rate of interest.</w:t>
        </w:r>
      </w:ins>
    </w:p>
    <w:p w:rsidR="0027262C" w:rsidRPr="0027262C" w:rsidRDefault="0027262C" w:rsidP="0027262C">
      <w:pPr>
        <w:shd w:val="clear" w:color="auto" w:fill="F8F9FA"/>
        <w:spacing w:after="100" w:afterAutospacing="1" w:line="240" w:lineRule="auto"/>
        <w:rPr>
          <w:ins w:id="168" w:author="Unknown"/>
          <w:rFonts w:ascii="Helvetica" w:eastAsia="Times New Roman" w:hAnsi="Helvetica" w:cs="Helvetica"/>
          <w:color w:val="212529"/>
          <w:sz w:val="28"/>
          <w:szCs w:val="28"/>
        </w:rPr>
      </w:pPr>
      <w:ins w:id="169"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170" w:author="Unknown"/>
          <w:rFonts w:ascii="Segoe UI" w:eastAsia="Times New Roman" w:hAnsi="Segoe UI" w:cs="Segoe UI"/>
          <w:color w:val="212529"/>
          <w:sz w:val="24"/>
          <w:szCs w:val="24"/>
        </w:rPr>
      </w:pPr>
      <w:ins w:id="171" w:author="Unknown">
        <w:r w:rsidRPr="0027262C">
          <w:rPr>
            <w:rFonts w:ascii="Segoe UI" w:eastAsia="Times New Roman" w:hAnsi="Segoe UI" w:cs="Segoe UI"/>
            <w:color w:val="212529"/>
            <w:sz w:val="24"/>
            <w:szCs w:val="24"/>
          </w:rPr>
          <w:t>Chapter 2: Instructions and Operators:</w:t>
        </w:r>
      </w:ins>
    </w:p>
    <w:p w:rsidR="0027262C" w:rsidRPr="0027262C" w:rsidRDefault="0027262C" w:rsidP="0027262C">
      <w:pPr>
        <w:shd w:val="clear" w:color="auto" w:fill="F8F9FA"/>
        <w:spacing w:after="100" w:afterAutospacing="1" w:line="240" w:lineRule="auto"/>
        <w:rPr>
          <w:ins w:id="172" w:author="Unknown"/>
          <w:rFonts w:ascii="Helvetica" w:eastAsia="Times New Roman" w:hAnsi="Helvetica" w:cs="Helvetica"/>
          <w:color w:val="212529"/>
          <w:sz w:val="28"/>
          <w:szCs w:val="28"/>
        </w:rPr>
      </w:pPr>
      <w:ins w:id="173" w:author="Unknown">
        <w:r w:rsidRPr="0027262C">
          <w:rPr>
            <w:rFonts w:ascii="Helvetica" w:eastAsia="Times New Roman" w:hAnsi="Helvetica" w:cs="Helvetica"/>
            <w:color w:val="212529"/>
            <w:sz w:val="28"/>
            <w:szCs w:val="28"/>
          </w:rPr>
          <w:t>A C-program is a set of instructions. Just like a recipe - which contains instructions to prepare a particular dish.</w:t>
        </w:r>
      </w:ins>
    </w:p>
    <w:p w:rsidR="0027262C" w:rsidRPr="0027262C" w:rsidRDefault="0027262C" w:rsidP="0027262C">
      <w:pPr>
        <w:shd w:val="clear" w:color="auto" w:fill="F8F9FA"/>
        <w:spacing w:after="100" w:afterAutospacing="1" w:line="240" w:lineRule="auto"/>
        <w:outlineLvl w:val="4"/>
        <w:rPr>
          <w:ins w:id="174" w:author="Unknown"/>
          <w:rFonts w:ascii="Segoe UI" w:eastAsia="Times New Roman" w:hAnsi="Segoe UI" w:cs="Segoe UI"/>
          <w:color w:val="212529"/>
          <w:sz w:val="20"/>
          <w:szCs w:val="20"/>
        </w:rPr>
      </w:pPr>
      <w:ins w:id="175" w:author="Unknown">
        <w:r w:rsidRPr="0027262C">
          <w:rPr>
            <w:rFonts w:ascii="Segoe UI" w:eastAsia="Times New Roman" w:hAnsi="Segoe UI" w:cs="Segoe UI"/>
            <w:b/>
            <w:bCs/>
            <w:color w:val="212529"/>
            <w:sz w:val="20"/>
            <w:szCs w:val="20"/>
          </w:rPr>
          <w:t>Types of instructions</w:t>
        </w:r>
        <w:r w:rsidRPr="0027262C">
          <w:rPr>
            <w:rFonts w:ascii="Segoe UI" w:eastAsia="Times New Roman" w:hAnsi="Segoe UI" w:cs="Segoe UI"/>
            <w:color w:val="212529"/>
            <w:sz w:val="20"/>
            <w:szCs w:val="20"/>
          </w:rPr>
          <w:t>:</w:t>
        </w:r>
      </w:ins>
    </w:p>
    <w:p w:rsidR="0027262C" w:rsidRPr="0027262C" w:rsidRDefault="0027262C" w:rsidP="0027262C">
      <w:pPr>
        <w:shd w:val="clear" w:color="auto" w:fill="F8F9FA"/>
        <w:spacing w:after="100" w:afterAutospacing="1" w:line="240" w:lineRule="auto"/>
        <w:rPr>
          <w:ins w:id="176" w:author="Unknown"/>
          <w:rFonts w:ascii="Helvetica" w:eastAsia="Times New Roman" w:hAnsi="Helvetica" w:cs="Helvetica"/>
          <w:color w:val="212529"/>
          <w:sz w:val="28"/>
          <w:szCs w:val="28"/>
        </w:rPr>
      </w:pPr>
      <w:ins w:id="177" w:author="Unknown">
        <w:r w:rsidRPr="0027262C">
          <w:rPr>
            <w:rFonts w:ascii="Helvetica" w:eastAsia="Times New Roman" w:hAnsi="Helvetica" w:cs="Helvetica"/>
            <w:color w:val="212529"/>
            <w:sz w:val="28"/>
            <w:szCs w:val="28"/>
          </w:rPr>
          <w:t>1.Type declaration instruction</w:t>
        </w:r>
      </w:ins>
    </w:p>
    <w:p w:rsidR="0027262C" w:rsidRPr="0027262C" w:rsidRDefault="0027262C" w:rsidP="0027262C">
      <w:pPr>
        <w:shd w:val="clear" w:color="auto" w:fill="F8F9FA"/>
        <w:spacing w:after="100" w:afterAutospacing="1" w:line="240" w:lineRule="auto"/>
        <w:rPr>
          <w:ins w:id="178" w:author="Unknown"/>
          <w:rFonts w:ascii="Helvetica" w:eastAsia="Times New Roman" w:hAnsi="Helvetica" w:cs="Helvetica"/>
          <w:color w:val="212529"/>
          <w:sz w:val="28"/>
          <w:szCs w:val="28"/>
        </w:rPr>
      </w:pPr>
      <w:ins w:id="179" w:author="Unknown">
        <w:r w:rsidRPr="0027262C">
          <w:rPr>
            <w:rFonts w:ascii="Helvetica" w:eastAsia="Times New Roman" w:hAnsi="Helvetica" w:cs="Helvetica"/>
            <w:color w:val="212529"/>
            <w:sz w:val="28"/>
            <w:szCs w:val="28"/>
          </w:rPr>
          <w:t>2. Arithmetic instruction</w:t>
        </w:r>
      </w:ins>
    </w:p>
    <w:p w:rsidR="0027262C" w:rsidRPr="0027262C" w:rsidRDefault="0027262C" w:rsidP="0027262C">
      <w:pPr>
        <w:shd w:val="clear" w:color="auto" w:fill="F8F9FA"/>
        <w:spacing w:after="100" w:afterAutospacing="1" w:line="240" w:lineRule="auto"/>
        <w:rPr>
          <w:ins w:id="180" w:author="Unknown"/>
          <w:rFonts w:ascii="Helvetica" w:eastAsia="Times New Roman" w:hAnsi="Helvetica" w:cs="Helvetica"/>
          <w:color w:val="212529"/>
          <w:sz w:val="28"/>
          <w:szCs w:val="28"/>
        </w:rPr>
      </w:pPr>
      <w:ins w:id="181" w:author="Unknown">
        <w:r w:rsidRPr="0027262C">
          <w:rPr>
            <w:rFonts w:ascii="Helvetica" w:eastAsia="Times New Roman" w:hAnsi="Helvetica" w:cs="Helvetica"/>
            <w:color w:val="212529"/>
            <w:sz w:val="28"/>
            <w:szCs w:val="28"/>
          </w:rPr>
          <w:t>3.Control instruction</w:t>
        </w:r>
      </w:ins>
    </w:p>
    <w:p w:rsidR="0027262C" w:rsidRPr="0027262C" w:rsidRDefault="0027262C" w:rsidP="0027262C">
      <w:pPr>
        <w:shd w:val="clear" w:color="auto" w:fill="F8F9FA"/>
        <w:spacing w:after="100" w:afterAutospacing="1" w:line="240" w:lineRule="auto"/>
        <w:outlineLvl w:val="4"/>
        <w:rPr>
          <w:ins w:id="182" w:author="Unknown"/>
          <w:rFonts w:ascii="Segoe UI" w:eastAsia="Times New Roman" w:hAnsi="Segoe UI" w:cs="Segoe UI"/>
          <w:color w:val="212529"/>
          <w:sz w:val="20"/>
          <w:szCs w:val="20"/>
        </w:rPr>
      </w:pPr>
      <w:ins w:id="183" w:author="Unknown">
        <w:r w:rsidRPr="0027262C">
          <w:rPr>
            <w:rFonts w:ascii="Segoe UI" w:eastAsia="Times New Roman" w:hAnsi="Segoe UI" w:cs="Segoe UI"/>
            <w:b/>
            <w:bCs/>
            <w:color w:val="212529"/>
            <w:sz w:val="20"/>
            <w:szCs w:val="20"/>
          </w:rPr>
          <w:t>Type of declaration instruction:</w:t>
        </w:r>
      </w:ins>
    </w:p>
    <w:p w:rsidR="0027262C" w:rsidRPr="0027262C" w:rsidRDefault="0027262C" w:rsidP="0027262C">
      <w:pPr>
        <w:shd w:val="clear" w:color="auto" w:fill="F8F9FA"/>
        <w:spacing w:after="100" w:afterAutospacing="1" w:line="240" w:lineRule="auto"/>
        <w:rPr>
          <w:ins w:id="184"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outlineLvl w:val="4"/>
        <w:rPr>
          <w:ins w:id="185" w:author="Unknown"/>
          <w:rFonts w:ascii="Segoe UI" w:eastAsia="Times New Roman" w:hAnsi="Segoe UI" w:cs="Segoe UI"/>
          <w:color w:val="212529"/>
          <w:sz w:val="20"/>
          <w:szCs w:val="20"/>
        </w:rPr>
      </w:pPr>
      <w:ins w:id="186" w:author="Unknown">
        <w:r w:rsidRPr="0027262C">
          <w:rPr>
            <w:rFonts w:ascii="Segoe UI" w:eastAsia="Times New Roman" w:hAnsi="Segoe UI" w:cs="Segoe UI"/>
            <w:b/>
            <w:bCs/>
            <w:color w:val="212529"/>
            <w:sz w:val="20"/>
            <w:szCs w:val="20"/>
          </w:rPr>
          <w:lastRenderedPageBreak/>
          <w:t>Arithmetic Instructions</w:t>
        </w:r>
      </w:ins>
    </w:p>
    <w:p w:rsidR="0027262C" w:rsidRPr="0027262C" w:rsidRDefault="0027262C" w:rsidP="0027262C">
      <w:pPr>
        <w:shd w:val="clear" w:color="auto" w:fill="F8F9FA"/>
        <w:spacing w:after="100" w:afterAutospacing="1" w:line="240" w:lineRule="auto"/>
        <w:rPr>
          <w:ins w:id="187"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rPr>
          <w:ins w:id="188" w:author="Unknown"/>
          <w:rFonts w:ascii="Helvetica" w:eastAsia="Times New Roman" w:hAnsi="Helvetica" w:cs="Helvetica"/>
          <w:color w:val="212529"/>
          <w:sz w:val="28"/>
          <w:szCs w:val="28"/>
        </w:rPr>
      </w:pPr>
      <w:ins w:id="189" w:author="Unknown">
        <w:r w:rsidRPr="0027262C">
          <w:rPr>
            <w:rFonts w:ascii="Helvetica" w:eastAsia="Times New Roman" w:hAnsi="Helvetica" w:cs="Helvetica"/>
            <w:b/>
            <w:bCs/>
            <w:color w:val="212529"/>
            <w:sz w:val="28"/>
          </w:rPr>
          <w:t>Note:</w:t>
        </w:r>
      </w:ins>
    </w:p>
    <w:p w:rsidR="0027262C" w:rsidRPr="0027262C" w:rsidRDefault="0027262C" w:rsidP="0027262C">
      <w:pPr>
        <w:shd w:val="clear" w:color="auto" w:fill="F8F9FA"/>
        <w:spacing w:after="100" w:afterAutospacing="1" w:line="240" w:lineRule="auto"/>
        <w:rPr>
          <w:ins w:id="190" w:author="Unknown"/>
          <w:rFonts w:ascii="Helvetica" w:eastAsia="Times New Roman" w:hAnsi="Helvetica" w:cs="Helvetica"/>
          <w:color w:val="212529"/>
          <w:sz w:val="28"/>
          <w:szCs w:val="28"/>
        </w:rPr>
      </w:pPr>
      <w:ins w:id="191" w:author="Unknown">
        <w:r w:rsidRPr="0027262C">
          <w:rPr>
            <w:rFonts w:ascii="Helvetica" w:eastAsia="Times New Roman" w:hAnsi="Helvetica" w:cs="Helvetica"/>
            <w:color w:val="212529"/>
            <w:sz w:val="28"/>
            <w:szCs w:val="28"/>
          </w:rPr>
          <w:t>1.No operator is assumed to be present</w:t>
        </w:r>
      </w:ins>
    </w:p>
    <w:p w:rsidR="0027262C" w:rsidRPr="0027262C" w:rsidRDefault="0027262C" w:rsidP="0027262C">
      <w:pPr>
        <w:shd w:val="clear" w:color="auto" w:fill="F8F9FA"/>
        <w:spacing w:after="100" w:afterAutospacing="1" w:line="240" w:lineRule="auto"/>
        <w:rPr>
          <w:ins w:id="192" w:author="Unknown"/>
          <w:rFonts w:ascii="Helvetica" w:eastAsia="Times New Roman" w:hAnsi="Helvetica" w:cs="Helvetica"/>
          <w:color w:val="212529"/>
          <w:sz w:val="28"/>
          <w:szCs w:val="28"/>
        </w:rPr>
      </w:pPr>
      <w:ins w:id="193" w:author="Unknown">
        <w:r w:rsidRPr="0027262C">
          <w:rPr>
            <w:rFonts w:ascii="Helvetica" w:eastAsia="Times New Roman" w:hAnsi="Helvetica" w:cs="Helvetica"/>
            <w:color w:val="212529"/>
            <w:sz w:val="28"/>
            <w:szCs w:val="28"/>
          </w:rPr>
          <w:t>    int i=ab  ( Invalid )</w:t>
        </w:r>
      </w:ins>
    </w:p>
    <w:p w:rsidR="0027262C" w:rsidRPr="0027262C" w:rsidRDefault="0027262C" w:rsidP="0027262C">
      <w:pPr>
        <w:shd w:val="clear" w:color="auto" w:fill="F8F9FA"/>
        <w:spacing w:after="100" w:afterAutospacing="1" w:line="240" w:lineRule="auto"/>
        <w:rPr>
          <w:ins w:id="194" w:author="Unknown"/>
          <w:rFonts w:ascii="Helvetica" w:eastAsia="Times New Roman" w:hAnsi="Helvetica" w:cs="Helvetica"/>
          <w:color w:val="212529"/>
          <w:sz w:val="28"/>
          <w:szCs w:val="28"/>
        </w:rPr>
      </w:pPr>
      <w:ins w:id="195" w:author="Unknown">
        <w:r w:rsidRPr="0027262C">
          <w:rPr>
            <w:rFonts w:ascii="Helvetica" w:eastAsia="Times New Roman" w:hAnsi="Helvetica" w:cs="Helvetica"/>
            <w:color w:val="212529"/>
            <w:sz w:val="28"/>
            <w:szCs w:val="28"/>
          </w:rPr>
          <w:t>    int i=a*b  ( valid )</w:t>
        </w:r>
      </w:ins>
    </w:p>
    <w:p w:rsidR="0027262C" w:rsidRPr="0027262C" w:rsidRDefault="0027262C" w:rsidP="0027262C">
      <w:pPr>
        <w:shd w:val="clear" w:color="auto" w:fill="F8F9FA"/>
        <w:spacing w:after="100" w:afterAutospacing="1" w:line="240" w:lineRule="auto"/>
        <w:rPr>
          <w:ins w:id="196" w:author="Unknown"/>
          <w:rFonts w:ascii="Helvetica" w:eastAsia="Times New Roman" w:hAnsi="Helvetica" w:cs="Helvetica"/>
          <w:color w:val="212529"/>
          <w:sz w:val="28"/>
          <w:szCs w:val="28"/>
        </w:rPr>
      </w:pPr>
      <w:ins w:id="197" w:author="Unknown">
        <w:r w:rsidRPr="0027262C">
          <w:rPr>
            <w:rFonts w:ascii="Helvetica" w:eastAsia="Times New Roman" w:hAnsi="Helvetica" w:cs="Helvetica"/>
            <w:color w:val="212529"/>
            <w:sz w:val="28"/>
            <w:szCs w:val="28"/>
          </w:rPr>
          <w:t>2.There is no operator to perform exponentiation in c however we can use pow(x,y) from &lt;math.h&gt;(More later).</w:t>
        </w:r>
      </w:ins>
    </w:p>
    <w:p w:rsidR="0027262C" w:rsidRPr="0027262C" w:rsidRDefault="0027262C" w:rsidP="0027262C">
      <w:pPr>
        <w:shd w:val="clear" w:color="auto" w:fill="F8F9FA"/>
        <w:spacing w:after="100" w:afterAutospacing="1" w:line="240" w:lineRule="auto"/>
        <w:outlineLvl w:val="4"/>
        <w:rPr>
          <w:ins w:id="198" w:author="Unknown"/>
          <w:rFonts w:ascii="Segoe UI" w:eastAsia="Times New Roman" w:hAnsi="Segoe UI" w:cs="Segoe UI"/>
          <w:color w:val="212529"/>
          <w:sz w:val="20"/>
          <w:szCs w:val="20"/>
        </w:rPr>
      </w:pPr>
      <w:ins w:id="199" w:author="Unknown">
        <w:r w:rsidRPr="0027262C">
          <w:rPr>
            <w:rFonts w:ascii="Segoe UI" w:eastAsia="Times New Roman" w:hAnsi="Segoe UI" w:cs="Segoe UI"/>
            <w:b/>
            <w:bCs/>
            <w:color w:val="212529"/>
            <w:sz w:val="20"/>
            <w:szCs w:val="20"/>
          </w:rPr>
          <w:t>Type conversion</w:t>
        </w:r>
      </w:ins>
    </w:p>
    <w:p w:rsidR="0027262C" w:rsidRPr="0027262C" w:rsidRDefault="0027262C" w:rsidP="0027262C">
      <w:pPr>
        <w:shd w:val="clear" w:color="auto" w:fill="F8F9FA"/>
        <w:spacing w:after="100" w:afterAutospacing="1" w:line="240" w:lineRule="auto"/>
        <w:rPr>
          <w:ins w:id="200"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rPr>
          <w:ins w:id="201" w:author="Unknown"/>
          <w:rFonts w:ascii="Helvetica" w:eastAsia="Times New Roman" w:hAnsi="Helvetica" w:cs="Helvetica"/>
          <w:color w:val="212529"/>
          <w:sz w:val="28"/>
          <w:szCs w:val="28"/>
        </w:rPr>
      </w:pPr>
      <w:ins w:id="202" w:author="Unknown">
        <w:r w:rsidRPr="0027262C">
          <w:rPr>
            <w:rFonts w:ascii="Helvetica" w:eastAsia="Times New Roman" w:hAnsi="Helvetica" w:cs="Helvetica"/>
            <w:b/>
            <w:bCs/>
            <w:color w:val="212529"/>
            <w:sz w:val="28"/>
          </w:rPr>
          <w:t>Quick Quiz:</w:t>
        </w:r>
      </w:ins>
    </w:p>
    <w:p w:rsidR="0027262C" w:rsidRPr="0027262C" w:rsidRDefault="0027262C" w:rsidP="0027262C">
      <w:pPr>
        <w:shd w:val="clear" w:color="auto" w:fill="F8F9FA"/>
        <w:spacing w:after="100" w:afterAutospacing="1" w:line="240" w:lineRule="auto"/>
        <w:rPr>
          <w:ins w:id="203" w:author="Unknown"/>
          <w:rFonts w:ascii="Helvetica" w:eastAsia="Times New Roman" w:hAnsi="Helvetica" w:cs="Helvetica"/>
          <w:color w:val="212529"/>
          <w:sz w:val="28"/>
          <w:szCs w:val="28"/>
        </w:rPr>
      </w:pPr>
      <w:ins w:id="204" w:author="Unknown">
        <w:r w:rsidRPr="0027262C">
          <w:rPr>
            <w:rFonts w:ascii="Helvetica" w:eastAsia="Times New Roman" w:hAnsi="Helvetica" w:cs="Helvetica"/>
            <w:b/>
            <w:bCs/>
            <w:color w:val="212529"/>
            <w:sz w:val="28"/>
          </w:rPr>
          <w:t>Question</w:t>
        </w:r>
        <w:r w:rsidRPr="0027262C">
          <w:rPr>
            <w:rFonts w:ascii="Helvetica" w:eastAsia="Times New Roman" w:hAnsi="Helvetica" w:cs="Helvetica"/>
            <w:color w:val="212529"/>
            <w:sz w:val="28"/>
            <w:szCs w:val="28"/>
          </w:rPr>
          <w:t>- int k=3.0/9 value of k? and why?</w:t>
        </w:r>
      </w:ins>
    </w:p>
    <w:p w:rsidR="0027262C" w:rsidRPr="0027262C" w:rsidRDefault="0027262C" w:rsidP="0027262C">
      <w:pPr>
        <w:shd w:val="clear" w:color="auto" w:fill="F8F9FA"/>
        <w:spacing w:after="100" w:afterAutospacing="1" w:line="240" w:lineRule="auto"/>
        <w:rPr>
          <w:ins w:id="205" w:author="Unknown"/>
          <w:rFonts w:ascii="Helvetica" w:eastAsia="Times New Roman" w:hAnsi="Helvetica" w:cs="Helvetica"/>
          <w:color w:val="212529"/>
          <w:sz w:val="28"/>
          <w:szCs w:val="28"/>
        </w:rPr>
      </w:pPr>
      <w:ins w:id="206" w:author="Unknown">
        <w:r w:rsidRPr="0027262C">
          <w:rPr>
            <w:rFonts w:ascii="Helvetica" w:eastAsia="Times New Roman" w:hAnsi="Helvetica" w:cs="Helvetica"/>
            <w:color w:val="212529"/>
            <w:sz w:val="28"/>
            <w:szCs w:val="28"/>
          </w:rPr>
          <w:t>Solution- 3.0/9=0.333 but since k is an int, it cannot store floats &amp; value 0.33 is demoted to 0.</w:t>
        </w:r>
      </w:ins>
    </w:p>
    <w:p w:rsidR="0027262C" w:rsidRPr="0027262C" w:rsidRDefault="0027262C" w:rsidP="0027262C">
      <w:pPr>
        <w:shd w:val="clear" w:color="auto" w:fill="F8F9FA"/>
        <w:spacing w:after="100" w:afterAutospacing="1" w:line="240" w:lineRule="auto"/>
        <w:outlineLvl w:val="4"/>
        <w:rPr>
          <w:ins w:id="207" w:author="Unknown"/>
          <w:rFonts w:ascii="Segoe UI" w:eastAsia="Times New Roman" w:hAnsi="Segoe UI" w:cs="Segoe UI"/>
          <w:color w:val="212529"/>
          <w:sz w:val="20"/>
          <w:szCs w:val="20"/>
        </w:rPr>
      </w:pPr>
      <w:ins w:id="208" w:author="Unknown">
        <w:r w:rsidRPr="0027262C">
          <w:rPr>
            <w:rFonts w:ascii="Segoe UI" w:eastAsia="Times New Roman" w:hAnsi="Segoe UI" w:cs="Segoe UI"/>
            <w:b/>
            <w:bCs/>
            <w:color w:val="212529"/>
            <w:sz w:val="20"/>
            <w:szCs w:val="20"/>
          </w:rPr>
          <w:t>Operator Precedence in C</w:t>
        </w:r>
      </w:ins>
    </w:p>
    <w:p w:rsidR="0027262C" w:rsidRPr="0027262C" w:rsidRDefault="0027262C" w:rsidP="0027262C">
      <w:pPr>
        <w:shd w:val="clear" w:color="auto" w:fill="F8F9FA"/>
        <w:spacing w:after="100" w:afterAutospacing="1" w:line="240" w:lineRule="auto"/>
        <w:rPr>
          <w:ins w:id="209" w:author="Unknown"/>
          <w:rFonts w:ascii="Helvetica" w:eastAsia="Times New Roman" w:hAnsi="Helvetica" w:cs="Helvetica"/>
          <w:color w:val="212529"/>
          <w:sz w:val="28"/>
          <w:szCs w:val="28"/>
        </w:rPr>
      </w:pPr>
      <w:ins w:id="210" w:author="Unknown">
        <w:r w:rsidRPr="0027262C">
          <w:rPr>
            <w:rFonts w:ascii="Helvetica" w:eastAsia="Times New Roman" w:hAnsi="Helvetica" w:cs="Helvetica"/>
            <w:color w:val="212529"/>
            <w:sz w:val="28"/>
            <w:szCs w:val="28"/>
          </w:rPr>
          <w:t>3*x-8y  is (3x)-(8y) or  3(x-8y)?</w:t>
        </w:r>
      </w:ins>
    </w:p>
    <w:p w:rsidR="0027262C" w:rsidRPr="0027262C" w:rsidRDefault="0027262C" w:rsidP="0027262C">
      <w:pPr>
        <w:shd w:val="clear" w:color="auto" w:fill="F8F9FA"/>
        <w:spacing w:after="100" w:afterAutospacing="1" w:line="240" w:lineRule="auto"/>
        <w:rPr>
          <w:ins w:id="211" w:author="Unknown"/>
          <w:rFonts w:ascii="Helvetica" w:eastAsia="Times New Roman" w:hAnsi="Helvetica" w:cs="Helvetica"/>
          <w:color w:val="212529"/>
          <w:sz w:val="28"/>
          <w:szCs w:val="28"/>
        </w:rPr>
      </w:pPr>
      <w:ins w:id="212" w:author="Unknown">
        <w:r w:rsidRPr="0027262C">
          <w:rPr>
            <w:rFonts w:ascii="Helvetica" w:eastAsia="Times New Roman" w:hAnsi="Helvetica" w:cs="Helvetica"/>
            <w:color w:val="212529"/>
            <w:sz w:val="28"/>
            <w:szCs w:val="28"/>
          </w:rPr>
          <w:t>In c language, simple mathematical rules like BODMAS no longer applies.</w:t>
        </w:r>
      </w:ins>
    </w:p>
    <w:p w:rsidR="0027262C" w:rsidRPr="0027262C" w:rsidRDefault="0027262C" w:rsidP="0027262C">
      <w:pPr>
        <w:shd w:val="clear" w:color="auto" w:fill="F8F9FA"/>
        <w:spacing w:after="100" w:afterAutospacing="1" w:line="240" w:lineRule="auto"/>
        <w:rPr>
          <w:ins w:id="213" w:author="Unknown"/>
          <w:rFonts w:ascii="Helvetica" w:eastAsia="Times New Roman" w:hAnsi="Helvetica" w:cs="Helvetica"/>
          <w:color w:val="212529"/>
          <w:sz w:val="28"/>
          <w:szCs w:val="28"/>
        </w:rPr>
      </w:pPr>
      <w:ins w:id="214" w:author="Unknown">
        <w:r w:rsidRPr="0027262C">
          <w:rPr>
            <w:rFonts w:ascii="Helvetica" w:eastAsia="Times New Roman" w:hAnsi="Helvetica" w:cs="Helvetica"/>
            <w:color w:val="212529"/>
            <w:sz w:val="28"/>
            <w:szCs w:val="28"/>
          </w:rPr>
          <w:t>The answer to the above question is provided by operator precedence &amp; associativity.</w:t>
        </w:r>
      </w:ins>
    </w:p>
    <w:p w:rsidR="0027262C" w:rsidRPr="0027262C" w:rsidRDefault="0027262C" w:rsidP="0027262C">
      <w:pPr>
        <w:shd w:val="clear" w:color="auto" w:fill="F8F9FA"/>
        <w:spacing w:after="100" w:afterAutospacing="1" w:line="240" w:lineRule="auto"/>
        <w:rPr>
          <w:ins w:id="215" w:author="Unknown"/>
          <w:rFonts w:ascii="Helvetica" w:eastAsia="Times New Roman" w:hAnsi="Helvetica" w:cs="Helvetica"/>
          <w:color w:val="212529"/>
          <w:sz w:val="28"/>
          <w:szCs w:val="28"/>
        </w:rPr>
      </w:pPr>
      <w:ins w:id="216" w:author="Unknown">
        <w:r w:rsidRPr="0027262C">
          <w:rPr>
            <w:rFonts w:ascii="Helvetica" w:eastAsia="Times New Roman" w:hAnsi="Helvetica" w:cs="Helvetica"/>
            <w:b/>
            <w:bCs/>
            <w:color w:val="212529"/>
            <w:sz w:val="28"/>
          </w:rPr>
          <w:t>Operator precedence</w:t>
        </w:r>
      </w:ins>
    </w:p>
    <w:p w:rsidR="0027262C" w:rsidRPr="0027262C" w:rsidRDefault="0027262C" w:rsidP="0027262C">
      <w:pPr>
        <w:shd w:val="clear" w:color="auto" w:fill="F8F9FA"/>
        <w:spacing w:after="100" w:afterAutospacing="1" w:line="240" w:lineRule="auto"/>
        <w:rPr>
          <w:ins w:id="217" w:author="Unknown"/>
          <w:rFonts w:ascii="Helvetica" w:eastAsia="Times New Roman" w:hAnsi="Helvetica" w:cs="Helvetica"/>
          <w:color w:val="212529"/>
          <w:sz w:val="28"/>
          <w:szCs w:val="28"/>
        </w:rPr>
      </w:pPr>
      <w:ins w:id="218" w:author="Unknown">
        <w:r w:rsidRPr="0027262C">
          <w:rPr>
            <w:rFonts w:ascii="Helvetica" w:eastAsia="Times New Roman" w:hAnsi="Helvetica" w:cs="Helvetica"/>
            <w:color w:val="212529"/>
            <w:sz w:val="28"/>
            <w:szCs w:val="28"/>
          </w:rPr>
          <w:t>The following table list the operator priority in C</w:t>
        </w:r>
      </w:ins>
    </w:p>
    <w:tbl>
      <w:tblPr>
        <w:tblW w:w="3765" w:type="dxa"/>
        <w:tblBorders>
          <w:top w:val="single" w:sz="24" w:space="0" w:color="000000"/>
          <w:left w:val="single" w:sz="24" w:space="0" w:color="000000"/>
          <w:bottom w:val="single" w:sz="24" w:space="0" w:color="000000"/>
          <w:right w:val="single" w:sz="24" w:space="0" w:color="000000"/>
        </w:tblBorders>
        <w:shd w:val="clear" w:color="auto" w:fill="F8F9FA"/>
        <w:tblCellMar>
          <w:top w:w="15" w:type="dxa"/>
          <w:left w:w="15" w:type="dxa"/>
          <w:bottom w:w="15" w:type="dxa"/>
          <w:right w:w="15" w:type="dxa"/>
        </w:tblCellMar>
        <w:tblLook w:val="04A0" w:firstRow="1" w:lastRow="0" w:firstColumn="1" w:lastColumn="0" w:noHBand="0" w:noVBand="1"/>
      </w:tblPr>
      <w:tblGrid>
        <w:gridCol w:w="1867"/>
        <w:gridCol w:w="1898"/>
      </w:tblGrid>
      <w:tr w:rsidR="0027262C" w:rsidRPr="0027262C" w:rsidTr="0027262C">
        <w:tc>
          <w:tcPr>
            <w:tcW w:w="184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b/>
                <w:bCs/>
                <w:color w:val="212529"/>
                <w:sz w:val="28"/>
              </w:rPr>
              <w:t>Priority</w:t>
            </w:r>
          </w:p>
        </w:tc>
        <w:tc>
          <w:tcPr>
            <w:tcW w:w="187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b/>
                <w:bCs/>
                <w:color w:val="212529"/>
                <w:sz w:val="28"/>
              </w:rPr>
              <w:t>Operators</w:t>
            </w:r>
          </w:p>
        </w:tc>
      </w:tr>
      <w:tr w:rsidR="0027262C" w:rsidRPr="0027262C" w:rsidTr="0027262C">
        <w:tc>
          <w:tcPr>
            <w:tcW w:w="184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1</w:t>
            </w:r>
            <w:r w:rsidRPr="0027262C">
              <w:rPr>
                <w:rFonts w:ascii="Helvetica" w:eastAsia="Times New Roman" w:hAnsi="Helvetica" w:cs="Helvetica"/>
                <w:color w:val="212529"/>
                <w:sz w:val="21"/>
                <w:szCs w:val="21"/>
                <w:vertAlign w:val="superscript"/>
              </w:rPr>
              <w:t>st</w:t>
            </w:r>
            <w:r w:rsidRPr="0027262C">
              <w:rPr>
                <w:rFonts w:ascii="Helvetica" w:eastAsia="Times New Roman" w:hAnsi="Helvetica" w:cs="Helvetica"/>
                <w:color w:val="212529"/>
                <w:sz w:val="28"/>
                <w:szCs w:val="28"/>
              </w:rPr>
              <w:t>  </w:t>
            </w:r>
          </w:p>
        </w:tc>
        <w:tc>
          <w:tcPr>
            <w:tcW w:w="187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 / %</w:t>
            </w:r>
          </w:p>
        </w:tc>
      </w:tr>
      <w:tr w:rsidR="0027262C" w:rsidRPr="0027262C" w:rsidTr="0027262C">
        <w:tc>
          <w:tcPr>
            <w:tcW w:w="184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2</w:t>
            </w:r>
            <w:r w:rsidRPr="0027262C">
              <w:rPr>
                <w:rFonts w:ascii="Helvetica" w:eastAsia="Times New Roman" w:hAnsi="Helvetica" w:cs="Helvetica"/>
                <w:color w:val="212529"/>
                <w:sz w:val="21"/>
                <w:szCs w:val="21"/>
                <w:vertAlign w:val="superscript"/>
              </w:rPr>
              <w:t>nd</w:t>
            </w:r>
          </w:p>
        </w:tc>
        <w:tc>
          <w:tcPr>
            <w:tcW w:w="187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   -</w:t>
            </w:r>
          </w:p>
        </w:tc>
      </w:tr>
      <w:tr w:rsidR="0027262C" w:rsidRPr="0027262C" w:rsidTr="0027262C">
        <w:tc>
          <w:tcPr>
            <w:tcW w:w="184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lastRenderedPageBreak/>
              <w:t>3</w:t>
            </w:r>
            <w:r w:rsidRPr="0027262C">
              <w:rPr>
                <w:rFonts w:ascii="Helvetica" w:eastAsia="Times New Roman" w:hAnsi="Helvetica" w:cs="Helvetica"/>
                <w:color w:val="212529"/>
                <w:sz w:val="21"/>
                <w:szCs w:val="21"/>
                <w:vertAlign w:val="superscript"/>
              </w:rPr>
              <w:t>rd</w:t>
            </w:r>
          </w:p>
        </w:tc>
        <w:tc>
          <w:tcPr>
            <w:tcW w:w="187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w:t>
            </w:r>
          </w:p>
        </w:tc>
      </w:tr>
    </w:tbl>
    <w:p w:rsidR="0027262C" w:rsidRPr="0027262C" w:rsidRDefault="0027262C" w:rsidP="0027262C">
      <w:pPr>
        <w:shd w:val="clear" w:color="auto" w:fill="F8F9FA"/>
        <w:spacing w:after="100" w:afterAutospacing="1" w:line="240" w:lineRule="auto"/>
        <w:rPr>
          <w:ins w:id="219" w:author="Unknown"/>
          <w:rFonts w:ascii="Helvetica" w:eastAsia="Times New Roman" w:hAnsi="Helvetica" w:cs="Helvetica"/>
          <w:color w:val="212529"/>
          <w:sz w:val="28"/>
          <w:szCs w:val="28"/>
        </w:rPr>
      </w:pPr>
      <w:ins w:id="220" w:author="Unknown">
        <w:r w:rsidRPr="0027262C">
          <w:rPr>
            <w:rFonts w:ascii="Helvetica" w:eastAsia="Times New Roman" w:hAnsi="Helvetica" w:cs="Helvetica"/>
            <w:color w:val="212529"/>
            <w:sz w:val="28"/>
            <w:szCs w:val="28"/>
          </w:rPr>
          <w:t>Operators of higher priority are evaluated first in the absence of parenthesis.</w:t>
        </w:r>
      </w:ins>
    </w:p>
    <w:p w:rsidR="0027262C" w:rsidRPr="0027262C" w:rsidRDefault="0027262C" w:rsidP="0027262C">
      <w:pPr>
        <w:shd w:val="clear" w:color="auto" w:fill="F8F9FA"/>
        <w:spacing w:after="100" w:afterAutospacing="1" w:line="240" w:lineRule="auto"/>
        <w:rPr>
          <w:ins w:id="221" w:author="Unknown"/>
          <w:rFonts w:ascii="Helvetica" w:eastAsia="Times New Roman" w:hAnsi="Helvetica" w:cs="Helvetica"/>
          <w:color w:val="212529"/>
          <w:sz w:val="28"/>
          <w:szCs w:val="28"/>
        </w:rPr>
      </w:pPr>
      <w:ins w:id="222" w:author="Unknown">
        <w:r w:rsidRPr="0027262C">
          <w:rPr>
            <w:rFonts w:ascii="Helvetica" w:eastAsia="Times New Roman" w:hAnsi="Helvetica" w:cs="Helvetica"/>
            <w:b/>
            <w:bCs/>
            <w:color w:val="212529"/>
            <w:sz w:val="28"/>
          </w:rPr>
          <w:t>Operator associativity</w:t>
        </w:r>
      </w:ins>
    </w:p>
    <w:p w:rsidR="0027262C" w:rsidRPr="0027262C" w:rsidRDefault="0027262C" w:rsidP="0027262C">
      <w:pPr>
        <w:shd w:val="clear" w:color="auto" w:fill="F8F9FA"/>
        <w:spacing w:after="100" w:afterAutospacing="1" w:line="240" w:lineRule="auto"/>
        <w:rPr>
          <w:ins w:id="223" w:author="Unknown"/>
          <w:rFonts w:ascii="Helvetica" w:eastAsia="Times New Roman" w:hAnsi="Helvetica" w:cs="Helvetica"/>
          <w:color w:val="212529"/>
          <w:sz w:val="28"/>
          <w:szCs w:val="28"/>
        </w:rPr>
      </w:pPr>
      <w:ins w:id="224" w:author="Unknown">
        <w:r w:rsidRPr="0027262C">
          <w:rPr>
            <w:rFonts w:ascii="Helvetica" w:eastAsia="Times New Roman" w:hAnsi="Helvetica" w:cs="Helvetica"/>
            <w:color w:val="212529"/>
            <w:sz w:val="28"/>
            <w:szCs w:val="28"/>
          </w:rPr>
          <w:t>When operators of equal priority are present in an expression, the tie is taken care of by associativity</w:t>
        </w:r>
      </w:ins>
    </w:p>
    <w:p w:rsidR="0027262C" w:rsidRPr="0027262C" w:rsidRDefault="0027262C" w:rsidP="0027262C">
      <w:pPr>
        <w:shd w:val="clear" w:color="auto" w:fill="F8F9FA"/>
        <w:spacing w:after="100" w:afterAutospacing="1" w:line="240" w:lineRule="auto"/>
        <w:rPr>
          <w:ins w:id="225" w:author="Unknown"/>
          <w:rFonts w:ascii="Helvetica" w:eastAsia="Times New Roman" w:hAnsi="Helvetica" w:cs="Helvetica"/>
          <w:color w:val="212529"/>
          <w:sz w:val="28"/>
          <w:szCs w:val="28"/>
        </w:rPr>
      </w:pPr>
      <w:ins w:id="226" w:author="Unknown">
        <w:r w:rsidRPr="0027262C">
          <w:rPr>
            <w:rFonts w:ascii="Helvetica" w:eastAsia="Times New Roman" w:hAnsi="Helvetica" w:cs="Helvetica"/>
            <w:color w:val="212529"/>
            <w:sz w:val="28"/>
            <w:szCs w:val="28"/>
          </w:rPr>
          <w:t> x  *  y  /  z  =&gt;  (x *  y) / z</w:t>
        </w:r>
      </w:ins>
    </w:p>
    <w:p w:rsidR="0027262C" w:rsidRPr="0027262C" w:rsidRDefault="0027262C" w:rsidP="0027262C">
      <w:pPr>
        <w:shd w:val="clear" w:color="auto" w:fill="F8F9FA"/>
        <w:spacing w:after="100" w:afterAutospacing="1" w:line="240" w:lineRule="auto"/>
        <w:rPr>
          <w:ins w:id="227" w:author="Unknown"/>
          <w:rFonts w:ascii="Helvetica" w:eastAsia="Times New Roman" w:hAnsi="Helvetica" w:cs="Helvetica"/>
          <w:color w:val="212529"/>
          <w:sz w:val="28"/>
          <w:szCs w:val="28"/>
        </w:rPr>
      </w:pPr>
      <w:ins w:id="228" w:author="Unknown">
        <w:r w:rsidRPr="0027262C">
          <w:rPr>
            <w:rFonts w:ascii="Helvetica" w:eastAsia="Times New Roman" w:hAnsi="Helvetica" w:cs="Helvetica"/>
            <w:color w:val="212529"/>
            <w:sz w:val="28"/>
            <w:szCs w:val="28"/>
          </w:rPr>
          <w:t>x  /  y  *  z  =&gt;  (x / y) * z</w:t>
        </w:r>
      </w:ins>
    </w:p>
    <w:p w:rsidR="0027262C" w:rsidRPr="0027262C" w:rsidRDefault="0027262C" w:rsidP="0027262C">
      <w:pPr>
        <w:shd w:val="clear" w:color="auto" w:fill="F8F9FA"/>
        <w:spacing w:after="100" w:afterAutospacing="1" w:line="240" w:lineRule="auto"/>
        <w:rPr>
          <w:ins w:id="229" w:author="Unknown"/>
          <w:rFonts w:ascii="Helvetica" w:eastAsia="Times New Roman" w:hAnsi="Helvetica" w:cs="Helvetica"/>
          <w:color w:val="212529"/>
          <w:sz w:val="28"/>
          <w:szCs w:val="28"/>
        </w:rPr>
      </w:pPr>
      <w:ins w:id="230" w:author="Unknown">
        <w:r w:rsidRPr="0027262C">
          <w:rPr>
            <w:rFonts w:ascii="Helvetica" w:eastAsia="Times New Roman" w:hAnsi="Helvetica" w:cs="Helvetica"/>
            <w:color w:val="212529"/>
            <w:sz w:val="28"/>
            <w:szCs w:val="28"/>
          </w:rPr>
          <w:t>*, / follows left to right associativity.</w:t>
        </w:r>
      </w:ins>
    </w:p>
    <w:p w:rsidR="0027262C" w:rsidRPr="0027262C" w:rsidRDefault="0027262C" w:rsidP="0027262C">
      <w:pPr>
        <w:shd w:val="clear" w:color="auto" w:fill="F8F9FA"/>
        <w:spacing w:after="100" w:afterAutospacing="1" w:line="240" w:lineRule="auto"/>
        <w:outlineLvl w:val="4"/>
        <w:rPr>
          <w:ins w:id="231" w:author="Unknown"/>
          <w:rFonts w:ascii="Segoe UI" w:eastAsia="Times New Roman" w:hAnsi="Segoe UI" w:cs="Segoe UI"/>
          <w:color w:val="212529"/>
          <w:sz w:val="20"/>
          <w:szCs w:val="20"/>
        </w:rPr>
      </w:pPr>
      <w:ins w:id="232" w:author="Unknown">
        <w:r w:rsidRPr="0027262C">
          <w:rPr>
            <w:rFonts w:ascii="Segoe UI" w:eastAsia="Times New Roman" w:hAnsi="Segoe UI" w:cs="Segoe UI"/>
            <w:b/>
            <w:bCs/>
            <w:color w:val="212529"/>
            <w:sz w:val="20"/>
            <w:szCs w:val="20"/>
          </w:rPr>
          <w:t>Control instructions</w:t>
        </w:r>
      </w:ins>
    </w:p>
    <w:p w:rsidR="0027262C" w:rsidRPr="0027262C" w:rsidRDefault="0027262C" w:rsidP="0027262C">
      <w:pPr>
        <w:shd w:val="clear" w:color="auto" w:fill="F8F9FA"/>
        <w:spacing w:after="100" w:afterAutospacing="1" w:line="240" w:lineRule="auto"/>
        <w:rPr>
          <w:ins w:id="233" w:author="Unknown"/>
          <w:rFonts w:ascii="Helvetica" w:eastAsia="Times New Roman" w:hAnsi="Helvetica" w:cs="Helvetica"/>
          <w:color w:val="212529"/>
          <w:sz w:val="28"/>
          <w:szCs w:val="28"/>
        </w:rPr>
      </w:pPr>
      <w:ins w:id="234" w:author="Unknown">
        <w:r w:rsidRPr="0027262C">
          <w:rPr>
            <w:rFonts w:ascii="Helvetica" w:eastAsia="Times New Roman" w:hAnsi="Helvetica" w:cs="Helvetica"/>
            <w:color w:val="212529"/>
            <w:sz w:val="28"/>
            <w:szCs w:val="28"/>
          </w:rPr>
          <w:t>Determines the flow of control in a program.</w:t>
        </w:r>
      </w:ins>
    </w:p>
    <w:p w:rsidR="0027262C" w:rsidRPr="0027262C" w:rsidRDefault="0027262C" w:rsidP="0027262C">
      <w:pPr>
        <w:shd w:val="clear" w:color="auto" w:fill="F8F9FA"/>
        <w:spacing w:after="100" w:afterAutospacing="1" w:line="240" w:lineRule="auto"/>
        <w:rPr>
          <w:ins w:id="235" w:author="Unknown"/>
          <w:rFonts w:ascii="Helvetica" w:eastAsia="Times New Roman" w:hAnsi="Helvetica" w:cs="Helvetica"/>
          <w:color w:val="212529"/>
          <w:sz w:val="28"/>
          <w:szCs w:val="28"/>
        </w:rPr>
      </w:pPr>
      <w:ins w:id="236" w:author="Unknown">
        <w:r w:rsidRPr="0027262C">
          <w:rPr>
            <w:rFonts w:ascii="Helvetica" w:eastAsia="Times New Roman" w:hAnsi="Helvetica" w:cs="Helvetica"/>
            <w:color w:val="212529"/>
            <w:sz w:val="28"/>
            <w:szCs w:val="28"/>
          </w:rPr>
          <w:t>Four types of control instruction in C are:</w:t>
        </w:r>
      </w:ins>
    </w:p>
    <w:p w:rsidR="0027262C" w:rsidRPr="0027262C" w:rsidRDefault="0027262C" w:rsidP="0027262C">
      <w:pPr>
        <w:shd w:val="clear" w:color="auto" w:fill="F8F9FA"/>
        <w:spacing w:after="100" w:afterAutospacing="1" w:line="240" w:lineRule="auto"/>
        <w:rPr>
          <w:ins w:id="237" w:author="Unknown"/>
          <w:rFonts w:ascii="Helvetica" w:eastAsia="Times New Roman" w:hAnsi="Helvetica" w:cs="Helvetica"/>
          <w:color w:val="212529"/>
          <w:sz w:val="28"/>
          <w:szCs w:val="28"/>
        </w:rPr>
      </w:pPr>
      <w:ins w:id="238" w:author="Unknown">
        <w:r w:rsidRPr="0027262C">
          <w:rPr>
            <w:rFonts w:ascii="Helvetica" w:eastAsia="Times New Roman" w:hAnsi="Helvetica" w:cs="Helvetica"/>
            <w:color w:val="212529"/>
            <w:sz w:val="28"/>
            <w:szCs w:val="28"/>
          </w:rPr>
          <w:t>1. Sequence Control Instruction</w:t>
        </w:r>
      </w:ins>
    </w:p>
    <w:p w:rsidR="0027262C" w:rsidRPr="0027262C" w:rsidRDefault="0027262C" w:rsidP="0027262C">
      <w:pPr>
        <w:shd w:val="clear" w:color="auto" w:fill="F8F9FA"/>
        <w:spacing w:after="100" w:afterAutospacing="1" w:line="240" w:lineRule="auto"/>
        <w:rPr>
          <w:ins w:id="239" w:author="Unknown"/>
          <w:rFonts w:ascii="Helvetica" w:eastAsia="Times New Roman" w:hAnsi="Helvetica" w:cs="Helvetica"/>
          <w:color w:val="212529"/>
          <w:sz w:val="28"/>
          <w:szCs w:val="28"/>
        </w:rPr>
      </w:pPr>
      <w:ins w:id="240" w:author="Unknown">
        <w:r w:rsidRPr="0027262C">
          <w:rPr>
            <w:rFonts w:ascii="Helvetica" w:eastAsia="Times New Roman" w:hAnsi="Helvetica" w:cs="Helvetica"/>
            <w:color w:val="212529"/>
            <w:sz w:val="28"/>
            <w:szCs w:val="28"/>
          </w:rPr>
          <w:t>2. Decision Control Instruction</w:t>
        </w:r>
      </w:ins>
    </w:p>
    <w:p w:rsidR="0027262C" w:rsidRPr="0027262C" w:rsidRDefault="0027262C" w:rsidP="0027262C">
      <w:pPr>
        <w:shd w:val="clear" w:color="auto" w:fill="F8F9FA"/>
        <w:spacing w:after="100" w:afterAutospacing="1" w:line="240" w:lineRule="auto"/>
        <w:rPr>
          <w:ins w:id="241" w:author="Unknown"/>
          <w:rFonts w:ascii="Helvetica" w:eastAsia="Times New Roman" w:hAnsi="Helvetica" w:cs="Helvetica"/>
          <w:color w:val="212529"/>
          <w:sz w:val="28"/>
          <w:szCs w:val="28"/>
        </w:rPr>
      </w:pPr>
      <w:ins w:id="242" w:author="Unknown">
        <w:r w:rsidRPr="0027262C">
          <w:rPr>
            <w:rFonts w:ascii="Helvetica" w:eastAsia="Times New Roman" w:hAnsi="Helvetica" w:cs="Helvetica"/>
            <w:color w:val="212529"/>
            <w:sz w:val="28"/>
            <w:szCs w:val="28"/>
          </w:rPr>
          <w:t>3. Loop Control Instruction</w:t>
        </w:r>
      </w:ins>
    </w:p>
    <w:p w:rsidR="0027262C" w:rsidRPr="0027262C" w:rsidRDefault="0027262C" w:rsidP="0027262C">
      <w:pPr>
        <w:shd w:val="clear" w:color="auto" w:fill="F8F9FA"/>
        <w:spacing w:after="100" w:afterAutospacing="1" w:line="240" w:lineRule="auto"/>
        <w:rPr>
          <w:ins w:id="243" w:author="Unknown"/>
          <w:rFonts w:ascii="Helvetica" w:eastAsia="Times New Roman" w:hAnsi="Helvetica" w:cs="Helvetica"/>
          <w:color w:val="212529"/>
          <w:sz w:val="28"/>
          <w:szCs w:val="28"/>
        </w:rPr>
      </w:pPr>
      <w:ins w:id="244" w:author="Unknown">
        <w:r w:rsidRPr="0027262C">
          <w:rPr>
            <w:rFonts w:ascii="Helvetica" w:eastAsia="Times New Roman" w:hAnsi="Helvetica" w:cs="Helvetica"/>
            <w:color w:val="212529"/>
            <w:sz w:val="28"/>
            <w:szCs w:val="28"/>
          </w:rPr>
          <w:t>4. Case-Control Instruction</w:t>
        </w:r>
      </w:ins>
    </w:p>
    <w:p w:rsidR="0027262C" w:rsidRPr="0027262C" w:rsidRDefault="0027262C" w:rsidP="0027262C">
      <w:pPr>
        <w:shd w:val="clear" w:color="auto" w:fill="F8F9FA"/>
        <w:spacing w:after="100" w:afterAutospacing="1" w:line="240" w:lineRule="auto"/>
        <w:rPr>
          <w:ins w:id="245" w:author="Unknown"/>
          <w:rFonts w:ascii="Helvetica" w:eastAsia="Times New Roman" w:hAnsi="Helvetica" w:cs="Helvetica"/>
          <w:color w:val="212529"/>
          <w:sz w:val="28"/>
          <w:szCs w:val="28"/>
        </w:rPr>
      </w:pPr>
      <w:ins w:id="246"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247" w:author="Unknown"/>
          <w:rFonts w:ascii="Segoe UI" w:eastAsia="Times New Roman" w:hAnsi="Segoe UI" w:cs="Segoe UI"/>
          <w:color w:val="212529"/>
          <w:sz w:val="24"/>
          <w:szCs w:val="24"/>
        </w:rPr>
      </w:pPr>
      <w:ins w:id="248" w:author="Unknown">
        <w:r w:rsidRPr="0027262C">
          <w:rPr>
            <w:rFonts w:ascii="Segoe UI" w:eastAsia="Times New Roman" w:hAnsi="Segoe UI" w:cs="Segoe UI"/>
            <w:color w:val="212529"/>
            <w:sz w:val="24"/>
            <w:szCs w:val="24"/>
          </w:rPr>
          <w:t>Chapter 2: Practice Set</w:t>
        </w:r>
      </w:ins>
    </w:p>
    <w:p w:rsidR="0027262C" w:rsidRPr="0027262C" w:rsidRDefault="0027262C" w:rsidP="0027262C">
      <w:pPr>
        <w:shd w:val="clear" w:color="auto" w:fill="F8F9FA"/>
        <w:spacing w:after="100" w:afterAutospacing="1" w:line="240" w:lineRule="auto"/>
        <w:rPr>
          <w:ins w:id="249" w:author="Unknown"/>
          <w:rFonts w:ascii="Helvetica" w:eastAsia="Times New Roman" w:hAnsi="Helvetica" w:cs="Helvetica"/>
          <w:color w:val="212529"/>
          <w:sz w:val="28"/>
          <w:szCs w:val="28"/>
        </w:rPr>
      </w:pPr>
      <w:ins w:id="250" w:author="Unknown">
        <w:r w:rsidRPr="0027262C">
          <w:rPr>
            <w:rFonts w:ascii="Helvetica" w:eastAsia="Times New Roman" w:hAnsi="Helvetica" w:cs="Helvetica"/>
            <w:b/>
            <w:bCs/>
            <w:color w:val="212529"/>
            <w:sz w:val="28"/>
          </w:rPr>
          <w:t>Q1</w:t>
        </w:r>
        <w:r w:rsidRPr="0027262C">
          <w:rPr>
            <w:rFonts w:ascii="Helvetica" w:eastAsia="Times New Roman" w:hAnsi="Helvetica" w:cs="Helvetica"/>
            <w:color w:val="212529"/>
            <w:sz w:val="28"/>
            <w:szCs w:val="28"/>
          </w:rPr>
          <w:t>. Which of the following is invalid in c?</w:t>
        </w:r>
      </w:ins>
    </w:p>
    <w:p w:rsidR="0027262C" w:rsidRPr="0027262C" w:rsidRDefault="0027262C" w:rsidP="0027262C">
      <w:pPr>
        <w:numPr>
          <w:ilvl w:val="0"/>
          <w:numId w:val="6"/>
        </w:numPr>
        <w:shd w:val="clear" w:color="auto" w:fill="F8F9FA"/>
        <w:spacing w:before="100" w:beforeAutospacing="1" w:after="100" w:afterAutospacing="1" w:line="240" w:lineRule="auto"/>
        <w:rPr>
          <w:ins w:id="251" w:author="Unknown"/>
          <w:rFonts w:ascii="Helvetica" w:eastAsia="Times New Roman" w:hAnsi="Helvetica" w:cs="Helvetica"/>
          <w:color w:val="212529"/>
          <w:sz w:val="28"/>
          <w:szCs w:val="28"/>
        </w:rPr>
      </w:pPr>
      <w:ins w:id="252" w:author="Unknown">
        <w:r w:rsidRPr="0027262C">
          <w:rPr>
            <w:rFonts w:ascii="Helvetica" w:eastAsia="Times New Roman" w:hAnsi="Helvetica" w:cs="Helvetica"/>
            <w:color w:val="212529"/>
            <w:sz w:val="28"/>
            <w:szCs w:val="28"/>
          </w:rPr>
          <w:t>int a; b=a;</w:t>
        </w:r>
      </w:ins>
    </w:p>
    <w:p w:rsidR="0027262C" w:rsidRPr="0027262C" w:rsidRDefault="0027262C" w:rsidP="0027262C">
      <w:pPr>
        <w:numPr>
          <w:ilvl w:val="0"/>
          <w:numId w:val="6"/>
        </w:numPr>
        <w:shd w:val="clear" w:color="auto" w:fill="F8F9FA"/>
        <w:spacing w:before="100" w:beforeAutospacing="1" w:after="100" w:afterAutospacing="1" w:line="240" w:lineRule="auto"/>
        <w:rPr>
          <w:ins w:id="253" w:author="Unknown"/>
          <w:rFonts w:ascii="Helvetica" w:eastAsia="Times New Roman" w:hAnsi="Helvetica" w:cs="Helvetica"/>
          <w:color w:val="212529"/>
          <w:sz w:val="28"/>
          <w:szCs w:val="28"/>
        </w:rPr>
      </w:pPr>
      <w:ins w:id="254" w:author="Unknown">
        <w:r w:rsidRPr="0027262C">
          <w:rPr>
            <w:rFonts w:ascii="Helvetica" w:eastAsia="Times New Roman" w:hAnsi="Helvetica" w:cs="Helvetica"/>
            <w:color w:val="212529"/>
            <w:sz w:val="28"/>
            <w:szCs w:val="28"/>
          </w:rPr>
          <w:t>int v=3^3;</w:t>
        </w:r>
      </w:ins>
    </w:p>
    <w:p w:rsidR="0027262C" w:rsidRPr="0027262C" w:rsidRDefault="0027262C" w:rsidP="0027262C">
      <w:pPr>
        <w:numPr>
          <w:ilvl w:val="0"/>
          <w:numId w:val="6"/>
        </w:numPr>
        <w:shd w:val="clear" w:color="auto" w:fill="F8F9FA"/>
        <w:spacing w:before="100" w:beforeAutospacing="1" w:after="100" w:afterAutospacing="1" w:line="240" w:lineRule="auto"/>
        <w:rPr>
          <w:ins w:id="255" w:author="Unknown"/>
          <w:rFonts w:ascii="Helvetica" w:eastAsia="Times New Roman" w:hAnsi="Helvetica" w:cs="Helvetica"/>
          <w:color w:val="212529"/>
          <w:sz w:val="28"/>
          <w:szCs w:val="28"/>
        </w:rPr>
      </w:pPr>
      <w:ins w:id="256" w:author="Unknown">
        <w:r w:rsidRPr="0027262C">
          <w:rPr>
            <w:rFonts w:ascii="Helvetica" w:eastAsia="Times New Roman" w:hAnsi="Helvetica" w:cs="Helvetica"/>
            <w:color w:val="212529"/>
            <w:sz w:val="28"/>
            <w:szCs w:val="28"/>
          </w:rPr>
          <w:t>char dt= '21 Dec 2020' ;</w:t>
        </w:r>
      </w:ins>
    </w:p>
    <w:p w:rsidR="0027262C" w:rsidRPr="0027262C" w:rsidRDefault="0027262C" w:rsidP="0027262C">
      <w:pPr>
        <w:shd w:val="clear" w:color="auto" w:fill="F8F9FA"/>
        <w:spacing w:after="100" w:afterAutospacing="1" w:line="240" w:lineRule="auto"/>
        <w:rPr>
          <w:ins w:id="257" w:author="Unknown"/>
          <w:rFonts w:ascii="Helvetica" w:eastAsia="Times New Roman" w:hAnsi="Helvetica" w:cs="Helvetica"/>
          <w:color w:val="212529"/>
          <w:sz w:val="28"/>
          <w:szCs w:val="28"/>
        </w:rPr>
      </w:pPr>
      <w:ins w:id="258" w:author="Unknown">
        <w:r w:rsidRPr="0027262C">
          <w:rPr>
            <w:rFonts w:ascii="Helvetica" w:eastAsia="Times New Roman" w:hAnsi="Helvetica" w:cs="Helvetica"/>
            <w:b/>
            <w:bCs/>
            <w:color w:val="212529"/>
            <w:sz w:val="28"/>
          </w:rPr>
          <w:t>Q2</w:t>
        </w:r>
        <w:r w:rsidRPr="0027262C">
          <w:rPr>
            <w:rFonts w:ascii="Helvetica" w:eastAsia="Times New Roman" w:hAnsi="Helvetica" w:cs="Helvetica"/>
            <w:color w:val="212529"/>
            <w:sz w:val="28"/>
            <w:szCs w:val="28"/>
          </w:rPr>
          <w:t>. What data type will 3.0/8 – 2 return?</w:t>
        </w:r>
      </w:ins>
    </w:p>
    <w:p w:rsidR="0027262C" w:rsidRPr="0027262C" w:rsidRDefault="0027262C" w:rsidP="0027262C">
      <w:pPr>
        <w:shd w:val="clear" w:color="auto" w:fill="F8F9FA"/>
        <w:spacing w:after="100" w:afterAutospacing="1" w:line="240" w:lineRule="auto"/>
        <w:rPr>
          <w:ins w:id="259" w:author="Unknown"/>
          <w:rFonts w:ascii="Helvetica" w:eastAsia="Times New Roman" w:hAnsi="Helvetica" w:cs="Helvetica"/>
          <w:color w:val="212529"/>
          <w:sz w:val="28"/>
          <w:szCs w:val="28"/>
        </w:rPr>
      </w:pPr>
      <w:ins w:id="260" w:author="Unknown">
        <w:r w:rsidRPr="0027262C">
          <w:rPr>
            <w:rFonts w:ascii="Helvetica" w:eastAsia="Times New Roman" w:hAnsi="Helvetica" w:cs="Helvetica"/>
            <w:b/>
            <w:bCs/>
            <w:color w:val="212529"/>
            <w:sz w:val="28"/>
          </w:rPr>
          <w:t>Q3</w:t>
        </w:r>
        <w:r w:rsidRPr="0027262C">
          <w:rPr>
            <w:rFonts w:ascii="Helvetica" w:eastAsia="Times New Roman" w:hAnsi="Helvetica" w:cs="Helvetica"/>
            <w:color w:val="212529"/>
            <w:sz w:val="28"/>
            <w:szCs w:val="28"/>
          </w:rPr>
          <w:t>. Write a program to check whether a number is divisible  97 or not.</w:t>
        </w:r>
      </w:ins>
    </w:p>
    <w:p w:rsidR="0027262C" w:rsidRPr="0027262C" w:rsidRDefault="0027262C" w:rsidP="0027262C">
      <w:pPr>
        <w:shd w:val="clear" w:color="auto" w:fill="F8F9FA"/>
        <w:spacing w:after="100" w:afterAutospacing="1" w:line="240" w:lineRule="auto"/>
        <w:rPr>
          <w:ins w:id="261" w:author="Unknown"/>
          <w:rFonts w:ascii="Helvetica" w:eastAsia="Times New Roman" w:hAnsi="Helvetica" w:cs="Helvetica"/>
          <w:color w:val="212529"/>
          <w:sz w:val="28"/>
          <w:szCs w:val="28"/>
        </w:rPr>
      </w:pPr>
      <w:ins w:id="262" w:author="Unknown">
        <w:r w:rsidRPr="0027262C">
          <w:rPr>
            <w:rFonts w:ascii="Helvetica" w:eastAsia="Times New Roman" w:hAnsi="Helvetica" w:cs="Helvetica"/>
            <w:b/>
            <w:bCs/>
            <w:color w:val="212529"/>
            <w:sz w:val="28"/>
          </w:rPr>
          <w:lastRenderedPageBreak/>
          <w:t>Q4</w:t>
        </w:r>
        <w:r w:rsidRPr="0027262C">
          <w:rPr>
            <w:rFonts w:ascii="Helvetica" w:eastAsia="Times New Roman" w:hAnsi="Helvetica" w:cs="Helvetica"/>
            <w:color w:val="212529"/>
            <w:sz w:val="28"/>
            <w:szCs w:val="28"/>
          </w:rPr>
          <w:t>. Explain step by step evaluation of 3*x/y-z +k</w:t>
        </w:r>
      </w:ins>
    </w:p>
    <w:p w:rsidR="0027262C" w:rsidRPr="0027262C" w:rsidRDefault="0027262C" w:rsidP="0027262C">
      <w:pPr>
        <w:shd w:val="clear" w:color="auto" w:fill="F8F9FA"/>
        <w:spacing w:after="100" w:afterAutospacing="1" w:line="240" w:lineRule="auto"/>
        <w:rPr>
          <w:ins w:id="263" w:author="Unknown"/>
          <w:rFonts w:ascii="Helvetica" w:eastAsia="Times New Roman" w:hAnsi="Helvetica" w:cs="Helvetica"/>
          <w:color w:val="212529"/>
          <w:sz w:val="28"/>
          <w:szCs w:val="28"/>
        </w:rPr>
      </w:pPr>
      <w:ins w:id="264" w:author="Unknown">
        <w:r w:rsidRPr="0027262C">
          <w:rPr>
            <w:rFonts w:ascii="Helvetica" w:eastAsia="Times New Roman" w:hAnsi="Helvetica" w:cs="Helvetica"/>
            <w:color w:val="212529"/>
            <w:sz w:val="28"/>
            <w:szCs w:val="28"/>
          </w:rPr>
          <w:t>Where x=2, y=3, z=3 and k=1</w:t>
        </w:r>
      </w:ins>
    </w:p>
    <w:p w:rsidR="0027262C" w:rsidRPr="0027262C" w:rsidRDefault="0027262C" w:rsidP="0027262C">
      <w:pPr>
        <w:shd w:val="clear" w:color="auto" w:fill="F8F9FA"/>
        <w:spacing w:after="100" w:afterAutospacing="1" w:line="240" w:lineRule="auto"/>
        <w:rPr>
          <w:ins w:id="265" w:author="Unknown"/>
          <w:rFonts w:ascii="Helvetica" w:eastAsia="Times New Roman" w:hAnsi="Helvetica" w:cs="Helvetica"/>
          <w:color w:val="212529"/>
          <w:sz w:val="28"/>
          <w:szCs w:val="28"/>
        </w:rPr>
      </w:pPr>
      <w:ins w:id="266" w:author="Unknown">
        <w:r w:rsidRPr="0027262C">
          <w:rPr>
            <w:rFonts w:ascii="Helvetica" w:eastAsia="Times New Roman" w:hAnsi="Helvetica" w:cs="Helvetica"/>
            <w:b/>
            <w:bCs/>
            <w:color w:val="212529"/>
            <w:sz w:val="28"/>
          </w:rPr>
          <w:t>Q5</w:t>
        </w:r>
        <w:r w:rsidRPr="0027262C">
          <w:rPr>
            <w:rFonts w:ascii="Helvetica" w:eastAsia="Times New Roman" w:hAnsi="Helvetica" w:cs="Helvetica"/>
            <w:color w:val="212529"/>
            <w:sz w:val="28"/>
            <w:szCs w:val="28"/>
          </w:rPr>
          <w:t>. 3.0+1 will be:</w:t>
        </w:r>
      </w:ins>
    </w:p>
    <w:p w:rsidR="0027262C" w:rsidRPr="0027262C" w:rsidRDefault="0027262C" w:rsidP="0027262C">
      <w:pPr>
        <w:numPr>
          <w:ilvl w:val="0"/>
          <w:numId w:val="7"/>
        </w:numPr>
        <w:shd w:val="clear" w:color="auto" w:fill="F8F9FA"/>
        <w:spacing w:before="100" w:beforeAutospacing="1" w:after="100" w:afterAutospacing="1" w:line="240" w:lineRule="auto"/>
        <w:rPr>
          <w:ins w:id="267" w:author="Unknown"/>
          <w:rFonts w:ascii="Helvetica" w:eastAsia="Times New Roman" w:hAnsi="Helvetica" w:cs="Helvetica"/>
          <w:color w:val="212529"/>
          <w:sz w:val="28"/>
          <w:szCs w:val="28"/>
        </w:rPr>
      </w:pPr>
      <w:ins w:id="268" w:author="Unknown">
        <w:r w:rsidRPr="0027262C">
          <w:rPr>
            <w:rFonts w:ascii="Helvetica" w:eastAsia="Times New Roman" w:hAnsi="Helvetica" w:cs="Helvetica"/>
            <w:color w:val="212529"/>
            <w:sz w:val="28"/>
            <w:szCs w:val="28"/>
          </w:rPr>
          <w:t>Integer</w:t>
        </w:r>
      </w:ins>
    </w:p>
    <w:p w:rsidR="0027262C" w:rsidRPr="0027262C" w:rsidRDefault="0027262C" w:rsidP="0027262C">
      <w:pPr>
        <w:numPr>
          <w:ilvl w:val="0"/>
          <w:numId w:val="7"/>
        </w:numPr>
        <w:shd w:val="clear" w:color="auto" w:fill="F8F9FA"/>
        <w:spacing w:before="100" w:beforeAutospacing="1" w:after="100" w:afterAutospacing="1" w:line="240" w:lineRule="auto"/>
        <w:rPr>
          <w:ins w:id="269" w:author="Unknown"/>
          <w:rFonts w:ascii="Helvetica" w:eastAsia="Times New Roman" w:hAnsi="Helvetica" w:cs="Helvetica"/>
          <w:color w:val="212529"/>
          <w:sz w:val="28"/>
          <w:szCs w:val="28"/>
        </w:rPr>
      </w:pPr>
      <w:ins w:id="270" w:author="Unknown">
        <w:r w:rsidRPr="0027262C">
          <w:rPr>
            <w:rFonts w:ascii="Helvetica" w:eastAsia="Times New Roman" w:hAnsi="Helvetica" w:cs="Helvetica"/>
            <w:color w:val="212529"/>
            <w:sz w:val="28"/>
            <w:szCs w:val="28"/>
          </w:rPr>
          <w:t>Floating number</w:t>
        </w:r>
      </w:ins>
    </w:p>
    <w:p w:rsidR="0027262C" w:rsidRPr="0027262C" w:rsidRDefault="0027262C" w:rsidP="0027262C">
      <w:pPr>
        <w:numPr>
          <w:ilvl w:val="0"/>
          <w:numId w:val="7"/>
        </w:numPr>
        <w:shd w:val="clear" w:color="auto" w:fill="F8F9FA"/>
        <w:spacing w:before="100" w:beforeAutospacing="1" w:after="100" w:afterAutospacing="1" w:line="240" w:lineRule="auto"/>
        <w:rPr>
          <w:ins w:id="271" w:author="Unknown"/>
          <w:rFonts w:ascii="Helvetica" w:eastAsia="Times New Roman" w:hAnsi="Helvetica" w:cs="Helvetica"/>
          <w:color w:val="212529"/>
          <w:sz w:val="28"/>
          <w:szCs w:val="28"/>
        </w:rPr>
      </w:pPr>
      <w:ins w:id="272" w:author="Unknown">
        <w:r w:rsidRPr="0027262C">
          <w:rPr>
            <w:rFonts w:ascii="Helvetica" w:eastAsia="Times New Roman" w:hAnsi="Helvetica" w:cs="Helvetica"/>
            <w:color w:val="212529"/>
            <w:sz w:val="28"/>
            <w:szCs w:val="28"/>
          </w:rPr>
          <w:t>Character</w:t>
        </w:r>
      </w:ins>
    </w:p>
    <w:p w:rsidR="0027262C" w:rsidRPr="0027262C" w:rsidRDefault="0027262C" w:rsidP="0027262C">
      <w:pPr>
        <w:shd w:val="clear" w:color="auto" w:fill="F8F9FA"/>
        <w:spacing w:after="100" w:afterAutospacing="1" w:line="240" w:lineRule="auto"/>
        <w:rPr>
          <w:ins w:id="273" w:author="Unknown"/>
          <w:rFonts w:ascii="Helvetica" w:eastAsia="Times New Roman" w:hAnsi="Helvetica" w:cs="Helvetica"/>
          <w:color w:val="212529"/>
          <w:sz w:val="28"/>
          <w:szCs w:val="28"/>
        </w:rPr>
      </w:pPr>
      <w:ins w:id="274"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outlineLvl w:val="3"/>
        <w:rPr>
          <w:ins w:id="275" w:author="Unknown"/>
          <w:rFonts w:ascii="Segoe UI" w:eastAsia="Times New Roman" w:hAnsi="Segoe UI" w:cs="Segoe UI"/>
          <w:color w:val="212529"/>
          <w:sz w:val="24"/>
          <w:szCs w:val="24"/>
        </w:rPr>
      </w:pPr>
      <w:ins w:id="276" w:author="Unknown">
        <w:r w:rsidRPr="0027262C">
          <w:rPr>
            <w:rFonts w:ascii="Segoe UI" w:eastAsia="Times New Roman" w:hAnsi="Segoe UI" w:cs="Segoe UI"/>
            <w:b/>
            <w:bCs/>
            <w:color w:val="212529"/>
            <w:sz w:val="24"/>
            <w:szCs w:val="24"/>
          </w:rPr>
          <w:t>Chapter 3: Conditional Instructions</w:t>
        </w:r>
      </w:ins>
    </w:p>
    <w:p w:rsidR="0027262C" w:rsidRPr="0027262C" w:rsidRDefault="0027262C" w:rsidP="0027262C">
      <w:pPr>
        <w:shd w:val="clear" w:color="auto" w:fill="F8F9FA"/>
        <w:spacing w:after="100" w:afterAutospacing="1" w:line="240" w:lineRule="auto"/>
        <w:rPr>
          <w:ins w:id="277" w:author="Unknown"/>
          <w:rFonts w:ascii="Helvetica" w:eastAsia="Times New Roman" w:hAnsi="Helvetica" w:cs="Helvetica"/>
          <w:color w:val="212529"/>
          <w:sz w:val="28"/>
          <w:szCs w:val="28"/>
        </w:rPr>
      </w:pPr>
      <w:ins w:id="278" w:author="Unknown">
        <w:r w:rsidRPr="0027262C">
          <w:rPr>
            <w:rFonts w:ascii="Helvetica" w:eastAsia="Times New Roman" w:hAnsi="Helvetica" w:cs="Helvetica"/>
            <w:color w:val="212529"/>
            <w:sz w:val="28"/>
            <w:szCs w:val="28"/>
          </w:rPr>
          <w:t>Sometimes we want to watch comedy videos on youtube if the day is Sunday. Sometimes we order junk food if it is our friend's birthday in the hostel. You might want to buy an umbrella if its raining and you have the money. You order the meal if dal or your favorite bhindi is listed on the menu.</w:t>
        </w:r>
      </w:ins>
    </w:p>
    <w:p w:rsidR="0027262C" w:rsidRPr="0027262C" w:rsidRDefault="0027262C" w:rsidP="0027262C">
      <w:pPr>
        <w:shd w:val="clear" w:color="auto" w:fill="F8F9FA"/>
        <w:spacing w:after="100" w:afterAutospacing="1" w:line="240" w:lineRule="auto"/>
        <w:rPr>
          <w:ins w:id="279" w:author="Unknown"/>
          <w:rFonts w:ascii="Helvetica" w:eastAsia="Times New Roman" w:hAnsi="Helvetica" w:cs="Helvetica"/>
          <w:color w:val="212529"/>
          <w:sz w:val="28"/>
          <w:szCs w:val="28"/>
        </w:rPr>
      </w:pPr>
      <w:ins w:id="280" w:author="Unknown">
        <w:r w:rsidRPr="0027262C">
          <w:rPr>
            <w:rFonts w:ascii="Helvetica" w:eastAsia="Times New Roman" w:hAnsi="Helvetica" w:cs="Helvetica"/>
            <w:color w:val="212529"/>
            <w:sz w:val="28"/>
            <w:szCs w:val="28"/>
          </w:rPr>
          <w:t>All these are decisions that depend on conditions being met.</w:t>
        </w:r>
      </w:ins>
    </w:p>
    <w:p w:rsidR="0027262C" w:rsidRPr="0027262C" w:rsidRDefault="0027262C" w:rsidP="0027262C">
      <w:pPr>
        <w:shd w:val="clear" w:color="auto" w:fill="F8F9FA"/>
        <w:spacing w:after="100" w:afterAutospacing="1" w:line="240" w:lineRule="auto"/>
        <w:rPr>
          <w:ins w:id="281" w:author="Unknown"/>
          <w:rFonts w:ascii="Helvetica" w:eastAsia="Times New Roman" w:hAnsi="Helvetica" w:cs="Helvetica"/>
          <w:color w:val="212529"/>
          <w:sz w:val="28"/>
          <w:szCs w:val="28"/>
        </w:rPr>
      </w:pPr>
      <w:ins w:id="282" w:author="Unknown">
        <w:r w:rsidRPr="0027262C">
          <w:rPr>
            <w:rFonts w:ascii="Helvetica" w:eastAsia="Times New Roman" w:hAnsi="Helvetica" w:cs="Helvetica"/>
            <w:color w:val="212529"/>
            <w:sz w:val="28"/>
            <w:szCs w:val="28"/>
          </w:rPr>
          <w:t>In ‘C’ language too, we must be able to execute instructions on a condition(s) being met.</w:t>
        </w:r>
      </w:ins>
    </w:p>
    <w:p w:rsidR="0027262C" w:rsidRPr="0027262C" w:rsidRDefault="0027262C" w:rsidP="0027262C">
      <w:pPr>
        <w:shd w:val="clear" w:color="auto" w:fill="F8F9FA"/>
        <w:spacing w:after="100" w:afterAutospacing="1" w:line="240" w:lineRule="auto"/>
        <w:outlineLvl w:val="4"/>
        <w:rPr>
          <w:ins w:id="283" w:author="Unknown"/>
          <w:rFonts w:ascii="Segoe UI" w:eastAsia="Times New Roman" w:hAnsi="Segoe UI" w:cs="Segoe UI"/>
          <w:color w:val="212529"/>
          <w:sz w:val="20"/>
          <w:szCs w:val="20"/>
        </w:rPr>
      </w:pPr>
      <w:ins w:id="284" w:author="Unknown">
        <w:r w:rsidRPr="0027262C">
          <w:rPr>
            <w:rFonts w:ascii="Segoe UI" w:eastAsia="Times New Roman" w:hAnsi="Segoe UI" w:cs="Segoe UI"/>
            <w:b/>
            <w:bCs/>
            <w:color w:val="212529"/>
            <w:sz w:val="20"/>
            <w:szCs w:val="20"/>
          </w:rPr>
          <w:t>Decision making instructions in C</w:t>
        </w:r>
      </w:ins>
    </w:p>
    <w:p w:rsidR="0027262C" w:rsidRPr="0027262C" w:rsidRDefault="0027262C" w:rsidP="0027262C">
      <w:pPr>
        <w:numPr>
          <w:ilvl w:val="0"/>
          <w:numId w:val="8"/>
        </w:numPr>
        <w:shd w:val="clear" w:color="auto" w:fill="F8F9FA"/>
        <w:spacing w:before="100" w:beforeAutospacing="1" w:after="100" w:afterAutospacing="1" w:line="240" w:lineRule="auto"/>
        <w:rPr>
          <w:ins w:id="285" w:author="Unknown"/>
          <w:rFonts w:ascii="Helvetica" w:eastAsia="Times New Roman" w:hAnsi="Helvetica" w:cs="Helvetica"/>
          <w:color w:val="212529"/>
          <w:sz w:val="28"/>
          <w:szCs w:val="28"/>
        </w:rPr>
      </w:pPr>
      <w:ins w:id="286" w:author="Unknown">
        <w:r w:rsidRPr="0027262C">
          <w:rPr>
            <w:rFonts w:ascii="Helvetica" w:eastAsia="Times New Roman" w:hAnsi="Helvetica" w:cs="Helvetica"/>
            <w:color w:val="212529"/>
            <w:sz w:val="28"/>
            <w:szCs w:val="28"/>
          </w:rPr>
          <w:t>If-else statement</w:t>
        </w:r>
      </w:ins>
    </w:p>
    <w:p w:rsidR="0027262C" w:rsidRPr="0027262C" w:rsidRDefault="0027262C" w:rsidP="0027262C">
      <w:pPr>
        <w:numPr>
          <w:ilvl w:val="0"/>
          <w:numId w:val="8"/>
        </w:numPr>
        <w:shd w:val="clear" w:color="auto" w:fill="F8F9FA"/>
        <w:spacing w:before="100" w:beforeAutospacing="1" w:after="100" w:afterAutospacing="1" w:line="240" w:lineRule="auto"/>
        <w:rPr>
          <w:ins w:id="287" w:author="Unknown"/>
          <w:rFonts w:ascii="Helvetica" w:eastAsia="Times New Roman" w:hAnsi="Helvetica" w:cs="Helvetica"/>
          <w:color w:val="212529"/>
          <w:sz w:val="28"/>
          <w:szCs w:val="28"/>
        </w:rPr>
      </w:pPr>
      <w:ins w:id="288" w:author="Unknown">
        <w:r w:rsidRPr="0027262C">
          <w:rPr>
            <w:rFonts w:ascii="Helvetica" w:eastAsia="Times New Roman" w:hAnsi="Helvetica" w:cs="Helvetica"/>
            <w:color w:val="212529"/>
            <w:sz w:val="28"/>
            <w:szCs w:val="28"/>
          </w:rPr>
          <w:t>Switch statement</w:t>
        </w:r>
      </w:ins>
    </w:p>
    <w:p w:rsidR="0027262C" w:rsidRPr="0027262C" w:rsidRDefault="0027262C" w:rsidP="0027262C">
      <w:pPr>
        <w:shd w:val="clear" w:color="auto" w:fill="F8F9FA"/>
        <w:spacing w:after="100" w:afterAutospacing="1" w:line="240" w:lineRule="auto"/>
        <w:outlineLvl w:val="4"/>
        <w:rPr>
          <w:ins w:id="289" w:author="Unknown"/>
          <w:rFonts w:ascii="Segoe UI" w:eastAsia="Times New Roman" w:hAnsi="Segoe UI" w:cs="Segoe UI"/>
          <w:color w:val="212529"/>
          <w:sz w:val="20"/>
          <w:szCs w:val="20"/>
        </w:rPr>
      </w:pPr>
      <w:ins w:id="290" w:author="Unknown">
        <w:r w:rsidRPr="0027262C">
          <w:rPr>
            <w:rFonts w:ascii="Segoe UI" w:eastAsia="Times New Roman" w:hAnsi="Segoe UI" w:cs="Segoe UI"/>
            <w:b/>
            <w:bCs/>
            <w:color w:val="212529"/>
            <w:sz w:val="20"/>
            <w:szCs w:val="20"/>
          </w:rPr>
          <w:t>If-else statement</w:t>
        </w:r>
      </w:ins>
    </w:p>
    <w:p w:rsidR="0027262C" w:rsidRPr="0027262C" w:rsidRDefault="0027262C" w:rsidP="0027262C">
      <w:pPr>
        <w:shd w:val="clear" w:color="auto" w:fill="F8F9FA"/>
        <w:spacing w:after="100" w:afterAutospacing="1" w:line="240" w:lineRule="auto"/>
        <w:rPr>
          <w:ins w:id="291" w:author="Unknown"/>
          <w:rFonts w:ascii="Helvetica" w:eastAsia="Times New Roman" w:hAnsi="Helvetica" w:cs="Helvetica"/>
          <w:color w:val="212529"/>
          <w:sz w:val="28"/>
          <w:szCs w:val="28"/>
        </w:rPr>
      </w:pPr>
      <w:ins w:id="292" w:author="Unknown">
        <w:r w:rsidRPr="0027262C">
          <w:rPr>
            <w:rFonts w:ascii="Helvetica" w:eastAsia="Times New Roman" w:hAnsi="Helvetica" w:cs="Helvetica"/>
            <w:color w:val="212529"/>
            <w:sz w:val="28"/>
            <w:szCs w:val="28"/>
          </w:rPr>
          <w:t>The syntax of an if-else statement in c looks like:</w:t>
        </w:r>
      </w:ins>
    </w:p>
    <w:p w:rsidR="0027262C" w:rsidRPr="0027262C" w:rsidRDefault="0027262C" w:rsidP="0027262C">
      <w:pPr>
        <w:shd w:val="clear" w:color="auto" w:fill="F8F9FA"/>
        <w:spacing w:after="100" w:afterAutospacing="1" w:line="240" w:lineRule="auto"/>
        <w:rPr>
          <w:ins w:id="293" w:author="Unknown"/>
          <w:rFonts w:ascii="Helvetica" w:eastAsia="Times New Roman" w:hAnsi="Helvetica" w:cs="Helvetica"/>
          <w:color w:val="212529"/>
          <w:sz w:val="28"/>
          <w:szCs w:val="28"/>
        </w:rPr>
      </w:pPr>
      <w:ins w:id="294" w:author="Unknown">
        <w:r w:rsidRPr="0027262C">
          <w:rPr>
            <w:rFonts w:ascii="Helvetica" w:eastAsia="Times New Roman" w:hAnsi="Helvetica" w:cs="Helvetica"/>
            <w:color w:val="212529"/>
            <w:sz w:val="28"/>
            <w:szCs w:val="28"/>
          </w:rPr>
          <w:t>if ( condition to be checked) {</w:t>
        </w:r>
      </w:ins>
    </w:p>
    <w:p w:rsidR="0027262C" w:rsidRPr="0027262C" w:rsidRDefault="0027262C" w:rsidP="0027262C">
      <w:pPr>
        <w:shd w:val="clear" w:color="auto" w:fill="F8F9FA"/>
        <w:spacing w:after="100" w:afterAutospacing="1" w:line="240" w:lineRule="auto"/>
        <w:rPr>
          <w:ins w:id="295" w:author="Unknown"/>
          <w:rFonts w:ascii="Helvetica" w:eastAsia="Times New Roman" w:hAnsi="Helvetica" w:cs="Helvetica"/>
          <w:color w:val="212529"/>
          <w:sz w:val="28"/>
          <w:szCs w:val="28"/>
        </w:rPr>
      </w:pPr>
      <w:ins w:id="296" w:author="Unknown">
        <w:r w:rsidRPr="0027262C">
          <w:rPr>
            <w:rFonts w:ascii="Helvetica" w:eastAsia="Times New Roman" w:hAnsi="Helvetica" w:cs="Helvetica"/>
            <w:color w:val="212529"/>
            <w:sz w:val="28"/>
            <w:szCs w:val="28"/>
          </w:rPr>
          <w:t>   Statements-if-condition-true ;</w:t>
        </w:r>
      </w:ins>
    </w:p>
    <w:p w:rsidR="0027262C" w:rsidRPr="0027262C" w:rsidRDefault="0027262C" w:rsidP="0027262C">
      <w:pPr>
        <w:shd w:val="clear" w:color="auto" w:fill="F8F9FA"/>
        <w:spacing w:after="100" w:afterAutospacing="1" w:line="240" w:lineRule="auto"/>
        <w:rPr>
          <w:ins w:id="297" w:author="Unknown"/>
          <w:rFonts w:ascii="Helvetica" w:eastAsia="Times New Roman" w:hAnsi="Helvetica" w:cs="Helvetica"/>
          <w:color w:val="212529"/>
          <w:sz w:val="28"/>
          <w:szCs w:val="28"/>
        </w:rPr>
      </w:pPr>
      <w:ins w:id="298" w:author="Unknown">
        <w:r w:rsidRPr="0027262C">
          <w:rPr>
            <w:rFonts w:ascii="Helvetica" w:eastAsia="Times New Roman" w:hAnsi="Helvetica" w:cs="Helvetica"/>
            <w:color w:val="212529"/>
            <w:sz w:val="28"/>
            <w:szCs w:val="28"/>
          </w:rPr>
          <w:t>}</w:t>
        </w:r>
      </w:ins>
    </w:p>
    <w:p w:rsidR="0027262C" w:rsidRPr="0027262C" w:rsidRDefault="0027262C" w:rsidP="0027262C">
      <w:pPr>
        <w:shd w:val="clear" w:color="auto" w:fill="F8F9FA"/>
        <w:spacing w:after="100" w:afterAutospacing="1" w:line="240" w:lineRule="auto"/>
        <w:rPr>
          <w:ins w:id="299" w:author="Unknown"/>
          <w:rFonts w:ascii="Helvetica" w:eastAsia="Times New Roman" w:hAnsi="Helvetica" w:cs="Helvetica"/>
          <w:color w:val="212529"/>
          <w:sz w:val="28"/>
          <w:szCs w:val="28"/>
        </w:rPr>
      </w:pPr>
      <w:ins w:id="300" w:author="Unknown">
        <w:r w:rsidRPr="0027262C">
          <w:rPr>
            <w:rFonts w:ascii="Helvetica" w:eastAsia="Times New Roman" w:hAnsi="Helvetica" w:cs="Helvetica"/>
            <w:color w:val="212529"/>
            <w:sz w:val="28"/>
            <w:szCs w:val="28"/>
          </w:rPr>
          <w:t>else{</w:t>
        </w:r>
      </w:ins>
    </w:p>
    <w:p w:rsidR="0027262C" w:rsidRPr="0027262C" w:rsidRDefault="0027262C" w:rsidP="0027262C">
      <w:pPr>
        <w:shd w:val="clear" w:color="auto" w:fill="F8F9FA"/>
        <w:spacing w:after="100" w:afterAutospacing="1" w:line="240" w:lineRule="auto"/>
        <w:rPr>
          <w:ins w:id="301" w:author="Unknown"/>
          <w:rFonts w:ascii="Helvetica" w:eastAsia="Times New Roman" w:hAnsi="Helvetica" w:cs="Helvetica"/>
          <w:color w:val="212529"/>
          <w:sz w:val="28"/>
          <w:szCs w:val="28"/>
        </w:rPr>
      </w:pPr>
      <w:ins w:id="302" w:author="Unknown">
        <w:r w:rsidRPr="0027262C">
          <w:rPr>
            <w:rFonts w:ascii="Helvetica" w:eastAsia="Times New Roman" w:hAnsi="Helvetica" w:cs="Helvetica"/>
            <w:color w:val="212529"/>
            <w:sz w:val="28"/>
            <w:szCs w:val="28"/>
          </w:rPr>
          <w:lastRenderedPageBreak/>
          <w:t>statements-if-condition-false ;</w:t>
        </w:r>
      </w:ins>
    </w:p>
    <w:p w:rsidR="0027262C" w:rsidRPr="0027262C" w:rsidRDefault="0027262C" w:rsidP="0027262C">
      <w:pPr>
        <w:shd w:val="clear" w:color="auto" w:fill="F8F9FA"/>
        <w:spacing w:after="100" w:afterAutospacing="1" w:line="240" w:lineRule="auto"/>
        <w:rPr>
          <w:ins w:id="303" w:author="Unknown"/>
          <w:rFonts w:ascii="Helvetica" w:eastAsia="Times New Roman" w:hAnsi="Helvetica" w:cs="Helvetica"/>
          <w:color w:val="212529"/>
          <w:sz w:val="28"/>
          <w:szCs w:val="28"/>
        </w:rPr>
      </w:pPr>
      <w:ins w:id="304" w:author="Unknown">
        <w:r w:rsidRPr="0027262C">
          <w:rPr>
            <w:rFonts w:ascii="Helvetica" w:eastAsia="Times New Roman" w:hAnsi="Helvetica" w:cs="Helvetica"/>
            <w:color w:val="212529"/>
            <w:sz w:val="28"/>
            <w:szCs w:val="28"/>
          </w:rPr>
          <w:t>}</w:t>
        </w:r>
      </w:ins>
    </w:p>
    <w:p w:rsidR="0027262C" w:rsidRPr="0027262C" w:rsidRDefault="0027262C" w:rsidP="0027262C">
      <w:pPr>
        <w:shd w:val="clear" w:color="auto" w:fill="F8F9FA"/>
        <w:spacing w:after="100" w:afterAutospacing="1" w:line="240" w:lineRule="auto"/>
        <w:rPr>
          <w:ins w:id="305" w:author="Unknown"/>
          <w:rFonts w:ascii="Helvetica" w:eastAsia="Times New Roman" w:hAnsi="Helvetica" w:cs="Helvetica"/>
          <w:color w:val="212529"/>
          <w:sz w:val="28"/>
          <w:szCs w:val="28"/>
        </w:rPr>
      </w:pPr>
      <w:ins w:id="306" w:author="Unknown">
        <w:r w:rsidRPr="0027262C">
          <w:rPr>
            <w:rFonts w:ascii="Helvetica" w:eastAsia="Times New Roman" w:hAnsi="Helvetica" w:cs="Helvetica"/>
            <w:b/>
            <w:bCs/>
            <w:color w:val="212529"/>
            <w:sz w:val="28"/>
          </w:rPr>
          <w:t>Code Example</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307" w:author="Unknown"/>
          <w:rFonts w:ascii="Consolas" w:eastAsia="Times New Roman" w:hAnsi="Consolas" w:cs="Courier New"/>
          <w:color w:val="F8F8F2"/>
          <w:sz w:val="24"/>
        </w:rPr>
      </w:pPr>
      <w:ins w:id="308"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a=</w:t>
        </w:r>
        <w:r w:rsidRPr="0027262C">
          <w:rPr>
            <w:rFonts w:ascii="Consolas" w:eastAsia="Times New Roman" w:hAnsi="Consolas" w:cs="Courier New"/>
            <w:color w:val="AE81FF"/>
            <w:sz w:val="24"/>
          </w:rPr>
          <w:t>23</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309" w:author="Unknown"/>
          <w:rFonts w:ascii="Consolas" w:eastAsia="Times New Roman" w:hAnsi="Consolas" w:cs="Courier New"/>
          <w:color w:val="F8F8F2"/>
          <w:sz w:val="24"/>
        </w:rPr>
      </w:pPr>
      <w:ins w:id="310" w:author="Unknown">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 xml:space="preserve"> (a&gt;</w:t>
        </w:r>
        <w:r w:rsidRPr="0027262C">
          <w:rPr>
            <w:rFonts w:ascii="Consolas" w:eastAsia="Times New Roman" w:hAnsi="Consolas" w:cs="Courier New"/>
            <w:color w:val="AE81FF"/>
            <w:sz w:val="24"/>
          </w:rPr>
          <w:t>18</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311" w:author="Unknown"/>
          <w:rFonts w:ascii="Consolas" w:eastAsia="Times New Roman" w:hAnsi="Consolas" w:cs="Courier New"/>
          <w:color w:val="F8F8F2"/>
          <w:sz w:val="24"/>
        </w:rPr>
      </w:pPr>
      <w:ins w:id="312" w:author="Unknown">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(“you can drive\n”);</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313" w:author="Unknown"/>
          <w:rFonts w:ascii="Consolas" w:eastAsia="Times New Roman" w:hAnsi="Consolas" w:cs="Courier New"/>
          <w:color w:val="F8F8F2"/>
          <w:sz w:val="28"/>
          <w:szCs w:val="28"/>
        </w:rPr>
      </w:pPr>
      <w:ins w:id="314" w:author="Unknown">
        <w:r w:rsidRPr="0027262C">
          <w:rPr>
            <w:rFonts w:ascii="Consolas" w:eastAsia="Times New Roman" w:hAnsi="Consolas" w:cs="Courier New"/>
            <w:color w:val="F8F8F2"/>
            <w:sz w:val="24"/>
          </w:rPr>
          <w:t>}</w:t>
        </w:r>
      </w:ins>
    </w:p>
    <w:p w:rsidR="0027262C" w:rsidRPr="0027262C" w:rsidRDefault="0027262C" w:rsidP="0027262C">
      <w:pPr>
        <w:shd w:val="clear" w:color="auto" w:fill="F8F9FA"/>
        <w:spacing w:after="0" w:line="240" w:lineRule="auto"/>
        <w:rPr>
          <w:ins w:id="315" w:author="Unknown"/>
          <w:rFonts w:ascii="Helvetica" w:eastAsia="Times New Roman" w:hAnsi="Helvetica" w:cs="Helvetica"/>
          <w:color w:val="212529"/>
          <w:sz w:val="28"/>
          <w:szCs w:val="28"/>
        </w:rPr>
      </w:pPr>
      <w:ins w:id="316"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317" w:author="Unknown"/>
          <w:rFonts w:ascii="Helvetica" w:eastAsia="Times New Roman" w:hAnsi="Helvetica" w:cs="Helvetica"/>
          <w:color w:val="212529"/>
          <w:sz w:val="28"/>
          <w:szCs w:val="28"/>
        </w:rPr>
      </w:pPr>
      <w:ins w:id="318" w:author="Unknown">
        <w:r w:rsidRPr="0027262C">
          <w:rPr>
            <w:rFonts w:ascii="Helvetica" w:eastAsia="Times New Roman" w:hAnsi="Helvetica" w:cs="Helvetica"/>
            <w:b/>
            <w:bCs/>
            <w:color w:val="212529"/>
            <w:sz w:val="28"/>
          </w:rPr>
          <w:t>Note</w:t>
        </w:r>
        <w:r w:rsidRPr="0027262C">
          <w:rPr>
            <w:rFonts w:ascii="Helvetica" w:eastAsia="Times New Roman" w:hAnsi="Helvetica" w:cs="Helvetica"/>
            <w:color w:val="212529"/>
            <w:sz w:val="28"/>
            <w:szCs w:val="28"/>
          </w:rPr>
          <w:t> that else block is not necessary but optional.</w:t>
        </w:r>
      </w:ins>
    </w:p>
    <w:p w:rsidR="0027262C" w:rsidRPr="0027262C" w:rsidRDefault="0027262C" w:rsidP="0027262C">
      <w:pPr>
        <w:shd w:val="clear" w:color="auto" w:fill="F8F9FA"/>
        <w:spacing w:after="100" w:afterAutospacing="1" w:line="240" w:lineRule="auto"/>
        <w:outlineLvl w:val="4"/>
        <w:rPr>
          <w:ins w:id="319" w:author="Unknown"/>
          <w:rFonts w:ascii="Segoe UI" w:eastAsia="Times New Roman" w:hAnsi="Segoe UI" w:cs="Segoe UI"/>
          <w:color w:val="212529"/>
          <w:sz w:val="20"/>
          <w:szCs w:val="20"/>
        </w:rPr>
      </w:pPr>
      <w:ins w:id="320" w:author="Unknown">
        <w:r w:rsidRPr="0027262C">
          <w:rPr>
            <w:rFonts w:ascii="Segoe UI" w:eastAsia="Times New Roman" w:hAnsi="Segoe UI" w:cs="Segoe UI"/>
            <w:b/>
            <w:bCs/>
            <w:color w:val="212529"/>
            <w:sz w:val="20"/>
            <w:szCs w:val="20"/>
          </w:rPr>
          <w:t>Relational Operators in C</w:t>
        </w:r>
      </w:ins>
    </w:p>
    <w:p w:rsidR="0027262C" w:rsidRPr="0027262C" w:rsidRDefault="0027262C" w:rsidP="0027262C">
      <w:pPr>
        <w:shd w:val="clear" w:color="auto" w:fill="F8F9FA"/>
        <w:spacing w:after="100" w:afterAutospacing="1" w:line="240" w:lineRule="auto"/>
        <w:rPr>
          <w:ins w:id="321" w:author="Unknown"/>
          <w:rFonts w:ascii="Helvetica" w:eastAsia="Times New Roman" w:hAnsi="Helvetica" w:cs="Helvetica"/>
          <w:color w:val="212529"/>
          <w:sz w:val="28"/>
          <w:szCs w:val="28"/>
        </w:rPr>
      </w:pPr>
      <w:ins w:id="322" w:author="Unknown">
        <w:r w:rsidRPr="0027262C">
          <w:rPr>
            <w:rFonts w:ascii="Helvetica" w:eastAsia="Times New Roman" w:hAnsi="Helvetica" w:cs="Helvetica"/>
            <w:color w:val="212529"/>
            <w:sz w:val="28"/>
            <w:szCs w:val="28"/>
          </w:rPr>
          <w:t>Relational operators are used to evaluate conditions (true or false) inside the if statements. Some examples of relational operators are:</w:t>
        </w:r>
      </w:ins>
    </w:p>
    <w:tbl>
      <w:tblPr>
        <w:tblW w:w="5670" w:type="dxa"/>
        <w:tblBorders>
          <w:top w:val="single" w:sz="24" w:space="0" w:color="000000"/>
          <w:left w:val="single" w:sz="24" w:space="0" w:color="000000"/>
          <w:bottom w:val="single" w:sz="24" w:space="0" w:color="000000"/>
          <w:right w:val="single" w:sz="24" w:space="0" w:color="000000"/>
        </w:tblBorders>
        <w:shd w:val="clear" w:color="auto" w:fill="F8F9FA"/>
        <w:tblCellMar>
          <w:top w:w="15" w:type="dxa"/>
          <w:left w:w="15" w:type="dxa"/>
          <w:bottom w:w="15" w:type="dxa"/>
          <w:right w:w="15" w:type="dxa"/>
        </w:tblCellMar>
        <w:tblLook w:val="04A0" w:firstRow="1" w:lastRow="0" w:firstColumn="1" w:lastColumn="0" w:noHBand="0" w:noVBand="1"/>
      </w:tblPr>
      <w:tblGrid>
        <w:gridCol w:w="2827"/>
        <w:gridCol w:w="2843"/>
      </w:tblGrid>
      <w:tr w:rsidR="0027262C" w:rsidRPr="0027262C" w:rsidTr="0027262C">
        <w:tc>
          <w:tcPr>
            <w:tcW w:w="280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w:t>
            </w:r>
          </w:p>
        </w:tc>
        <w:tc>
          <w:tcPr>
            <w:tcW w:w="28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equals to</w:t>
            </w:r>
          </w:p>
        </w:tc>
      </w:tr>
      <w:tr w:rsidR="0027262C" w:rsidRPr="0027262C" w:rsidTr="0027262C">
        <w:tc>
          <w:tcPr>
            <w:tcW w:w="280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&gt;=</w:t>
            </w:r>
          </w:p>
        </w:tc>
        <w:tc>
          <w:tcPr>
            <w:tcW w:w="28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greater than or equal to</w:t>
            </w:r>
          </w:p>
        </w:tc>
      </w:tr>
      <w:tr w:rsidR="0027262C" w:rsidRPr="0027262C" w:rsidTr="0027262C">
        <w:tc>
          <w:tcPr>
            <w:tcW w:w="280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&gt;</w:t>
            </w:r>
          </w:p>
        </w:tc>
        <w:tc>
          <w:tcPr>
            <w:tcW w:w="28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greater than</w:t>
            </w:r>
          </w:p>
        </w:tc>
      </w:tr>
      <w:tr w:rsidR="0027262C" w:rsidRPr="0027262C" w:rsidTr="0027262C">
        <w:tc>
          <w:tcPr>
            <w:tcW w:w="280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&lt;</w:t>
            </w:r>
          </w:p>
        </w:tc>
        <w:tc>
          <w:tcPr>
            <w:tcW w:w="28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less than</w:t>
            </w:r>
          </w:p>
        </w:tc>
      </w:tr>
      <w:tr w:rsidR="0027262C" w:rsidRPr="0027262C" w:rsidTr="0027262C">
        <w:tc>
          <w:tcPr>
            <w:tcW w:w="280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&lt;=</w:t>
            </w:r>
          </w:p>
        </w:tc>
        <w:tc>
          <w:tcPr>
            <w:tcW w:w="28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less than or equal to</w:t>
            </w:r>
          </w:p>
        </w:tc>
      </w:tr>
      <w:tr w:rsidR="0027262C" w:rsidRPr="0027262C" w:rsidTr="0027262C">
        <w:tc>
          <w:tcPr>
            <w:tcW w:w="280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w:t>
            </w:r>
          </w:p>
        </w:tc>
        <w:tc>
          <w:tcPr>
            <w:tcW w:w="282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not equal to</w:t>
            </w:r>
          </w:p>
        </w:tc>
      </w:tr>
    </w:tbl>
    <w:p w:rsidR="0027262C" w:rsidRPr="0027262C" w:rsidRDefault="0027262C" w:rsidP="0027262C">
      <w:pPr>
        <w:shd w:val="clear" w:color="auto" w:fill="F8F9FA"/>
        <w:spacing w:after="100" w:afterAutospacing="1" w:line="240" w:lineRule="auto"/>
        <w:rPr>
          <w:ins w:id="323" w:author="Unknown"/>
          <w:rFonts w:ascii="Helvetica" w:eastAsia="Times New Roman" w:hAnsi="Helvetica" w:cs="Helvetica"/>
          <w:color w:val="212529"/>
          <w:sz w:val="28"/>
          <w:szCs w:val="28"/>
        </w:rPr>
      </w:pPr>
      <w:ins w:id="324" w:author="Unknown">
        <w:r w:rsidRPr="0027262C">
          <w:rPr>
            <w:rFonts w:ascii="Helvetica" w:eastAsia="Times New Roman" w:hAnsi="Helvetica" w:cs="Helvetica"/>
            <w:b/>
            <w:bCs/>
            <w:color w:val="212529"/>
            <w:sz w:val="28"/>
          </w:rPr>
          <w:t>Important Note: </w:t>
        </w:r>
        <w:r w:rsidRPr="0027262C">
          <w:rPr>
            <w:rFonts w:ascii="Helvetica" w:eastAsia="Times New Roman" w:hAnsi="Helvetica" w:cs="Helvetica"/>
            <w:color w:val="212529"/>
            <w:sz w:val="28"/>
            <w:szCs w:val="28"/>
          </w:rPr>
          <w:t>'=' is used for an assignment whereas '==' is used for an equality check.</w:t>
        </w:r>
      </w:ins>
    </w:p>
    <w:p w:rsidR="0027262C" w:rsidRPr="0027262C" w:rsidRDefault="0027262C" w:rsidP="0027262C">
      <w:pPr>
        <w:shd w:val="clear" w:color="auto" w:fill="F8F9FA"/>
        <w:spacing w:after="100" w:afterAutospacing="1" w:line="240" w:lineRule="auto"/>
        <w:rPr>
          <w:ins w:id="325" w:author="Unknown"/>
          <w:rFonts w:ascii="Helvetica" w:eastAsia="Times New Roman" w:hAnsi="Helvetica" w:cs="Helvetica"/>
          <w:color w:val="212529"/>
          <w:sz w:val="28"/>
          <w:szCs w:val="28"/>
        </w:rPr>
      </w:pPr>
      <w:ins w:id="326" w:author="Unknown">
        <w:r w:rsidRPr="0027262C">
          <w:rPr>
            <w:rFonts w:ascii="Helvetica" w:eastAsia="Times New Roman" w:hAnsi="Helvetica" w:cs="Helvetica"/>
            <w:color w:val="212529"/>
            <w:sz w:val="28"/>
            <w:szCs w:val="28"/>
          </w:rPr>
          <w:t>The condition can be any valid expression. In C a non-zero value is considered to be true.</w:t>
        </w:r>
      </w:ins>
    </w:p>
    <w:p w:rsidR="0027262C" w:rsidRPr="0027262C" w:rsidRDefault="0027262C" w:rsidP="0027262C">
      <w:pPr>
        <w:shd w:val="clear" w:color="auto" w:fill="F8F9FA"/>
        <w:spacing w:after="100" w:afterAutospacing="1" w:line="240" w:lineRule="auto"/>
        <w:outlineLvl w:val="4"/>
        <w:rPr>
          <w:ins w:id="327" w:author="Unknown"/>
          <w:rFonts w:ascii="Segoe UI" w:eastAsia="Times New Roman" w:hAnsi="Segoe UI" w:cs="Segoe UI"/>
          <w:color w:val="212529"/>
          <w:sz w:val="20"/>
          <w:szCs w:val="20"/>
        </w:rPr>
      </w:pPr>
      <w:ins w:id="328" w:author="Unknown">
        <w:r w:rsidRPr="0027262C">
          <w:rPr>
            <w:rFonts w:ascii="Segoe UI" w:eastAsia="Times New Roman" w:hAnsi="Segoe UI" w:cs="Segoe UI"/>
            <w:b/>
            <w:bCs/>
            <w:color w:val="212529"/>
            <w:sz w:val="20"/>
            <w:szCs w:val="20"/>
          </w:rPr>
          <w:t>Logical Operators </w:t>
        </w:r>
      </w:ins>
    </w:p>
    <w:p w:rsidR="0027262C" w:rsidRPr="0027262C" w:rsidRDefault="0027262C" w:rsidP="0027262C">
      <w:pPr>
        <w:shd w:val="clear" w:color="auto" w:fill="F8F9FA"/>
        <w:spacing w:after="100" w:afterAutospacing="1" w:line="240" w:lineRule="auto"/>
        <w:rPr>
          <w:ins w:id="329" w:author="Unknown"/>
          <w:rFonts w:ascii="Helvetica" w:eastAsia="Times New Roman" w:hAnsi="Helvetica" w:cs="Helvetica"/>
          <w:color w:val="212529"/>
          <w:sz w:val="28"/>
          <w:szCs w:val="28"/>
        </w:rPr>
      </w:pPr>
      <w:ins w:id="330" w:author="Unknown">
        <w:r w:rsidRPr="0027262C">
          <w:rPr>
            <w:rFonts w:ascii="Helvetica" w:eastAsia="Times New Roman" w:hAnsi="Helvetica" w:cs="Helvetica"/>
            <w:color w:val="212529"/>
            <w:sz w:val="28"/>
            <w:szCs w:val="28"/>
          </w:rPr>
          <w:t>&amp;&amp;, ||, and ! are the three logical operators in C. These are read as “and”, ”or”, and “not”. They are used to provide logic to our c programs.</w:t>
        </w:r>
      </w:ins>
    </w:p>
    <w:p w:rsidR="0027262C" w:rsidRPr="0027262C" w:rsidRDefault="0027262C" w:rsidP="0027262C">
      <w:pPr>
        <w:shd w:val="clear" w:color="auto" w:fill="F8F9FA"/>
        <w:spacing w:after="100" w:afterAutospacing="1" w:line="240" w:lineRule="auto"/>
        <w:rPr>
          <w:ins w:id="331" w:author="Unknown"/>
          <w:rFonts w:ascii="Helvetica" w:eastAsia="Times New Roman" w:hAnsi="Helvetica" w:cs="Helvetica"/>
          <w:color w:val="212529"/>
          <w:sz w:val="28"/>
          <w:szCs w:val="28"/>
        </w:rPr>
      </w:pPr>
      <w:ins w:id="332" w:author="Unknown">
        <w:r w:rsidRPr="0027262C">
          <w:rPr>
            <w:rFonts w:ascii="Helvetica" w:eastAsia="Times New Roman" w:hAnsi="Helvetica" w:cs="Helvetica"/>
            <w:b/>
            <w:bCs/>
            <w:color w:val="212529"/>
            <w:sz w:val="28"/>
          </w:rPr>
          <w:t>Use of logical operators:</w:t>
        </w:r>
      </w:ins>
    </w:p>
    <w:p w:rsidR="0027262C" w:rsidRPr="0027262C" w:rsidRDefault="0027262C" w:rsidP="0027262C">
      <w:pPr>
        <w:shd w:val="clear" w:color="auto" w:fill="F8F9FA"/>
        <w:spacing w:after="100" w:afterAutospacing="1" w:line="240" w:lineRule="auto"/>
        <w:rPr>
          <w:ins w:id="333" w:author="Unknown"/>
          <w:rFonts w:ascii="Helvetica" w:eastAsia="Times New Roman" w:hAnsi="Helvetica" w:cs="Helvetica"/>
          <w:color w:val="212529"/>
          <w:sz w:val="28"/>
          <w:szCs w:val="28"/>
        </w:rPr>
      </w:pPr>
      <w:ins w:id="334" w:author="Unknown">
        <w:r w:rsidRPr="0027262C">
          <w:rPr>
            <w:rFonts w:ascii="Helvetica" w:eastAsia="Times New Roman" w:hAnsi="Helvetica" w:cs="Helvetica"/>
            <w:color w:val="212529"/>
            <w:sz w:val="28"/>
            <w:szCs w:val="28"/>
          </w:rPr>
          <w:t>1. &amp;&amp; (AND) is true when both the conditions are true</w:t>
        </w:r>
      </w:ins>
    </w:p>
    <w:p w:rsidR="0027262C" w:rsidRPr="0027262C" w:rsidRDefault="0027262C" w:rsidP="0027262C">
      <w:pPr>
        <w:shd w:val="clear" w:color="auto" w:fill="F8F9FA"/>
        <w:spacing w:after="100" w:afterAutospacing="1" w:line="240" w:lineRule="auto"/>
        <w:rPr>
          <w:ins w:id="335" w:author="Unknown"/>
          <w:rFonts w:ascii="Helvetica" w:eastAsia="Times New Roman" w:hAnsi="Helvetica" w:cs="Helvetica"/>
          <w:color w:val="212529"/>
          <w:sz w:val="28"/>
          <w:szCs w:val="28"/>
        </w:rPr>
      </w:pPr>
      <w:ins w:id="336" w:author="Unknown">
        <w:r w:rsidRPr="0027262C">
          <w:rPr>
            <w:rFonts w:ascii="Helvetica" w:eastAsia="Times New Roman" w:hAnsi="Helvetica" w:cs="Helvetica"/>
            <w:color w:val="212529"/>
            <w:sz w:val="28"/>
            <w:szCs w:val="28"/>
          </w:rPr>
          <w:lastRenderedPageBreak/>
          <w:t>“1 and 0” is evaluated as false</w:t>
        </w:r>
      </w:ins>
    </w:p>
    <w:p w:rsidR="0027262C" w:rsidRPr="0027262C" w:rsidRDefault="0027262C" w:rsidP="0027262C">
      <w:pPr>
        <w:shd w:val="clear" w:color="auto" w:fill="F8F9FA"/>
        <w:spacing w:after="100" w:afterAutospacing="1" w:line="240" w:lineRule="auto"/>
        <w:rPr>
          <w:ins w:id="337" w:author="Unknown"/>
          <w:rFonts w:ascii="Helvetica" w:eastAsia="Times New Roman" w:hAnsi="Helvetica" w:cs="Helvetica"/>
          <w:color w:val="212529"/>
          <w:sz w:val="28"/>
          <w:szCs w:val="28"/>
        </w:rPr>
      </w:pPr>
      <w:ins w:id="338" w:author="Unknown">
        <w:r w:rsidRPr="0027262C">
          <w:rPr>
            <w:rFonts w:ascii="Helvetica" w:eastAsia="Times New Roman" w:hAnsi="Helvetica" w:cs="Helvetica"/>
            <w:color w:val="212529"/>
            <w:sz w:val="28"/>
            <w:szCs w:val="28"/>
          </w:rPr>
          <w:t>“0 and 0” is evaluated as false</w:t>
        </w:r>
      </w:ins>
    </w:p>
    <w:p w:rsidR="0027262C" w:rsidRPr="0027262C" w:rsidRDefault="0027262C" w:rsidP="0027262C">
      <w:pPr>
        <w:shd w:val="clear" w:color="auto" w:fill="F8F9FA"/>
        <w:spacing w:after="100" w:afterAutospacing="1" w:line="240" w:lineRule="auto"/>
        <w:rPr>
          <w:ins w:id="339" w:author="Unknown"/>
          <w:rFonts w:ascii="Helvetica" w:eastAsia="Times New Roman" w:hAnsi="Helvetica" w:cs="Helvetica"/>
          <w:color w:val="212529"/>
          <w:sz w:val="28"/>
          <w:szCs w:val="28"/>
        </w:rPr>
      </w:pPr>
      <w:ins w:id="340" w:author="Unknown">
        <w:r w:rsidRPr="0027262C">
          <w:rPr>
            <w:rFonts w:ascii="Helvetica" w:eastAsia="Times New Roman" w:hAnsi="Helvetica" w:cs="Helvetica"/>
            <w:color w:val="212529"/>
            <w:sz w:val="28"/>
            <w:szCs w:val="28"/>
          </w:rPr>
          <w:t>“1 and 1” is evaluated as true</w:t>
        </w:r>
      </w:ins>
    </w:p>
    <w:p w:rsidR="0027262C" w:rsidRPr="0027262C" w:rsidRDefault="0027262C" w:rsidP="0027262C">
      <w:pPr>
        <w:shd w:val="clear" w:color="auto" w:fill="F8F9FA"/>
        <w:spacing w:after="100" w:afterAutospacing="1" w:line="240" w:lineRule="auto"/>
        <w:rPr>
          <w:ins w:id="341" w:author="Unknown"/>
          <w:rFonts w:ascii="Helvetica" w:eastAsia="Times New Roman" w:hAnsi="Helvetica" w:cs="Helvetica"/>
          <w:color w:val="212529"/>
          <w:sz w:val="28"/>
          <w:szCs w:val="28"/>
        </w:rPr>
      </w:pPr>
      <w:ins w:id="342" w:author="Unknown">
        <w:r w:rsidRPr="0027262C">
          <w:rPr>
            <w:rFonts w:ascii="Helvetica" w:eastAsia="Times New Roman" w:hAnsi="Helvetica" w:cs="Helvetica"/>
            <w:color w:val="212529"/>
            <w:sz w:val="28"/>
            <w:szCs w:val="28"/>
          </w:rPr>
          <w:t>2. || (OR) is true when at least one of the conditions is true. (1 or 0 = 1)(1 or 1 = 1)</w:t>
        </w:r>
      </w:ins>
    </w:p>
    <w:p w:rsidR="0027262C" w:rsidRPr="0027262C" w:rsidRDefault="0027262C" w:rsidP="0027262C">
      <w:pPr>
        <w:shd w:val="clear" w:color="auto" w:fill="F8F9FA"/>
        <w:spacing w:after="100" w:afterAutospacing="1" w:line="240" w:lineRule="auto"/>
        <w:rPr>
          <w:ins w:id="343" w:author="Unknown"/>
          <w:rFonts w:ascii="Helvetica" w:eastAsia="Times New Roman" w:hAnsi="Helvetica" w:cs="Helvetica"/>
          <w:color w:val="212529"/>
          <w:sz w:val="28"/>
          <w:szCs w:val="28"/>
        </w:rPr>
      </w:pPr>
      <w:ins w:id="344" w:author="Unknown">
        <w:r w:rsidRPr="0027262C">
          <w:rPr>
            <w:rFonts w:ascii="Helvetica" w:eastAsia="Times New Roman" w:hAnsi="Helvetica" w:cs="Helvetica"/>
            <w:color w:val="212529"/>
            <w:sz w:val="28"/>
            <w:szCs w:val="28"/>
          </w:rPr>
          <w:t>3. ! returns true if given false and false if given true.</w:t>
        </w:r>
      </w:ins>
    </w:p>
    <w:p w:rsidR="0027262C" w:rsidRPr="0027262C" w:rsidRDefault="0027262C" w:rsidP="0027262C">
      <w:pPr>
        <w:shd w:val="clear" w:color="auto" w:fill="F8F9FA"/>
        <w:spacing w:after="100" w:afterAutospacing="1" w:line="240" w:lineRule="auto"/>
        <w:rPr>
          <w:ins w:id="345" w:author="Unknown"/>
          <w:rFonts w:ascii="Helvetica" w:eastAsia="Times New Roman" w:hAnsi="Helvetica" w:cs="Helvetica"/>
          <w:color w:val="212529"/>
          <w:sz w:val="28"/>
          <w:szCs w:val="28"/>
        </w:rPr>
      </w:pPr>
      <w:ins w:id="346" w:author="Unknown">
        <w:r w:rsidRPr="0027262C">
          <w:rPr>
            <w:rFonts w:ascii="Helvetica" w:eastAsia="Times New Roman" w:hAnsi="Helvetica" w:cs="Helvetica"/>
            <w:color w:val="212529"/>
            <w:sz w:val="28"/>
            <w:szCs w:val="28"/>
          </w:rPr>
          <w:t>!(3==3) evaluates to false</w:t>
        </w:r>
      </w:ins>
    </w:p>
    <w:p w:rsidR="0027262C" w:rsidRPr="0027262C" w:rsidRDefault="0027262C" w:rsidP="0027262C">
      <w:pPr>
        <w:shd w:val="clear" w:color="auto" w:fill="F8F9FA"/>
        <w:spacing w:after="100" w:afterAutospacing="1" w:line="240" w:lineRule="auto"/>
        <w:rPr>
          <w:ins w:id="347" w:author="Unknown"/>
          <w:rFonts w:ascii="Helvetica" w:eastAsia="Times New Roman" w:hAnsi="Helvetica" w:cs="Helvetica"/>
          <w:color w:val="212529"/>
          <w:sz w:val="28"/>
          <w:szCs w:val="28"/>
        </w:rPr>
      </w:pPr>
      <w:ins w:id="348" w:author="Unknown">
        <w:r w:rsidRPr="0027262C">
          <w:rPr>
            <w:rFonts w:ascii="Helvetica" w:eastAsia="Times New Roman" w:hAnsi="Helvetica" w:cs="Helvetica"/>
            <w:color w:val="212529"/>
            <w:sz w:val="28"/>
            <w:szCs w:val="28"/>
          </w:rPr>
          <w:t>!(3&gt;30) evaluates to true</w:t>
        </w:r>
      </w:ins>
    </w:p>
    <w:p w:rsidR="0027262C" w:rsidRPr="0027262C" w:rsidRDefault="0027262C" w:rsidP="0027262C">
      <w:pPr>
        <w:shd w:val="clear" w:color="auto" w:fill="F8F9FA"/>
        <w:spacing w:after="100" w:afterAutospacing="1" w:line="240" w:lineRule="auto"/>
        <w:rPr>
          <w:ins w:id="349" w:author="Unknown"/>
          <w:rFonts w:ascii="Helvetica" w:eastAsia="Times New Roman" w:hAnsi="Helvetica" w:cs="Helvetica"/>
          <w:color w:val="212529"/>
          <w:sz w:val="28"/>
          <w:szCs w:val="28"/>
        </w:rPr>
      </w:pPr>
      <w:ins w:id="350" w:author="Unknown">
        <w:r w:rsidRPr="0027262C">
          <w:rPr>
            <w:rFonts w:ascii="Helvetica" w:eastAsia="Times New Roman" w:hAnsi="Helvetica" w:cs="Helvetica"/>
            <w:color w:val="212529"/>
            <w:sz w:val="28"/>
            <w:szCs w:val="28"/>
          </w:rPr>
          <w:t>As the number of conditions increases, the level of indentation increases. This reduces readability. Logical operators come to rescue in such cases.</w:t>
        </w:r>
      </w:ins>
    </w:p>
    <w:p w:rsidR="0027262C" w:rsidRPr="0027262C" w:rsidRDefault="0027262C" w:rsidP="0027262C">
      <w:pPr>
        <w:shd w:val="clear" w:color="auto" w:fill="F8F9FA"/>
        <w:spacing w:after="100" w:afterAutospacing="1" w:line="240" w:lineRule="auto"/>
        <w:outlineLvl w:val="4"/>
        <w:rPr>
          <w:ins w:id="351" w:author="Unknown"/>
          <w:rFonts w:ascii="Segoe UI" w:eastAsia="Times New Roman" w:hAnsi="Segoe UI" w:cs="Segoe UI"/>
          <w:color w:val="212529"/>
          <w:sz w:val="20"/>
          <w:szCs w:val="20"/>
        </w:rPr>
      </w:pPr>
      <w:ins w:id="352" w:author="Unknown">
        <w:r w:rsidRPr="0027262C">
          <w:rPr>
            <w:rFonts w:ascii="Segoe UI" w:eastAsia="Times New Roman" w:hAnsi="Segoe UI" w:cs="Segoe UI"/>
            <w:b/>
            <w:bCs/>
            <w:color w:val="212529"/>
            <w:sz w:val="20"/>
            <w:szCs w:val="20"/>
          </w:rPr>
          <w:t>Else if clause</w:t>
        </w:r>
      </w:ins>
    </w:p>
    <w:p w:rsidR="0027262C" w:rsidRPr="0027262C" w:rsidRDefault="0027262C" w:rsidP="0027262C">
      <w:pPr>
        <w:shd w:val="clear" w:color="auto" w:fill="F8F9FA"/>
        <w:spacing w:after="100" w:afterAutospacing="1" w:line="240" w:lineRule="auto"/>
        <w:rPr>
          <w:ins w:id="353" w:author="Unknown"/>
          <w:rFonts w:ascii="Helvetica" w:eastAsia="Times New Roman" w:hAnsi="Helvetica" w:cs="Helvetica"/>
          <w:color w:val="212529"/>
          <w:sz w:val="28"/>
          <w:szCs w:val="28"/>
        </w:rPr>
      </w:pPr>
      <w:ins w:id="354" w:author="Unknown">
        <w:r w:rsidRPr="0027262C">
          <w:rPr>
            <w:rFonts w:ascii="Helvetica" w:eastAsia="Times New Roman" w:hAnsi="Helvetica" w:cs="Helvetica"/>
            <w:color w:val="212529"/>
            <w:sz w:val="28"/>
            <w:szCs w:val="28"/>
          </w:rPr>
          <w:t>Instead of using multiple if statements, we can also use else if along with if thus forming an if-else if-else ladder.</w:t>
        </w:r>
      </w:ins>
    </w:p>
    <w:p w:rsidR="0027262C" w:rsidRPr="0027262C" w:rsidRDefault="0027262C" w:rsidP="0027262C">
      <w:pPr>
        <w:shd w:val="clear" w:color="auto" w:fill="F8F9FA"/>
        <w:spacing w:after="100" w:afterAutospacing="1" w:line="240" w:lineRule="auto"/>
        <w:rPr>
          <w:ins w:id="355" w:author="Unknown"/>
          <w:rFonts w:ascii="Helvetica" w:eastAsia="Times New Roman" w:hAnsi="Helvetica" w:cs="Helvetica"/>
          <w:color w:val="212529"/>
          <w:sz w:val="28"/>
          <w:szCs w:val="28"/>
        </w:rPr>
      </w:pPr>
      <w:ins w:id="356" w:author="Unknown">
        <w:r w:rsidRPr="0027262C">
          <w:rPr>
            <w:rFonts w:ascii="Helvetica" w:eastAsia="Times New Roman" w:hAnsi="Helvetica" w:cs="Helvetica"/>
            <w:color w:val="212529"/>
            <w:sz w:val="28"/>
            <w:szCs w:val="28"/>
          </w:rPr>
          <w:t> if {</w:t>
        </w:r>
      </w:ins>
    </w:p>
    <w:p w:rsidR="0027262C" w:rsidRPr="0027262C" w:rsidRDefault="0027262C" w:rsidP="0027262C">
      <w:pPr>
        <w:shd w:val="clear" w:color="auto" w:fill="F8F9FA"/>
        <w:spacing w:after="100" w:afterAutospacing="1" w:line="240" w:lineRule="auto"/>
        <w:rPr>
          <w:ins w:id="357" w:author="Unknown"/>
          <w:rFonts w:ascii="Helvetica" w:eastAsia="Times New Roman" w:hAnsi="Helvetica" w:cs="Helvetica"/>
          <w:color w:val="212529"/>
          <w:sz w:val="28"/>
          <w:szCs w:val="28"/>
        </w:rPr>
      </w:pPr>
      <w:ins w:id="358" w:author="Unknown">
        <w:r w:rsidRPr="0027262C">
          <w:rPr>
            <w:rFonts w:ascii="Helvetica" w:eastAsia="Times New Roman" w:hAnsi="Helvetica" w:cs="Helvetica"/>
            <w:color w:val="212529"/>
            <w:sz w:val="28"/>
            <w:szCs w:val="28"/>
          </w:rPr>
          <w:t>// statements ;</w:t>
        </w:r>
      </w:ins>
    </w:p>
    <w:p w:rsidR="0027262C" w:rsidRPr="0027262C" w:rsidRDefault="0027262C" w:rsidP="0027262C">
      <w:pPr>
        <w:shd w:val="clear" w:color="auto" w:fill="F8F9FA"/>
        <w:spacing w:after="100" w:afterAutospacing="1" w:line="240" w:lineRule="auto"/>
        <w:rPr>
          <w:ins w:id="359" w:author="Unknown"/>
          <w:rFonts w:ascii="Helvetica" w:eastAsia="Times New Roman" w:hAnsi="Helvetica" w:cs="Helvetica"/>
          <w:color w:val="212529"/>
          <w:sz w:val="28"/>
          <w:szCs w:val="28"/>
        </w:rPr>
      </w:pPr>
      <w:ins w:id="360" w:author="Unknown">
        <w:r w:rsidRPr="0027262C">
          <w:rPr>
            <w:rFonts w:ascii="Helvetica" w:eastAsia="Times New Roman" w:hAnsi="Helvetica" w:cs="Helvetica"/>
            <w:color w:val="212529"/>
            <w:sz w:val="28"/>
            <w:szCs w:val="28"/>
          </w:rPr>
          <w:t>}</w:t>
        </w:r>
      </w:ins>
    </w:p>
    <w:p w:rsidR="0027262C" w:rsidRPr="0027262C" w:rsidRDefault="0027262C" w:rsidP="0027262C">
      <w:pPr>
        <w:shd w:val="clear" w:color="auto" w:fill="F8F9FA"/>
        <w:spacing w:after="100" w:afterAutospacing="1" w:line="240" w:lineRule="auto"/>
        <w:rPr>
          <w:ins w:id="361" w:author="Unknown"/>
          <w:rFonts w:ascii="Helvetica" w:eastAsia="Times New Roman" w:hAnsi="Helvetica" w:cs="Helvetica"/>
          <w:color w:val="212529"/>
          <w:sz w:val="28"/>
          <w:szCs w:val="28"/>
        </w:rPr>
      </w:pPr>
      <w:ins w:id="362" w:author="Unknown">
        <w:r w:rsidRPr="0027262C">
          <w:rPr>
            <w:rFonts w:ascii="Helvetica" w:eastAsia="Times New Roman" w:hAnsi="Helvetica" w:cs="Helvetica"/>
            <w:color w:val="212529"/>
            <w:sz w:val="28"/>
            <w:szCs w:val="28"/>
          </w:rPr>
          <w:t>else if { //statements;</w:t>
        </w:r>
      </w:ins>
    </w:p>
    <w:p w:rsidR="0027262C" w:rsidRPr="0027262C" w:rsidRDefault="0027262C" w:rsidP="0027262C">
      <w:pPr>
        <w:shd w:val="clear" w:color="auto" w:fill="F8F9FA"/>
        <w:spacing w:after="100" w:afterAutospacing="1" w:line="240" w:lineRule="auto"/>
        <w:rPr>
          <w:ins w:id="363" w:author="Unknown"/>
          <w:rFonts w:ascii="Helvetica" w:eastAsia="Times New Roman" w:hAnsi="Helvetica" w:cs="Helvetica"/>
          <w:color w:val="212529"/>
          <w:sz w:val="28"/>
          <w:szCs w:val="28"/>
        </w:rPr>
      </w:pPr>
      <w:ins w:id="364"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rPr>
          <w:ins w:id="365" w:author="Unknown"/>
          <w:rFonts w:ascii="Helvetica" w:eastAsia="Times New Roman" w:hAnsi="Helvetica" w:cs="Helvetica"/>
          <w:color w:val="212529"/>
          <w:sz w:val="28"/>
          <w:szCs w:val="28"/>
        </w:rPr>
      </w:pPr>
      <w:ins w:id="366" w:author="Unknown">
        <w:r w:rsidRPr="0027262C">
          <w:rPr>
            <w:rFonts w:ascii="Helvetica" w:eastAsia="Times New Roman" w:hAnsi="Helvetica" w:cs="Helvetica"/>
            <w:color w:val="212529"/>
            <w:sz w:val="28"/>
            <w:szCs w:val="28"/>
          </w:rPr>
          <w:t>else {  //statements;</w:t>
        </w:r>
      </w:ins>
    </w:p>
    <w:p w:rsidR="0027262C" w:rsidRPr="0027262C" w:rsidRDefault="0027262C" w:rsidP="0027262C">
      <w:pPr>
        <w:shd w:val="clear" w:color="auto" w:fill="F8F9FA"/>
        <w:spacing w:after="100" w:afterAutospacing="1" w:line="240" w:lineRule="auto"/>
        <w:rPr>
          <w:ins w:id="367" w:author="Unknown"/>
          <w:rFonts w:ascii="Helvetica" w:eastAsia="Times New Roman" w:hAnsi="Helvetica" w:cs="Helvetica"/>
          <w:color w:val="212529"/>
          <w:sz w:val="28"/>
          <w:szCs w:val="28"/>
        </w:rPr>
      </w:pPr>
      <w:ins w:id="368"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rPr>
          <w:ins w:id="369" w:author="Unknown"/>
          <w:rFonts w:ascii="Helvetica" w:eastAsia="Times New Roman" w:hAnsi="Helvetica" w:cs="Helvetica"/>
          <w:color w:val="212529"/>
          <w:sz w:val="28"/>
          <w:szCs w:val="28"/>
        </w:rPr>
      </w:pPr>
      <w:ins w:id="370" w:author="Unknown">
        <w:r w:rsidRPr="0027262C">
          <w:rPr>
            <w:rFonts w:ascii="Helvetica" w:eastAsia="Times New Roman" w:hAnsi="Helvetica" w:cs="Helvetica"/>
            <w:color w:val="212529"/>
            <w:sz w:val="28"/>
            <w:szCs w:val="28"/>
          </w:rPr>
          <w:t>Using if-else if-else reduces indents. The last “else” is optional. Also, there can be any number of “else if”.</w:t>
        </w:r>
      </w:ins>
    </w:p>
    <w:p w:rsidR="0027262C" w:rsidRPr="0027262C" w:rsidRDefault="0027262C" w:rsidP="0027262C">
      <w:pPr>
        <w:shd w:val="clear" w:color="auto" w:fill="F8F9FA"/>
        <w:spacing w:after="100" w:afterAutospacing="1" w:line="240" w:lineRule="auto"/>
        <w:rPr>
          <w:ins w:id="371" w:author="Unknown"/>
          <w:rFonts w:ascii="Helvetica" w:eastAsia="Times New Roman" w:hAnsi="Helvetica" w:cs="Helvetica"/>
          <w:color w:val="212529"/>
          <w:sz w:val="28"/>
          <w:szCs w:val="28"/>
        </w:rPr>
      </w:pPr>
      <w:ins w:id="372" w:author="Unknown">
        <w:r w:rsidRPr="0027262C">
          <w:rPr>
            <w:rFonts w:ascii="Helvetica" w:eastAsia="Times New Roman" w:hAnsi="Helvetica" w:cs="Helvetica"/>
            <w:color w:val="212529"/>
            <w:sz w:val="28"/>
            <w:szCs w:val="28"/>
          </w:rPr>
          <w:t>Last else is executed only if all conditions fail.</w:t>
        </w:r>
      </w:ins>
    </w:p>
    <w:p w:rsidR="0027262C" w:rsidRPr="0027262C" w:rsidRDefault="0027262C" w:rsidP="0027262C">
      <w:pPr>
        <w:shd w:val="clear" w:color="auto" w:fill="F8F9FA"/>
        <w:spacing w:after="100" w:afterAutospacing="1" w:line="240" w:lineRule="auto"/>
        <w:outlineLvl w:val="4"/>
        <w:rPr>
          <w:ins w:id="373" w:author="Unknown"/>
          <w:rFonts w:ascii="Segoe UI" w:eastAsia="Times New Roman" w:hAnsi="Segoe UI" w:cs="Segoe UI"/>
          <w:color w:val="212529"/>
          <w:sz w:val="20"/>
          <w:szCs w:val="20"/>
        </w:rPr>
      </w:pPr>
      <w:ins w:id="374" w:author="Unknown">
        <w:r w:rsidRPr="0027262C">
          <w:rPr>
            <w:rFonts w:ascii="Segoe UI" w:eastAsia="Times New Roman" w:hAnsi="Segoe UI" w:cs="Segoe UI"/>
            <w:b/>
            <w:bCs/>
            <w:color w:val="212529"/>
            <w:sz w:val="20"/>
            <w:szCs w:val="20"/>
          </w:rPr>
          <w:t>Operator Precedence</w:t>
        </w:r>
      </w:ins>
    </w:p>
    <w:tbl>
      <w:tblPr>
        <w:tblW w:w="6645" w:type="dxa"/>
        <w:tblBorders>
          <w:top w:val="single" w:sz="24" w:space="0" w:color="000000"/>
          <w:left w:val="single" w:sz="24" w:space="0" w:color="000000"/>
          <w:bottom w:val="single" w:sz="24" w:space="0" w:color="000000"/>
          <w:right w:val="single" w:sz="24" w:space="0" w:color="000000"/>
        </w:tblBorders>
        <w:shd w:val="clear" w:color="auto" w:fill="F8F9FA"/>
        <w:tblCellMar>
          <w:top w:w="15" w:type="dxa"/>
          <w:left w:w="15" w:type="dxa"/>
          <w:bottom w:w="15" w:type="dxa"/>
          <w:right w:w="15" w:type="dxa"/>
        </w:tblCellMar>
        <w:tblLook w:val="04A0" w:firstRow="1" w:lastRow="0" w:firstColumn="1" w:lastColumn="0" w:noHBand="0" w:noVBand="1"/>
      </w:tblPr>
      <w:tblGrid>
        <w:gridCol w:w="3307"/>
        <w:gridCol w:w="3338"/>
      </w:tblGrid>
      <w:tr w:rsidR="0027262C" w:rsidRPr="0027262C" w:rsidTr="0027262C">
        <w:tc>
          <w:tcPr>
            <w:tcW w:w="328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b/>
                <w:bCs/>
                <w:color w:val="212529"/>
                <w:sz w:val="28"/>
              </w:rPr>
              <w:lastRenderedPageBreak/>
              <w:t>Priority</w:t>
            </w:r>
          </w:p>
        </w:tc>
        <w:tc>
          <w:tcPr>
            <w:tcW w:w="331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b/>
                <w:bCs/>
                <w:color w:val="212529"/>
                <w:sz w:val="28"/>
              </w:rPr>
              <w:t>Operator</w:t>
            </w:r>
          </w:p>
        </w:tc>
      </w:tr>
      <w:tr w:rsidR="0027262C" w:rsidRPr="0027262C" w:rsidTr="0027262C">
        <w:tc>
          <w:tcPr>
            <w:tcW w:w="328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1</w:t>
            </w:r>
            <w:r w:rsidRPr="0027262C">
              <w:rPr>
                <w:rFonts w:ascii="Helvetica" w:eastAsia="Times New Roman" w:hAnsi="Helvetica" w:cs="Helvetica"/>
                <w:color w:val="212529"/>
                <w:sz w:val="21"/>
                <w:szCs w:val="21"/>
                <w:vertAlign w:val="superscript"/>
              </w:rPr>
              <w:t>st</w:t>
            </w:r>
          </w:p>
        </w:tc>
        <w:tc>
          <w:tcPr>
            <w:tcW w:w="331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 !</w:t>
            </w:r>
          </w:p>
        </w:tc>
      </w:tr>
      <w:tr w:rsidR="0027262C" w:rsidRPr="0027262C" w:rsidTr="0027262C">
        <w:tc>
          <w:tcPr>
            <w:tcW w:w="328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2</w:t>
            </w:r>
            <w:r w:rsidRPr="0027262C">
              <w:rPr>
                <w:rFonts w:ascii="Helvetica" w:eastAsia="Times New Roman" w:hAnsi="Helvetica" w:cs="Helvetica"/>
                <w:color w:val="212529"/>
                <w:sz w:val="21"/>
                <w:szCs w:val="21"/>
                <w:vertAlign w:val="superscript"/>
              </w:rPr>
              <w:t>nd</w:t>
            </w:r>
          </w:p>
        </w:tc>
        <w:tc>
          <w:tcPr>
            <w:tcW w:w="331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w:t>
            </w:r>
          </w:p>
        </w:tc>
      </w:tr>
      <w:tr w:rsidR="0027262C" w:rsidRPr="0027262C" w:rsidTr="0027262C">
        <w:tc>
          <w:tcPr>
            <w:tcW w:w="328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3</w:t>
            </w:r>
            <w:r w:rsidRPr="0027262C">
              <w:rPr>
                <w:rFonts w:ascii="Helvetica" w:eastAsia="Times New Roman" w:hAnsi="Helvetica" w:cs="Helvetica"/>
                <w:color w:val="212529"/>
                <w:sz w:val="21"/>
                <w:szCs w:val="21"/>
                <w:vertAlign w:val="superscript"/>
              </w:rPr>
              <w:t>rd</w:t>
            </w:r>
          </w:p>
        </w:tc>
        <w:tc>
          <w:tcPr>
            <w:tcW w:w="331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w:t>
            </w:r>
          </w:p>
        </w:tc>
      </w:tr>
      <w:tr w:rsidR="0027262C" w:rsidRPr="0027262C" w:rsidTr="0027262C">
        <w:tc>
          <w:tcPr>
            <w:tcW w:w="328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4</w:t>
            </w:r>
            <w:r w:rsidRPr="0027262C">
              <w:rPr>
                <w:rFonts w:ascii="Helvetica" w:eastAsia="Times New Roman" w:hAnsi="Helvetica" w:cs="Helvetica"/>
                <w:color w:val="212529"/>
                <w:sz w:val="21"/>
                <w:szCs w:val="21"/>
                <w:vertAlign w:val="superscript"/>
              </w:rPr>
              <w:t>th</w:t>
            </w:r>
          </w:p>
        </w:tc>
        <w:tc>
          <w:tcPr>
            <w:tcW w:w="331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&lt;&gt;,&lt;=,&gt;=</w:t>
            </w:r>
          </w:p>
        </w:tc>
      </w:tr>
      <w:tr w:rsidR="0027262C" w:rsidRPr="0027262C" w:rsidTr="0027262C">
        <w:tc>
          <w:tcPr>
            <w:tcW w:w="328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5</w:t>
            </w:r>
            <w:r w:rsidRPr="0027262C">
              <w:rPr>
                <w:rFonts w:ascii="Helvetica" w:eastAsia="Times New Roman" w:hAnsi="Helvetica" w:cs="Helvetica"/>
                <w:color w:val="212529"/>
                <w:sz w:val="21"/>
                <w:szCs w:val="21"/>
                <w:vertAlign w:val="superscript"/>
              </w:rPr>
              <w:t>th</w:t>
            </w:r>
          </w:p>
        </w:tc>
        <w:tc>
          <w:tcPr>
            <w:tcW w:w="331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w:t>
            </w:r>
          </w:p>
        </w:tc>
      </w:tr>
      <w:tr w:rsidR="0027262C" w:rsidRPr="0027262C" w:rsidTr="0027262C">
        <w:tc>
          <w:tcPr>
            <w:tcW w:w="328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6</w:t>
            </w:r>
            <w:r w:rsidRPr="0027262C">
              <w:rPr>
                <w:rFonts w:ascii="Helvetica" w:eastAsia="Times New Roman" w:hAnsi="Helvetica" w:cs="Helvetica"/>
                <w:color w:val="212529"/>
                <w:sz w:val="21"/>
                <w:szCs w:val="21"/>
                <w:vertAlign w:val="superscript"/>
              </w:rPr>
              <w:t>th</w:t>
            </w:r>
          </w:p>
        </w:tc>
        <w:tc>
          <w:tcPr>
            <w:tcW w:w="331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&amp;&amp;</w:t>
            </w:r>
          </w:p>
        </w:tc>
      </w:tr>
      <w:tr w:rsidR="0027262C" w:rsidRPr="0027262C" w:rsidTr="0027262C">
        <w:tc>
          <w:tcPr>
            <w:tcW w:w="328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7</w:t>
            </w:r>
            <w:r w:rsidRPr="0027262C">
              <w:rPr>
                <w:rFonts w:ascii="Helvetica" w:eastAsia="Times New Roman" w:hAnsi="Helvetica" w:cs="Helvetica"/>
                <w:color w:val="212529"/>
                <w:sz w:val="21"/>
                <w:szCs w:val="21"/>
                <w:vertAlign w:val="superscript"/>
              </w:rPr>
              <w:t>th</w:t>
            </w:r>
          </w:p>
        </w:tc>
        <w:tc>
          <w:tcPr>
            <w:tcW w:w="331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w:t>
            </w:r>
          </w:p>
        </w:tc>
      </w:tr>
      <w:tr w:rsidR="0027262C" w:rsidRPr="0027262C" w:rsidTr="0027262C">
        <w:tc>
          <w:tcPr>
            <w:tcW w:w="328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8</w:t>
            </w:r>
            <w:r w:rsidRPr="0027262C">
              <w:rPr>
                <w:rFonts w:ascii="Helvetica" w:eastAsia="Times New Roman" w:hAnsi="Helvetica" w:cs="Helvetica"/>
                <w:color w:val="212529"/>
                <w:sz w:val="21"/>
                <w:szCs w:val="21"/>
                <w:vertAlign w:val="superscript"/>
              </w:rPr>
              <w:t>th</w:t>
            </w:r>
          </w:p>
        </w:tc>
        <w:tc>
          <w:tcPr>
            <w:tcW w:w="331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w:t>
            </w:r>
          </w:p>
        </w:tc>
      </w:tr>
    </w:tbl>
    <w:p w:rsidR="0027262C" w:rsidRPr="0027262C" w:rsidRDefault="0027262C" w:rsidP="0027262C">
      <w:pPr>
        <w:shd w:val="clear" w:color="auto" w:fill="F8F9FA"/>
        <w:spacing w:after="100" w:afterAutospacing="1" w:line="240" w:lineRule="auto"/>
        <w:outlineLvl w:val="4"/>
        <w:rPr>
          <w:ins w:id="375" w:author="Unknown"/>
          <w:rFonts w:ascii="Segoe UI" w:eastAsia="Times New Roman" w:hAnsi="Segoe UI" w:cs="Segoe UI"/>
          <w:color w:val="212529"/>
          <w:sz w:val="20"/>
          <w:szCs w:val="20"/>
        </w:rPr>
      </w:pPr>
      <w:ins w:id="376" w:author="Unknown">
        <w:r w:rsidRPr="0027262C">
          <w:rPr>
            <w:rFonts w:ascii="Segoe UI" w:eastAsia="Times New Roman" w:hAnsi="Segoe UI" w:cs="Segoe UI"/>
            <w:b/>
            <w:bCs/>
            <w:color w:val="212529"/>
            <w:sz w:val="20"/>
            <w:szCs w:val="20"/>
          </w:rPr>
          <w:t>Conditional operators</w:t>
        </w:r>
      </w:ins>
    </w:p>
    <w:p w:rsidR="0027262C" w:rsidRPr="0027262C" w:rsidRDefault="0027262C" w:rsidP="0027262C">
      <w:pPr>
        <w:shd w:val="clear" w:color="auto" w:fill="F8F9FA"/>
        <w:spacing w:after="100" w:afterAutospacing="1" w:line="240" w:lineRule="auto"/>
        <w:rPr>
          <w:ins w:id="377" w:author="Unknown"/>
          <w:rFonts w:ascii="Helvetica" w:eastAsia="Times New Roman" w:hAnsi="Helvetica" w:cs="Helvetica"/>
          <w:color w:val="212529"/>
          <w:sz w:val="28"/>
          <w:szCs w:val="28"/>
        </w:rPr>
      </w:pPr>
      <w:ins w:id="378" w:author="Unknown">
        <w:r w:rsidRPr="0027262C">
          <w:rPr>
            <w:rFonts w:ascii="Helvetica" w:eastAsia="Times New Roman" w:hAnsi="Helvetica" w:cs="Helvetica"/>
            <w:color w:val="212529"/>
            <w:sz w:val="28"/>
            <w:szCs w:val="28"/>
          </w:rPr>
          <w:t>A shorthand “if-else” can be written using conditional or ternary operators.</w:t>
        </w:r>
      </w:ins>
    </w:p>
    <w:p w:rsidR="0027262C" w:rsidRPr="0027262C" w:rsidRDefault="0027262C" w:rsidP="0027262C">
      <w:pPr>
        <w:shd w:val="clear" w:color="auto" w:fill="F8F9FA"/>
        <w:spacing w:after="100" w:afterAutospacing="1" w:line="240" w:lineRule="auto"/>
        <w:rPr>
          <w:ins w:id="379" w:author="Unknown"/>
          <w:rFonts w:ascii="Helvetica" w:eastAsia="Times New Roman" w:hAnsi="Helvetica" w:cs="Helvetica"/>
          <w:color w:val="212529"/>
          <w:sz w:val="28"/>
          <w:szCs w:val="28"/>
        </w:rPr>
      </w:pPr>
      <w:ins w:id="380" w:author="Unknown">
        <w:r w:rsidRPr="0027262C">
          <w:rPr>
            <w:rFonts w:ascii="Helvetica" w:eastAsia="Times New Roman" w:hAnsi="Helvetica" w:cs="Helvetica"/>
            <w:color w:val="212529"/>
            <w:sz w:val="28"/>
            <w:szCs w:val="28"/>
          </w:rPr>
          <w:t>Condition ?  expression-if-true ;  expression-if-false</w:t>
        </w:r>
      </w:ins>
    </w:p>
    <w:p w:rsidR="0027262C" w:rsidRPr="0027262C" w:rsidRDefault="0027262C" w:rsidP="0027262C">
      <w:pPr>
        <w:shd w:val="clear" w:color="auto" w:fill="F8F9FA"/>
        <w:spacing w:after="100" w:afterAutospacing="1" w:line="240" w:lineRule="auto"/>
        <w:rPr>
          <w:ins w:id="381" w:author="Unknown"/>
          <w:rFonts w:ascii="Helvetica" w:eastAsia="Times New Roman" w:hAnsi="Helvetica" w:cs="Helvetica"/>
          <w:color w:val="212529"/>
          <w:sz w:val="28"/>
          <w:szCs w:val="28"/>
        </w:rPr>
      </w:pPr>
      <w:ins w:id="382" w:author="Unknown">
        <w:r w:rsidRPr="0027262C">
          <w:rPr>
            <w:rFonts w:ascii="Helvetica" w:eastAsia="Times New Roman" w:hAnsi="Helvetica" w:cs="Helvetica"/>
            <w:color w:val="212529"/>
            <w:sz w:val="28"/>
            <w:szCs w:val="28"/>
          </w:rPr>
          <w:t>Here, '?' and ':' are Ternary operators.</w:t>
        </w:r>
      </w:ins>
    </w:p>
    <w:p w:rsidR="0027262C" w:rsidRPr="0027262C" w:rsidRDefault="0027262C" w:rsidP="0027262C">
      <w:pPr>
        <w:shd w:val="clear" w:color="auto" w:fill="F8F9FA"/>
        <w:spacing w:after="100" w:afterAutospacing="1" w:line="240" w:lineRule="auto"/>
        <w:outlineLvl w:val="4"/>
        <w:rPr>
          <w:ins w:id="383" w:author="Unknown"/>
          <w:rFonts w:ascii="Segoe UI" w:eastAsia="Times New Roman" w:hAnsi="Segoe UI" w:cs="Segoe UI"/>
          <w:color w:val="212529"/>
          <w:sz w:val="20"/>
          <w:szCs w:val="20"/>
        </w:rPr>
      </w:pPr>
      <w:ins w:id="384" w:author="Unknown">
        <w:r w:rsidRPr="0027262C">
          <w:rPr>
            <w:rFonts w:ascii="Segoe UI" w:eastAsia="Times New Roman" w:hAnsi="Segoe UI" w:cs="Segoe UI"/>
            <w:b/>
            <w:bCs/>
            <w:color w:val="212529"/>
            <w:sz w:val="20"/>
            <w:szCs w:val="20"/>
          </w:rPr>
          <w:t>Switch case-control instruction</w:t>
        </w:r>
      </w:ins>
    </w:p>
    <w:p w:rsidR="0027262C" w:rsidRPr="0027262C" w:rsidRDefault="0027262C" w:rsidP="0027262C">
      <w:pPr>
        <w:shd w:val="clear" w:color="auto" w:fill="F8F9FA"/>
        <w:spacing w:after="100" w:afterAutospacing="1" w:line="240" w:lineRule="auto"/>
        <w:rPr>
          <w:ins w:id="385" w:author="Unknown"/>
          <w:rFonts w:ascii="Helvetica" w:eastAsia="Times New Roman" w:hAnsi="Helvetica" w:cs="Helvetica"/>
          <w:color w:val="212529"/>
          <w:sz w:val="28"/>
          <w:szCs w:val="28"/>
        </w:rPr>
      </w:pPr>
      <w:ins w:id="386" w:author="Unknown">
        <w:r w:rsidRPr="0027262C">
          <w:rPr>
            <w:rFonts w:ascii="Helvetica" w:eastAsia="Times New Roman" w:hAnsi="Helvetica" w:cs="Helvetica"/>
            <w:color w:val="212529"/>
            <w:sz w:val="28"/>
            <w:szCs w:val="28"/>
          </w:rPr>
          <w:t>Switch-case is used when we have to make a choice between the number of alternatives for a given variable.</w:t>
        </w:r>
      </w:ins>
    </w:p>
    <w:p w:rsidR="0027262C" w:rsidRPr="0027262C" w:rsidRDefault="0027262C" w:rsidP="0027262C">
      <w:pPr>
        <w:shd w:val="clear" w:color="auto" w:fill="F8F9FA"/>
        <w:spacing w:after="100" w:afterAutospacing="1" w:line="240" w:lineRule="auto"/>
        <w:rPr>
          <w:ins w:id="387" w:author="Unknown"/>
          <w:rFonts w:ascii="Helvetica" w:eastAsia="Times New Roman" w:hAnsi="Helvetica" w:cs="Helvetica"/>
          <w:color w:val="212529"/>
          <w:sz w:val="28"/>
          <w:szCs w:val="28"/>
        </w:rPr>
      </w:pPr>
      <w:ins w:id="388" w:author="Unknown">
        <w:r w:rsidRPr="0027262C">
          <w:rPr>
            <w:rFonts w:ascii="Helvetica" w:eastAsia="Times New Roman" w:hAnsi="Helvetica" w:cs="Helvetica"/>
            <w:b/>
            <w:bCs/>
            <w:color w:val="212529"/>
            <w:sz w:val="28"/>
          </w:rPr>
          <w:t>Syntax,</w:t>
        </w:r>
      </w:ins>
    </w:p>
    <w:p w:rsidR="0027262C" w:rsidRPr="0027262C" w:rsidRDefault="0027262C" w:rsidP="0027262C">
      <w:pPr>
        <w:shd w:val="clear" w:color="auto" w:fill="F8F9FA"/>
        <w:spacing w:after="100" w:afterAutospacing="1" w:line="240" w:lineRule="auto"/>
        <w:rPr>
          <w:ins w:id="389" w:author="Unknown"/>
          <w:rFonts w:ascii="Helvetica" w:eastAsia="Times New Roman" w:hAnsi="Helvetica" w:cs="Helvetica"/>
          <w:color w:val="212529"/>
          <w:sz w:val="28"/>
          <w:szCs w:val="28"/>
        </w:rPr>
      </w:pPr>
      <w:ins w:id="390" w:author="Unknown">
        <w:r w:rsidRPr="0027262C">
          <w:rPr>
            <w:rFonts w:ascii="Helvetica" w:eastAsia="Times New Roman" w:hAnsi="Helvetica" w:cs="Helvetica"/>
            <w:color w:val="212529"/>
            <w:sz w:val="28"/>
            <w:szCs w:val="28"/>
          </w:rPr>
          <w:t>Switch(integer-expression)</w:t>
        </w:r>
      </w:ins>
    </w:p>
    <w:p w:rsidR="0027262C" w:rsidRPr="0027262C" w:rsidRDefault="0027262C" w:rsidP="0027262C">
      <w:pPr>
        <w:shd w:val="clear" w:color="auto" w:fill="F8F9FA"/>
        <w:spacing w:after="100" w:afterAutospacing="1" w:line="240" w:lineRule="auto"/>
        <w:rPr>
          <w:ins w:id="391" w:author="Unknown"/>
          <w:rFonts w:ascii="Helvetica" w:eastAsia="Times New Roman" w:hAnsi="Helvetica" w:cs="Helvetica"/>
          <w:color w:val="212529"/>
          <w:sz w:val="28"/>
          <w:szCs w:val="28"/>
        </w:rPr>
      </w:pPr>
      <w:ins w:id="392" w:author="Unknown">
        <w:r w:rsidRPr="0027262C">
          <w:rPr>
            <w:rFonts w:ascii="Helvetica" w:eastAsia="Times New Roman" w:hAnsi="Helvetica" w:cs="Helvetica"/>
            <w:color w:val="212529"/>
            <w:sz w:val="28"/>
            <w:szCs w:val="28"/>
          </w:rPr>
          <w:t>{</w:t>
        </w:r>
      </w:ins>
    </w:p>
    <w:p w:rsidR="0027262C" w:rsidRPr="0027262C" w:rsidRDefault="0027262C" w:rsidP="0027262C">
      <w:pPr>
        <w:shd w:val="clear" w:color="auto" w:fill="F8F9FA"/>
        <w:spacing w:after="100" w:afterAutospacing="1" w:line="240" w:lineRule="auto"/>
        <w:rPr>
          <w:ins w:id="393" w:author="Unknown"/>
          <w:rFonts w:ascii="Helvetica" w:eastAsia="Times New Roman" w:hAnsi="Helvetica" w:cs="Helvetica"/>
          <w:color w:val="212529"/>
          <w:sz w:val="28"/>
          <w:szCs w:val="28"/>
        </w:rPr>
      </w:pPr>
      <w:ins w:id="394" w:author="Unknown">
        <w:r w:rsidRPr="0027262C">
          <w:rPr>
            <w:rFonts w:ascii="Helvetica" w:eastAsia="Times New Roman" w:hAnsi="Helvetica" w:cs="Helvetica"/>
            <w:color w:val="212529"/>
            <w:sz w:val="28"/>
            <w:szCs w:val="28"/>
          </w:rPr>
          <w:t>Case c1:</w:t>
        </w:r>
      </w:ins>
    </w:p>
    <w:p w:rsidR="0027262C" w:rsidRPr="0027262C" w:rsidRDefault="0027262C" w:rsidP="0027262C">
      <w:pPr>
        <w:shd w:val="clear" w:color="auto" w:fill="F8F9FA"/>
        <w:spacing w:after="100" w:afterAutospacing="1" w:line="240" w:lineRule="auto"/>
        <w:rPr>
          <w:ins w:id="395" w:author="Unknown"/>
          <w:rFonts w:ascii="Helvetica" w:eastAsia="Times New Roman" w:hAnsi="Helvetica" w:cs="Helvetica"/>
          <w:color w:val="212529"/>
          <w:sz w:val="28"/>
          <w:szCs w:val="28"/>
        </w:rPr>
      </w:pPr>
      <w:ins w:id="396" w:author="Unknown">
        <w:r w:rsidRPr="0027262C">
          <w:rPr>
            <w:rFonts w:ascii="Helvetica" w:eastAsia="Times New Roman" w:hAnsi="Helvetica" w:cs="Helvetica"/>
            <w:color w:val="212529"/>
            <w:sz w:val="28"/>
            <w:szCs w:val="28"/>
          </w:rPr>
          <w:t>       Code;</w:t>
        </w:r>
      </w:ins>
    </w:p>
    <w:p w:rsidR="0027262C" w:rsidRPr="0027262C" w:rsidRDefault="0027262C" w:rsidP="0027262C">
      <w:pPr>
        <w:shd w:val="clear" w:color="auto" w:fill="F8F9FA"/>
        <w:spacing w:after="100" w:afterAutospacing="1" w:line="240" w:lineRule="auto"/>
        <w:rPr>
          <w:ins w:id="397" w:author="Unknown"/>
          <w:rFonts w:ascii="Helvetica" w:eastAsia="Times New Roman" w:hAnsi="Helvetica" w:cs="Helvetica"/>
          <w:color w:val="212529"/>
          <w:sz w:val="28"/>
          <w:szCs w:val="28"/>
        </w:rPr>
      </w:pPr>
      <w:ins w:id="398" w:author="Unknown">
        <w:r w:rsidRPr="0027262C">
          <w:rPr>
            <w:rFonts w:ascii="Helvetica" w:eastAsia="Times New Roman" w:hAnsi="Helvetica" w:cs="Helvetica"/>
            <w:color w:val="212529"/>
            <w:sz w:val="28"/>
            <w:szCs w:val="28"/>
          </w:rPr>
          <w:t>Case c2:                                                         //c1,c2,c3 are constants</w:t>
        </w:r>
      </w:ins>
    </w:p>
    <w:p w:rsidR="0027262C" w:rsidRPr="0027262C" w:rsidRDefault="0027262C" w:rsidP="0027262C">
      <w:pPr>
        <w:shd w:val="clear" w:color="auto" w:fill="F8F9FA"/>
        <w:spacing w:after="100" w:afterAutospacing="1" w:line="240" w:lineRule="auto"/>
        <w:rPr>
          <w:ins w:id="399" w:author="Unknown"/>
          <w:rFonts w:ascii="Helvetica" w:eastAsia="Times New Roman" w:hAnsi="Helvetica" w:cs="Helvetica"/>
          <w:color w:val="212529"/>
          <w:sz w:val="28"/>
          <w:szCs w:val="28"/>
        </w:rPr>
      </w:pPr>
      <w:ins w:id="400" w:author="Unknown">
        <w:r w:rsidRPr="0027262C">
          <w:rPr>
            <w:rFonts w:ascii="Helvetica" w:eastAsia="Times New Roman" w:hAnsi="Helvetica" w:cs="Helvetica"/>
            <w:color w:val="212529"/>
            <w:sz w:val="28"/>
            <w:szCs w:val="28"/>
          </w:rPr>
          <w:t>       Code;                                                       //Code is any valid C code</w:t>
        </w:r>
      </w:ins>
    </w:p>
    <w:p w:rsidR="0027262C" w:rsidRPr="0027262C" w:rsidRDefault="0027262C" w:rsidP="0027262C">
      <w:pPr>
        <w:shd w:val="clear" w:color="auto" w:fill="F8F9FA"/>
        <w:spacing w:after="100" w:afterAutospacing="1" w:line="240" w:lineRule="auto"/>
        <w:rPr>
          <w:ins w:id="401" w:author="Unknown"/>
          <w:rFonts w:ascii="Helvetica" w:eastAsia="Times New Roman" w:hAnsi="Helvetica" w:cs="Helvetica"/>
          <w:color w:val="212529"/>
          <w:sz w:val="28"/>
          <w:szCs w:val="28"/>
        </w:rPr>
      </w:pPr>
      <w:ins w:id="402" w:author="Unknown">
        <w:r w:rsidRPr="0027262C">
          <w:rPr>
            <w:rFonts w:ascii="Helvetica" w:eastAsia="Times New Roman" w:hAnsi="Helvetica" w:cs="Helvetica"/>
            <w:color w:val="212529"/>
            <w:sz w:val="28"/>
            <w:szCs w:val="28"/>
          </w:rPr>
          <w:t>Case c3:</w:t>
        </w:r>
      </w:ins>
    </w:p>
    <w:p w:rsidR="0027262C" w:rsidRPr="0027262C" w:rsidRDefault="0027262C" w:rsidP="0027262C">
      <w:pPr>
        <w:shd w:val="clear" w:color="auto" w:fill="F8F9FA"/>
        <w:spacing w:after="100" w:afterAutospacing="1" w:line="240" w:lineRule="auto"/>
        <w:rPr>
          <w:ins w:id="403" w:author="Unknown"/>
          <w:rFonts w:ascii="Helvetica" w:eastAsia="Times New Roman" w:hAnsi="Helvetica" w:cs="Helvetica"/>
          <w:color w:val="212529"/>
          <w:sz w:val="28"/>
          <w:szCs w:val="28"/>
        </w:rPr>
      </w:pPr>
      <w:ins w:id="404" w:author="Unknown">
        <w:r w:rsidRPr="0027262C">
          <w:rPr>
            <w:rFonts w:ascii="Helvetica" w:eastAsia="Times New Roman" w:hAnsi="Helvetica" w:cs="Helvetica"/>
            <w:color w:val="212529"/>
            <w:sz w:val="28"/>
            <w:szCs w:val="28"/>
          </w:rPr>
          <w:t>      Code;</w:t>
        </w:r>
      </w:ins>
    </w:p>
    <w:p w:rsidR="0027262C" w:rsidRPr="0027262C" w:rsidRDefault="0027262C" w:rsidP="0027262C">
      <w:pPr>
        <w:shd w:val="clear" w:color="auto" w:fill="F8F9FA"/>
        <w:spacing w:after="100" w:afterAutospacing="1" w:line="240" w:lineRule="auto"/>
        <w:rPr>
          <w:ins w:id="405" w:author="Unknown"/>
          <w:rFonts w:ascii="Helvetica" w:eastAsia="Times New Roman" w:hAnsi="Helvetica" w:cs="Helvetica"/>
          <w:color w:val="212529"/>
          <w:sz w:val="28"/>
          <w:szCs w:val="28"/>
        </w:rPr>
      </w:pPr>
      <w:ins w:id="406" w:author="Unknown">
        <w:r w:rsidRPr="0027262C">
          <w:rPr>
            <w:rFonts w:ascii="Helvetica" w:eastAsia="Times New Roman" w:hAnsi="Helvetica" w:cs="Helvetica"/>
            <w:color w:val="212529"/>
            <w:sz w:val="28"/>
            <w:szCs w:val="28"/>
          </w:rPr>
          <w:t>default:</w:t>
        </w:r>
      </w:ins>
    </w:p>
    <w:p w:rsidR="0027262C" w:rsidRPr="0027262C" w:rsidRDefault="0027262C" w:rsidP="0027262C">
      <w:pPr>
        <w:shd w:val="clear" w:color="auto" w:fill="F8F9FA"/>
        <w:spacing w:after="100" w:afterAutospacing="1" w:line="240" w:lineRule="auto"/>
        <w:rPr>
          <w:ins w:id="407" w:author="Unknown"/>
          <w:rFonts w:ascii="Helvetica" w:eastAsia="Times New Roman" w:hAnsi="Helvetica" w:cs="Helvetica"/>
          <w:color w:val="212529"/>
          <w:sz w:val="28"/>
          <w:szCs w:val="28"/>
        </w:rPr>
      </w:pPr>
      <w:ins w:id="408" w:author="Unknown">
        <w:r w:rsidRPr="0027262C">
          <w:rPr>
            <w:rFonts w:ascii="Helvetica" w:eastAsia="Times New Roman" w:hAnsi="Helvetica" w:cs="Helvetica"/>
            <w:color w:val="212529"/>
            <w:sz w:val="28"/>
            <w:szCs w:val="28"/>
          </w:rPr>
          <w:lastRenderedPageBreak/>
          <w:t>      Code;</w:t>
        </w:r>
      </w:ins>
    </w:p>
    <w:p w:rsidR="0027262C" w:rsidRPr="0027262C" w:rsidRDefault="0027262C" w:rsidP="0027262C">
      <w:pPr>
        <w:shd w:val="clear" w:color="auto" w:fill="F8F9FA"/>
        <w:spacing w:after="100" w:afterAutospacing="1" w:line="240" w:lineRule="auto"/>
        <w:rPr>
          <w:ins w:id="409" w:author="Unknown"/>
          <w:rFonts w:ascii="Helvetica" w:eastAsia="Times New Roman" w:hAnsi="Helvetica" w:cs="Helvetica"/>
          <w:color w:val="212529"/>
          <w:sz w:val="28"/>
          <w:szCs w:val="28"/>
        </w:rPr>
      </w:pPr>
      <w:ins w:id="410" w:author="Unknown">
        <w:r w:rsidRPr="0027262C">
          <w:rPr>
            <w:rFonts w:ascii="Helvetica" w:eastAsia="Times New Roman" w:hAnsi="Helvetica" w:cs="Helvetica"/>
            <w:color w:val="212529"/>
            <w:sz w:val="28"/>
            <w:szCs w:val="28"/>
          </w:rPr>
          <w:t>}</w:t>
        </w:r>
      </w:ins>
    </w:p>
    <w:p w:rsidR="0027262C" w:rsidRPr="0027262C" w:rsidRDefault="0027262C" w:rsidP="0027262C">
      <w:pPr>
        <w:shd w:val="clear" w:color="auto" w:fill="F8F9FA"/>
        <w:spacing w:after="100" w:afterAutospacing="1" w:line="240" w:lineRule="auto"/>
        <w:rPr>
          <w:ins w:id="411" w:author="Unknown"/>
          <w:rFonts w:ascii="Helvetica" w:eastAsia="Times New Roman" w:hAnsi="Helvetica" w:cs="Helvetica"/>
          <w:color w:val="212529"/>
          <w:sz w:val="28"/>
          <w:szCs w:val="28"/>
        </w:rPr>
      </w:pPr>
      <w:ins w:id="412" w:author="Unknown">
        <w:r w:rsidRPr="0027262C">
          <w:rPr>
            <w:rFonts w:ascii="Helvetica" w:eastAsia="Times New Roman" w:hAnsi="Helvetica" w:cs="Helvetica"/>
            <w:color w:val="212529"/>
            <w:sz w:val="28"/>
            <w:szCs w:val="28"/>
          </w:rPr>
          <w:t>The value of integer-expression is matched against c1,c2,c3......if it matched any of these cases, that case along with all subsequent “case” and “default” statements are executed.</w:t>
        </w:r>
      </w:ins>
    </w:p>
    <w:p w:rsidR="0027262C" w:rsidRPr="0027262C" w:rsidRDefault="0027262C" w:rsidP="0027262C">
      <w:pPr>
        <w:shd w:val="clear" w:color="auto" w:fill="F8F9FA"/>
        <w:spacing w:after="100" w:afterAutospacing="1" w:line="240" w:lineRule="auto"/>
        <w:rPr>
          <w:ins w:id="413" w:author="Unknown"/>
          <w:rFonts w:ascii="Helvetica" w:eastAsia="Times New Roman" w:hAnsi="Helvetica" w:cs="Helvetica"/>
          <w:color w:val="212529"/>
          <w:sz w:val="28"/>
          <w:szCs w:val="28"/>
        </w:rPr>
      </w:pPr>
      <w:ins w:id="414" w:author="Unknown">
        <w:r w:rsidRPr="0027262C">
          <w:rPr>
            <w:rFonts w:ascii="Helvetica" w:eastAsia="Times New Roman" w:hAnsi="Helvetica" w:cs="Helvetica"/>
            <w:b/>
            <w:bCs/>
            <w:color w:val="212529"/>
            <w:sz w:val="28"/>
          </w:rPr>
          <w:t>Quick Quiz</w:t>
        </w:r>
        <w:r w:rsidRPr="0027262C">
          <w:rPr>
            <w:rFonts w:ascii="Helvetica" w:eastAsia="Times New Roman" w:hAnsi="Helvetica" w:cs="Helvetica"/>
            <w:color w:val="212529"/>
            <w:sz w:val="28"/>
            <w:szCs w:val="28"/>
          </w:rPr>
          <w:t>: Write a program to find the grade of a student given his marks based on below:</w:t>
        </w:r>
      </w:ins>
    </w:p>
    <w:p w:rsidR="0027262C" w:rsidRPr="0027262C" w:rsidRDefault="0027262C" w:rsidP="0027262C">
      <w:pPr>
        <w:shd w:val="clear" w:color="auto" w:fill="F8F9FA"/>
        <w:spacing w:after="100" w:afterAutospacing="1" w:line="240" w:lineRule="auto"/>
        <w:rPr>
          <w:ins w:id="415" w:author="Unknown"/>
          <w:rFonts w:ascii="Helvetica" w:eastAsia="Times New Roman" w:hAnsi="Helvetica" w:cs="Helvetica"/>
          <w:color w:val="212529"/>
          <w:sz w:val="28"/>
          <w:szCs w:val="28"/>
        </w:rPr>
      </w:pPr>
      <w:ins w:id="416" w:author="Unknown">
        <w:r w:rsidRPr="0027262C">
          <w:rPr>
            <w:rFonts w:ascii="Helvetica" w:eastAsia="Times New Roman" w:hAnsi="Helvetica" w:cs="Helvetica"/>
            <w:color w:val="212529"/>
            <w:sz w:val="28"/>
            <w:szCs w:val="28"/>
          </w:rPr>
          <w:t>90-100 A                          &lt;70- F</w:t>
        </w:r>
      </w:ins>
    </w:p>
    <w:p w:rsidR="0027262C" w:rsidRPr="0027262C" w:rsidRDefault="0027262C" w:rsidP="0027262C">
      <w:pPr>
        <w:shd w:val="clear" w:color="auto" w:fill="F8F9FA"/>
        <w:spacing w:after="100" w:afterAutospacing="1" w:line="240" w:lineRule="auto"/>
        <w:rPr>
          <w:ins w:id="417" w:author="Unknown"/>
          <w:rFonts w:ascii="Helvetica" w:eastAsia="Times New Roman" w:hAnsi="Helvetica" w:cs="Helvetica"/>
          <w:color w:val="212529"/>
          <w:sz w:val="28"/>
          <w:szCs w:val="28"/>
        </w:rPr>
      </w:pPr>
      <w:ins w:id="418" w:author="Unknown">
        <w:r w:rsidRPr="0027262C">
          <w:rPr>
            <w:rFonts w:ascii="Helvetica" w:eastAsia="Times New Roman" w:hAnsi="Helvetica" w:cs="Helvetica"/>
            <w:color w:val="212529"/>
            <w:sz w:val="28"/>
            <w:szCs w:val="28"/>
          </w:rPr>
          <w:t>80-90 B</w:t>
        </w:r>
      </w:ins>
    </w:p>
    <w:p w:rsidR="0027262C" w:rsidRPr="0027262C" w:rsidRDefault="0027262C" w:rsidP="0027262C">
      <w:pPr>
        <w:shd w:val="clear" w:color="auto" w:fill="F8F9FA"/>
        <w:spacing w:after="100" w:afterAutospacing="1" w:line="240" w:lineRule="auto"/>
        <w:rPr>
          <w:ins w:id="419" w:author="Unknown"/>
          <w:rFonts w:ascii="Helvetica" w:eastAsia="Times New Roman" w:hAnsi="Helvetica" w:cs="Helvetica"/>
          <w:color w:val="212529"/>
          <w:sz w:val="28"/>
          <w:szCs w:val="28"/>
        </w:rPr>
      </w:pPr>
      <w:ins w:id="420" w:author="Unknown">
        <w:r w:rsidRPr="0027262C">
          <w:rPr>
            <w:rFonts w:ascii="Helvetica" w:eastAsia="Times New Roman" w:hAnsi="Helvetica" w:cs="Helvetica"/>
            <w:color w:val="212529"/>
            <w:sz w:val="28"/>
            <w:szCs w:val="28"/>
          </w:rPr>
          <w:t>70-80 C</w:t>
        </w:r>
      </w:ins>
    </w:p>
    <w:p w:rsidR="0027262C" w:rsidRPr="0027262C" w:rsidRDefault="0027262C" w:rsidP="0027262C">
      <w:pPr>
        <w:shd w:val="clear" w:color="auto" w:fill="F8F9FA"/>
        <w:spacing w:after="100" w:afterAutospacing="1" w:line="240" w:lineRule="auto"/>
        <w:rPr>
          <w:ins w:id="421" w:author="Unknown"/>
          <w:rFonts w:ascii="Helvetica" w:eastAsia="Times New Roman" w:hAnsi="Helvetica" w:cs="Helvetica"/>
          <w:color w:val="212529"/>
          <w:sz w:val="28"/>
          <w:szCs w:val="28"/>
        </w:rPr>
      </w:pPr>
      <w:ins w:id="422" w:author="Unknown">
        <w:r w:rsidRPr="0027262C">
          <w:rPr>
            <w:rFonts w:ascii="Helvetica" w:eastAsia="Times New Roman" w:hAnsi="Helvetica" w:cs="Helvetica"/>
            <w:color w:val="212529"/>
            <w:sz w:val="28"/>
            <w:szCs w:val="28"/>
          </w:rPr>
          <w:t>60-70 D</w:t>
        </w:r>
      </w:ins>
    </w:p>
    <w:p w:rsidR="0027262C" w:rsidRPr="0027262C" w:rsidRDefault="0027262C" w:rsidP="0027262C">
      <w:pPr>
        <w:shd w:val="clear" w:color="auto" w:fill="F8F9FA"/>
        <w:spacing w:after="100" w:afterAutospacing="1" w:line="240" w:lineRule="auto"/>
        <w:rPr>
          <w:ins w:id="423" w:author="Unknown"/>
          <w:rFonts w:ascii="Helvetica" w:eastAsia="Times New Roman" w:hAnsi="Helvetica" w:cs="Helvetica"/>
          <w:color w:val="212529"/>
          <w:sz w:val="28"/>
          <w:szCs w:val="28"/>
        </w:rPr>
      </w:pPr>
      <w:ins w:id="424" w:author="Unknown">
        <w:r w:rsidRPr="0027262C">
          <w:rPr>
            <w:rFonts w:ascii="Helvetica" w:eastAsia="Times New Roman" w:hAnsi="Helvetica" w:cs="Helvetica"/>
            <w:b/>
            <w:bCs/>
            <w:color w:val="212529"/>
            <w:sz w:val="28"/>
          </w:rPr>
          <w:t>Important notes</w:t>
        </w:r>
      </w:ins>
    </w:p>
    <w:p w:rsidR="0027262C" w:rsidRPr="0027262C" w:rsidRDefault="0027262C" w:rsidP="0027262C">
      <w:pPr>
        <w:numPr>
          <w:ilvl w:val="0"/>
          <w:numId w:val="9"/>
        </w:numPr>
        <w:shd w:val="clear" w:color="auto" w:fill="F8F9FA"/>
        <w:spacing w:before="100" w:beforeAutospacing="1" w:after="100" w:afterAutospacing="1" w:line="240" w:lineRule="auto"/>
        <w:rPr>
          <w:ins w:id="425" w:author="Unknown"/>
          <w:rFonts w:ascii="Helvetica" w:eastAsia="Times New Roman" w:hAnsi="Helvetica" w:cs="Helvetica"/>
          <w:color w:val="212529"/>
          <w:sz w:val="28"/>
          <w:szCs w:val="28"/>
        </w:rPr>
      </w:pPr>
      <w:ins w:id="426" w:author="Unknown">
        <w:r w:rsidRPr="0027262C">
          <w:rPr>
            <w:rFonts w:ascii="Helvetica" w:eastAsia="Times New Roman" w:hAnsi="Helvetica" w:cs="Helvetica"/>
            <w:color w:val="212529"/>
            <w:sz w:val="28"/>
            <w:szCs w:val="28"/>
          </w:rPr>
          <w:t>We can use switch case statements even by writing in any order of our choice</w:t>
        </w:r>
      </w:ins>
    </w:p>
    <w:p w:rsidR="0027262C" w:rsidRPr="0027262C" w:rsidRDefault="0027262C" w:rsidP="0027262C">
      <w:pPr>
        <w:numPr>
          <w:ilvl w:val="0"/>
          <w:numId w:val="9"/>
        </w:numPr>
        <w:shd w:val="clear" w:color="auto" w:fill="F8F9FA"/>
        <w:spacing w:before="100" w:beforeAutospacing="1" w:after="100" w:afterAutospacing="1" w:line="240" w:lineRule="auto"/>
        <w:rPr>
          <w:ins w:id="427" w:author="Unknown"/>
          <w:rFonts w:ascii="Helvetica" w:eastAsia="Times New Roman" w:hAnsi="Helvetica" w:cs="Helvetica"/>
          <w:color w:val="212529"/>
          <w:sz w:val="28"/>
          <w:szCs w:val="28"/>
        </w:rPr>
      </w:pPr>
      <w:ins w:id="428" w:author="Unknown">
        <w:r w:rsidRPr="0027262C">
          <w:rPr>
            <w:rFonts w:ascii="Helvetica" w:eastAsia="Times New Roman" w:hAnsi="Helvetica" w:cs="Helvetica"/>
            <w:color w:val="212529"/>
            <w:sz w:val="28"/>
            <w:szCs w:val="28"/>
          </w:rPr>
          <w:t>Char values are allowed as they can be easily evaluated to an integer</w:t>
        </w:r>
      </w:ins>
    </w:p>
    <w:p w:rsidR="0027262C" w:rsidRPr="0027262C" w:rsidRDefault="0027262C" w:rsidP="0027262C">
      <w:pPr>
        <w:numPr>
          <w:ilvl w:val="0"/>
          <w:numId w:val="9"/>
        </w:numPr>
        <w:shd w:val="clear" w:color="auto" w:fill="F8F9FA"/>
        <w:spacing w:before="100" w:beforeAutospacing="1" w:after="100" w:afterAutospacing="1" w:line="240" w:lineRule="auto"/>
        <w:rPr>
          <w:ins w:id="429" w:author="Unknown"/>
          <w:rFonts w:ascii="Helvetica" w:eastAsia="Times New Roman" w:hAnsi="Helvetica" w:cs="Helvetica"/>
          <w:color w:val="212529"/>
          <w:sz w:val="28"/>
          <w:szCs w:val="28"/>
        </w:rPr>
      </w:pPr>
      <w:ins w:id="430" w:author="Unknown">
        <w:r w:rsidRPr="0027262C">
          <w:rPr>
            <w:rFonts w:ascii="Helvetica" w:eastAsia="Times New Roman" w:hAnsi="Helvetica" w:cs="Helvetica"/>
            <w:color w:val="212529"/>
            <w:sz w:val="28"/>
            <w:szCs w:val="28"/>
          </w:rPr>
          <w:t>A switch can occur within another but in practice, this is rarely done</w:t>
        </w:r>
      </w:ins>
    </w:p>
    <w:p w:rsidR="0027262C" w:rsidRPr="0027262C" w:rsidRDefault="0027262C" w:rsidP="0027262C">
      <w:pPr>
        <w:shd w:val="clear" w:color="auto" w:fill="F8F9FA"/>
        <w:spacing w:after="100" w:afterAutospacing="1" w:line="240" w:lineRule="auto"/>
        <w:rPr>
          <w:ins w:id="431" w:author="Unknown"/>
          <w:rFonts w:ascii="Helvetica" w:eastAsia="Times New Roman" w:hAnsi="Helvetica" w:cs="Helvetica"/>
          <w:color w:val="212529"/>
          <w:sz w:val="28"/>
          <w:szCs w:val="28"/>
        </w:rPr>
      </w:pPr>
      <w:ins w:id="432"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433" w:author="Unknown"/>
          <w:rFonts w:ascii="Segoe UI" w:eastAsia="Times New Roman" w:hAnsi="Segoe UI" w:cs="Segoe UI"/>
          <w:color w:val="212529"/>
          <w:sz w:val="24"/>
          <w:szCs w:val="24"/>
        </w:rPr>
      </w:pPr>
      <w:ins w:id="434" w:author="Unknown">
        <w:r w:rsidRPr="0027262C">
          <w:rPr>
            <w:rFonts w:ascii="Segoe UI" w:eastAsia="Times New Roman" w:hAnsi="Segoe UI" w:cs="Segoe UI"/>
            <w:color w:val="212529"/>
            <w:sz w:val="24"/>
            <w:szCs w:val="24"/>
          </w:rPr>
          <w:t>Chapter 3- Practice Set</w:t>
        </w:r>
      </w:ins>
    </w:p>
    <w:p w:rsidR="0027262C" w:rsidRPr="0027262C" w:rsidRDefault="0027262C" w:rsidP="0027262C">
      <w:pPr>
        <w:numPr>
          <w:ilvl w:val="0"/>
          <w:numId w:val="10"/>
        </w:numPr>
        <w:shd w:val="clear" w:color="auto" w:fill="F8F9FA"/>
        <w:spacing w:before="100" w:beforeAutospacing="1" w:after="100" w:afterAutospacing="1" w:line="240" w:lineRule="auto"/>
        <w:rPr>
          <w:ins w:id="435" w:author="Unknown"/>
          <w:rFonts w:ascii="Helvetica" w:eastAsia="Times New Roman" w:hAnsi="Helvetica" w:cs="Helvetica"/>
          <w:color w:val="212529"/>
          <w:sz w:val="28"/>
          <w:szCs w:val="28"/>
        </w:rPr>
      </w:pPr>
      <w:ins w:id="436" w:author="Unknown">
        <w:r w:rsidRPr="0027262C">
          <w:rPr>
            <w:rFonts w:ascii="Helvetica" w:eastAsia="Times New Roman" w:hAnsi="Helvetica" w:cs="Helvetica"/>
            <w:color w:val="212529"/>
            <w:sz w:val="28"/>
            <w:szCs w:val="28"/>
          </w:rPr>
          <w:t>What will be the output of this program?</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437" w:author="Unknown"/>
          <w:rFonts w:ascii="Consolas" w:eastAsia="Times New Roman" w:hAnsi="Consolas" w:cs="Courier New"/>
          <w:color w:val="F8F8F2"/>
          <w:sz w:val="24"/>
        </w:rPr>
      </w:pPr>
      <w:ins w:id="438" w:author="Unknown">
        <w:r w:rsidRPr="0027262C">
          <w:rPr>
            <w:rFonts w:ascii="Consolas" w:eastAsia="Times New Roman" w:hAnsi="Consolas" w:cs="Courier New"/>
            <w:color w:val="A6E22E"/>
            <w:sz w:val="24"/>
          </w:rPr>
          <w:t>int</w:t>
        </w:r>
        <w:r w:rsidRPr="0027262C">
          <w:rPr>
            <w:rFonts w:ascii="Consolas" w:eastAsia="Times New Roman" w:hAnsi="Consolas" w:cs="Courier New"/>
            <w:color w:val="F8F8F2"/>
            <w:sz w:val="24"/>
          </w:rPr>
          <w:t xml:space="preserve"> a=</w:t>
        </w:r>
        <w:r w:rsidRPr="0027262C">
          <w:rPr>
            <w:rFonts w:ascii="Consolas" w:eastAsia="Times New Roman" w:hAnsi="Consolas" w:cs="Courier New"/>
            <w:color w:val="AE81FF"/>
            <w:sz w:val="24"/>
          </w:rPr>
          <w:t>10</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439"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440" w:author="Unknown"/>
          <w:rFonts w:ascii="Consolas" w:eastAsia="Times New Roman" w:hAnsi="Consolas" w:cs="Courier New"/>
          <w:color w:val="F8F8F2"/>
          <w:sz w:val="24"/>
        </w:rPr>
      </w:pPr>
      <w:ins w:id="441" w:author="Unknown">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(a=</w:t>
        </w:r>
        <w:r w:rsidRPr="0027262C">
          <w:rPr>
            <w:rFonts w:ascii="Consolas" w:eastAsia="Times New Roman" w:hAnsi="Consolas" w:cs="Courier New"/>
            <w:color w:val="AE81FF"/>
            <w:sz w:val="24"/>
          </w:rPr>
          <w:t>11</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442" w:author="Unknown"/>
          <w:rFonts w:ascii="Consolas" w:eastAsia="Times New Roman" w:hAnsi="Consolas" w:cs="Courier New"/>
          <w:color w:val="F8F8F2"/>
          <w:sz w:val="24"/>
        </w:rPr>
      </w:pPr>
      <w:ins w:id="443" w:author="Unknown">
        <w:r w:rsidRPr="0027262C">
          <w:rPr>
            <w:rFonts w:ascii="Consolas" w:eastAsia="Times New Roman" w:hAnsi="Consolas" w:cs="Courier New"/>
            <w:color w:val="F8F8F2"/>
            <w:sz w:val="24"/>
          </w:rPr>
          <w:t xml:space="preserve">   printf(“I am </w:t>
        </w:r>
        <w:r w:rsidRPr="0027262C">
          <w:rPr>
            <w:rFonts w:ascii="Consolas" w:eastAsia="Times New Roman" w:hAnsi="Consolas" w:cs="Courier New"/>
            <w:color w:val="AE81FF"/>
            <w:sz w:val="24"/>
          </w:rPr>
          <w:t>11</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444" w:author="Unknown"/>
          <w:rFonts w:ascii="Consolas" w:eastAsia="Times New Roman" w:hAnsi="Consolas" w:cs="Courier New"/>
          <w:color w:val="F8F8F2"/>
          <w:sz w:val="24"/>
        </w:rPr>
      </w:pPr>
      <w:ins w:id="445" w:author="Unknown">
        <w:r w:rsidRPr="0027262C">
          <w:rPr>
            <w:rFonts w:ascii="Consolas" w:eastAsia="Times New Roman" w:hAnsi="Consolas" w:cs="Courier New"/>
            <w:color w:val="66D9EF"/>
            <w:sz w:val="24"/>
          </w:rPr>
          <w:t>else</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446" w:author="Unknown"/>
          <w:rFonts w:ascii="Consolas" w:eastAsia="Times New Roman" w:hAnsi="Consolas" w:cs="Courier New"/>
          <w:color w:val="F8F8F2"/>
          <w:sz w:val="28"/>
          <w:szCs w:val="28"/>
        </w:rPr>
      </w:pPr>
      <w:ins w:id="447" w:author="Unknown">
        <w:r w:rsidRPr="0027262C">
          <w:rPr>
            <w:rFonts w:ascii="Consolas" w:eastAsia="Times New Roman" w:hAnsi="Consolas" w:cs="Courier New"/>
            <w:color w:val="F8F8F2"/>
            <w:sz w:val="24"/>
          </w:rPr>
          <w:t xml:space="preserve">   printf(“I am </w:t>
        </w:r>
        <w:r w:rsidRPr="0027262C">
          <w:rPr>
            <w:rFonts w:ascii="Consolas" w:eastAsia="Times New Roman" w:hAnsi="Consolas" w:cs="Courier New"/>
            <w:color w:val="66D9EF"/>
            <w:sz w:val="24"/>
          </w:rPr>
          <w:t>not</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AE81FF"/>
            <w:sz w:val="24"/>
          </w:rPr>
          <w:t>11</w:t>
        </w:r>
        <w:r w:rsidRPr="0027262C">
          <w:rPr>
            <w:rFonts w:ascii="Consolas" w:eastAsia="Times New Roman" w:hAnsi="Consolas" w:cs="Courier New"/>
            <w:color w:val="F8F8F2"/>
            <w:sz w:val="24"/>
          </w:rPr>
          <w:t>”);</w:t>
        </w:r>
      </w:ins>
    </w:p>
    <w:p w:rsidR="0027262C" w:rsidRPr="0027262C" w:rsidRDefault="0027262C" w:rsidP="0027262C">
      <w:pPr>
        <w:shd w:val="clear" w:color="auto" w:fill="F8F9FA"/>
        <w:spacing w:after="0" w:line="240" w:lineRule="auto"/>
        <w:rPr>
          <w:ins w:id="448" w:author="Unknown"/>
          <w:rFonts w:ascii="Helvetica" w:eastAsia="Times New Roman" w:hAnsi="Helvetica" w:cs="Helvetica"/>
          <w:color w:val="212529"/>
          <w:sz w:val="28"/>
          <w:szCs w:val="28"/>
        </w:rPr>
      </w:pPr>
      <w:ins w:id="449" w:author="Unknown">
        <w:r w:rsidRPr="0027262C">
          <w:rPr>
            <w:rFonts w:ascii="Helvetica" w:eastAsia="Times New Roman" w:hAnsi="Helvetica" w:cs="Helvetica"/>
            <w:color w:val="212529"/>
            <w:sz w:val="28"/>
            <w:szCs w:val="28"/>
          </w:rPr>
          <w:t>Copy</w:t>
        </w:r>
      </w:ins>
    </w:p>
    <w:p w:rsidR="0027262C" w:rsidRPr="0027262C" w:rsidRDefault="0027262C" w:rsidP="0027262C">
      <w:pPr>
        <w:numPr>
          <w:ilvl w:val="0"/>
          <w:numId w:val="11"/>
        </w:numPr>
        <w:shd w:val="clear" w:color="auto" w:fill="F8F9FA"/>
        <w:spacing w:before="100" w:beforeAutospacing="1" w:after="100" w:afterAutospacing="1" w:line="240" w:lineRule="auto"/>
        <w:rPr>
          <w:ins w:id="450" w:author="Unknown"/>
          <w:rFonts w:ascii="Helvetica" w:eastAsia="Times New Roman" w:hAnsi="Helvetica" w:cs="Helvetica"/>
          <w:color w:val="212529"/>
          <w:sz w:val="28"/>
          <w:szCs w:val="28"/>
        </w:rPr>
      </w:pPr>
      <w:ins w:id="451" w:author="Unknown">
        <w:r w:rsidRPr="0027262C">
          <w:rPr>
            <w:rFonts w:ascii="Helvetica" w:eastAsia="Times New Roman" w:hAnsi="Helvetica" w:cs="Helvetica"/>
            <w:color w:val="212529"/>
            <w:sz w:val="28"/>
            <w:szCs w:val="28"/>
          </w:rPr>
          <w:lastRenderedPageBreak/>
          <w:t>Write a program to find out whether a student is pass or fail; if it requires a total of 40% and at least 33% in each subject to pass. Assume 3 subjects and take marks as an input from the user.</w:t>
        </w:r>
      </w:ins>
    </w:p>
    <w:p w:rsidR="0027262C" w:rsidRPr="0027262C" w:rsidRDefault="0027262C" w:rsidP="0027262C">
      <w:pPr>
        <w:numPr>
          <w:ilvl w:val="0"/>
          <w:numId w:val="11"/>
        </w:numPr>
        <w:shd w:val="clear" w:color="auto" w:fill="F8F9FA"/>
        <w:spacing w:before="100" w:beforeAutospacing="1" w:after="100" w:afterAutospacing="1" w:line="240" w:lineRule="auto"/>
        <w:rPr>
          <w:ins w:id="452" w:author="Unknown"/>
          <w:rFonts w:ascii="Helvetica" w:eastAsia="Times New Roman" w:hAnsi="Helvetica" w:cs="Helvetica"/>
          <w:color w:val="212529"/>
          <w:sz w:val="28"/>
          <w:szCs w:val="28"/>
        </w:rPr>
      </w:pPr>
      <w:ins w:id="453" w:author="Unknown">
        <w:r w:rsidRPr="0027262C">
          <w:rPr>
            <w:rFonts w:ascii="Helvetica" w:eastAsia="Times New Roman" w:hAnsi="Helvetica" w:cs="Helvetica"/>
            <w:color w:val="212529"/>
            <w:sz w:val="28"/>
            <w:szCs w:val="28"/>
          </w:rPr>
          <w:t>Calculate income tax paid by an employee to the government as per the slabs mentioned below:</w:t>
        </w:r>
      </w:ins>
    </w:p>
    <w:tbl>
      <w:tblPr>
        <w:tblW w:w="4290" w:type="dxa"/>
        <w:tblBorders>
          <w:top w:val="single" w:sz="24" w:space="0" w:color="000000"/>
          <w:left w:val="single" w:sz="24" w:space="0" w:color="000000"/>
          <w:bottom w:val="single" w:sz="24" w:space="0" w:color="000000"/>
          <w:right w:val="single" w:sz="24" w:space="0" w:color="000000"/>
        </w:tblBorders>
        <w:shd w:val="clear" w:color="auto" w:fill="F8F9FA"/>
        <w:tblCellMar>
          <w:top w:w="15" w:type="dxa"/>
          <w:left w:w="15" w:type="dxa"/>
          <w:bottom w:w="15" w:type="dxa"/>
          <w:right w:w="15" w:type="dxa"/>
        </w:tblCellMar>
        <w:tblLook w:val="04A0" w:firstRow="1" w:lastRow="0" w:firstColumn="1" w:lastColumn="0" w:noHBand="0" w:noVBand="1"/>
      </w:tblPr>
      <w:tblGrid>
        <w:gridCol w:w="2137"/>
        <w:gridCol w:w="2153"/>
      </w:tblGrid>
      <w:tr w:rsidR="0027262C" w:rsidRPr="0027262C" w:rsidTr="0027262C">
        <w:tc>
          <w:tcPr>
            <w:tcW w:w="211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Income Slab</w:t>
            </w:r>
          </w:p>
        </w:tc>
        <w:tc>
          <w:tcPr>
            <w:tcW w:w="213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Tax</w:t>
            </w:r>
          </w:p>
        </w:tc>
      </w:tr>
      <w:tr w:rsidR="0027262C" w:rsidRPr="0027262C" w:rsidTr="0027262C">
        <w:tc>
          <w:tcPr>
            <w:tcW w:w="211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2.5L-5.0L</w:t>
            </w:r>
          </w:p>
        </w:tc>
        <w:tc>
          <w:tcPr>
            <w:tcW w:w="213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5%</w:t>
            </w:r>
          </w:p>
        </w:tc>
      </w:tr>
      <w:tr w:rsidR="0027262C" w:rsidRPr="0027262C" w:rsidTr="0027262C">
        <w:tc>
          <w:tcPr>
            <w:tcW w:w="211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5.0L-10.0L</w:t>
            </w:r>
          </w:p>
        </w:tc>
        <w:tc>
          <w:tcPr>
            <w:tcW w:w="213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20%</w:t>
            </w:r>
          </w:p>
        </w:tc>
      </w:tr>
      <w:tr w:rsidR="0027262C" w:rsidRPr="0027262C" w:rsidTr="0027262C">
        <w:tc>
          <w:tcPr>
            <w:tcW w:w="2115"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Above 10.0L</w:t>
            </w:r>
          </w:p>
        </w:tc>
        <w:tc>
          <w:tcPr>
            <w:tcW w:w="2130" w:type="dxa"/>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30%</w:t>
            </w:r>
          </w:p>
        </w:tc>
      </w:tr>
    </w:tbl>
    <w:p w:rsidR="0027262C" w:rsidRPr="0027262C" w:rsidRDefault="0027262C" w:rsidP="0027262C">
      <w:pPr>
        <w:shd w:val="clear" w:color="auto" w:fill="F8F9FA"/>
        <w:spacing w:after="100" w:afterAutospacing="1" w:line="240" w:lineRule="auto"/>
        <w:rPr>
          <w:ins w:id="454" w:author="Unknown"/>
          <w:rFonts w:ascii="Helvetica" w:eastAsia="Times New Roman" w:hAnsi="Helvetica" w:cs="Helvetica"/>
          <w:color w:val="212529"/>
          <w:sz w:val="28"/>
          <w:szCs w:val="28"/>
        </w:rPr>
      </w:pPr>
      <w:ins w:id="455" w:author="Unknown">
        <w:r w:rsidRPr="0027262C">
          <w:rPr>
            <w:rFonts w:ascii="Helvetica" w:eastAsia="Times New Roman" w:hAnsi="Helvetica" w:cs="Helvetica"/>
            <w:color w:val="212529"/>
            <w:sz w:val="28"/>
            <w:szCs w:val="28"/>
          </w:rPr>
          <w:t>Note that there is no tax below 2.5L. Take income amount as an input from the user.</w:t>
        </w:r>
      </w:ins>
    </w:p>
    <w:p w:rsidR="0027262C" w:rsidRPr="0027262C" w:rsidRDefault="0027262C" w:rsidP="0027262C">
      <w:pPr>
        <w:numPr>
          <w:ilvl w:val="0"/>
          <w:numId w:val="12"/>
        </w:numPr>
        <w:shd w:val="clear" w:color="auto" w:fill="F8F9FA"/>
        <w:spacing w:before="100" w:beforeAutospacing="1" w:after="100" w:afterAutospacing="1" w:line="240" w:lineRule="auto"/>
        <w:rPr>
          <w:ins w:id="456" w:author="Unknown"/>
          <w:rFonts w:ascii="Helvetica" w:eastAsia="Times New Roman" w:hAnsi="Helvetica" w:cs="Helvetica"/>
          <w:color w:val="212529"/>
          <w:sz w:val="28"/>
          <w:szCs w:val="28"/>
        </w:rPr>
      </w:pPr>
      <w:ins w:id="457" w:author="Unknown">
        <w:r w:rsidRPr="0027262C">
          <w:rPr>
            <w:rFonts w:ascii="Helvetica" w:eastAsia="Times New Roman" w:hAnsi="Helvetica" w:cs="Helvetica"/>
            <w:color w:val="212529"/>
            <w:sz w:val="28"/>
            <w:szCs w:val="28"/>
          </w:rPr>
          <w:t>Write a program to find whether a year entered by the user is a leap year or not. Take the year as input from the user.</w:t>
        </w:r>
      </w:ins>
    </w:p>
    <w:p w:rsidR="0027262C" w:rsidRPr="0027262C" w:rsidRDefault="0027262C" w:rsidP="0027262C">
      <w:pPr>
        <w:numPr>
          <w:ilvl w:val="0"/>
          <w:numId w:val="12"/>
        </w:numPr>
        <w:shd w:val="clear" w:color="auto" w:fill="F8F9FA"/>
        <w:spacing w:before="100" w:beforeAutospacing="1" w:after="100" w:afterAutospacing="1" w:line="240" w:lineRule="auto"/>
        <w:rPr>
          <w:ins w:id="458" w:author="Unknown"/>
          <w:rFonts w:ascii="Helvetica" w:eastAsia="Times New Roman" w:hAnsi="Helvetica" w:cs="Helvetica"/>
          <w:color w:val="212529"/>
          <w:sz w:val="28"/>
          <w:szCs w:val="28"/>
        </w:rPr>
      </w:pPr>
      <w:ins w:id="459" w:author="Unknown">
        <w:r w:rsidRPr="0027262C">
          <w:rPr>
            <w:rFonts w:ascii="Helvetica" w:eastAsia="Times New Roman" w:hAnsi="Helvetica" w:cs="Helvetica"/>
            <w:color w:val="212529"/>
            <w:sz w:val="28"/>
            <w:szCs w:val="28"/>
          </w:rPr>
          <w:t>Write a program to determine whether a character entered by the user is lowercase or not.</w:t>
        </w:r>
      </w:ins>
    </w:p>
    <w:p w:rsidR="0027262C" w:rsidRPr="0027262C" w:rsidRDefault="0027262C" w:rsidP="0027262C">
      <w:pPr>
        <w:numPr>
          <w:ilvl w:val="0"/>
          <w:numId w:val="12"/>
        </w:numPr>
        <w:shd w:val="clear" w:color="auto" w:fill="F8F9FA"/>
        <w:spacing w:before="100" w:beforeAutospacing="1" w:after="100" w:afterAutospacing="1" w:line="240" w:lineRule="auto"/>
        <w:rPr>
          <w:ins w:id="460" w:author="Unknown"/>
          <w:rFonts w:ascii="Helvetica" w:eastAsia="Times New Roman" w:hAnsi="Helvetica" w:cs="Helvetica"/>
          <w:color w:val="212529"/>
          <w:sz w:val="28"/>
          <w:szCs w:val="28"/>
        </w:rPr>
      </w:pPr>
      <w:ins w:id="461" w:author="Unknown">
        <w:r w:rsidRPr="0027262C">
          <w:rPr>
            <w:rFonts w:ascii="Helvetica" w:eastAsia="Times New Roman" w:hAnsi="Helvetica" w:cs="Helvetica"/>
            <w:color w:val="212529"/>
            <w:sz w:val="28"/>
            <w:szCs w:val="28"/>
          </w:rPr>
          <w:t>Write a program to find the greatest of four numbers entered by the user.</w:t>
        </w:r>
      </w:ins>
    </w:p>
    <w:p w:rsidR="0027262C" w:rsidRPr="0027262C" w:rsidRDefault="0027262C" w:rsidP="0027262C">
      <w:pPr>
        <w:shd w:val="clear" w:color="auto" w:fill="F8F9FA"/>
        <w:spacing w:after="100" w:afterAutospacing="1" w:line="240" w:lineRule="auto"/>
        <w:rPr>
          <w:ins w:id="462" w:author="Unknown"/>
          <w:rFonts w:ascii="Helvetica" w:eastAsia="Times New Roman" w:hAnsi="Helvetica" w:cs="Helvetica"/>
          <w:color w:val="212529"/>
          <w:sz w:val="28"/>
          <w:szCs w:val="28"/>
        </w:rPr>
      </w:pPr>
      <w:ins w:id="463"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464" w:author="Unknown"/>
          <w:rFonts w:ascii="Segoe UI" w:eastAsia="Times New Roman" w:hAnsi="Segoe UI" w:cs="Segoe UI"/>
          <w:color w:val="212529"/>
          <w:sz w:val="24"/>
          <w:szCs w:val="24"/>
        </w:rPr>
      </w:pPr>
      <w:ins w:id="465" w:author="Unknown">
        <w:r w:rsidRPr="0027262C">
          <w:rPr>
            <w:rFonts w:ascii="Segoe UI" w:eastAsia="Times New Roman" w:hAnsi="Segoe UI" w:cs="Segoe UI"/>
            <w:color w:val="212529"/>
            <w:sz w:val="24"/>
            <w:szCs w:val="24"/>
          </w:rPr>
          <w:t>Chapter 4 - Loop Control Instruction</w:t>
        </w:r>
      </w:ins>
    </w:p>
    <w:p w:rsidR="0027262C" w:rsidRPr="0027262C" w:rsidRDefault="0027262C" w:rsidP="0027262C">
      <w:pPr>
        <w:shd w:val="clear" w:color="auto" w:fill="F8F9FA"/>
        <w:spacing w:after="100" w:afterAutospacing="1" w:line="240" w:lineRule="auto"/>
        <w:outlineLvl w:val="4"/>
        <w:rPr>
          <w:ins w:id="466" w:author="Unknown"/>
          <w:rFonts w:ascii="Segoe UI" w:eastAsia="Times New Roman" w:hAnsi="Segoe UI" w:cs="Segoe UI"/>
          <w:color w:val="212529"/>
          <w:sz w:val="20"/>
          <w:szCs w:val="20"/>
        </w:rPr>
      </w:pPr>
      <w:ins w:id="467" w:author="Unknown">
        <w:r w:rsidRPr="0027262C">
          <w:rPr>
            <w:rFonts w:ascii="Segoe UI" w:eastAsia="Times New Roman" w:hAnsi="Segoe UI" w:cs="Segoe UI"/>
            <w:b/>
            <w:bCs/>
            <w:color w:val="212529"/>
            <w:sz w:val="20"/>
            <w:szCs w:val="20"/>
          </w:rPr>
          <w:t>Why loops?</w:t>
        </w:r>
      </w:ins>
    </w:p>
    <w:p w:rsidR="0027262C" w:rsidRPr="0027262C" w:rsidRDefault="0027262C" w:rsidP="0027262C">
      <w:pPr>
        <w:shd w:val="clear" w:color="auto" w:fill="F8F9FA"/>
        <w:spacing w:after="100" w:afterAutospacing="1" w:line="240" w:lineRule="auto"/>
        <w:rPr>
          <w:ins w:id="468" w:author="Unknown"/>
          <w:rFonts w:ascii="Helvetica" w:eastAsia="Times New Roman" w:hAnsi="Helvetica" w:cs="Helvetica"/>
          <w:color w:val="212529"/>
          <w:sz w:val="28"/>
          <w:szCs w:val="28"/>
        </w:rPr>
      </w:pPr>
      <w:ins w:id="469" w:author="Unknown">
        <w:r w:rsidRPr="0027262C">
          <w:rPr>
            <w:rFonts w:ascii="Helvetica" w:eastAsia="Times New Roman" w:hAnsi="Helvetica" w:cs="Helvetica"/>
            <w:color w:val="212529"/>
            <w:sz w:val="28"/>
            <w:szCs w:val="28"/>
          </w:rPr>
          <w:t>Sometimes we want our programs to execute a few sets of instructions over and over again. For eg. Printing 1 to 100, first 100 even numbers, etc.</w:t>
        </w:r>
      </w:ins>
    </w:p>
    <w:p w:rsidR="0027262C" w:rsidRPr="0027262C" w:rsidRDefault="0027262C" w:rsidP="0027262C">
      <w:pPr>
        <w:shd w:val="clear" w:color="auto" w:fill="F8F9FA"/>
        <w:spacing w:after="100" w:afterAutospacing="1" w:line="240" w:lineRule="auto"/>
        <w:rPr>
          <w:ins w:id="470" w:author="Unknown"/>
          <w:rFonts w:ascii="Helvetica" w:eastAsia="Times New Roman" w:hAnsi="Helvetica" w:cs="Helvetica"/>
          <w:color w:val="212529"/>
          <w:sz w:val="28"/>
          <w:szCs w:val="28"/>
        </w:rPr>
      </w:pPr>
      <w:ins w:id="471" w:author="Unknown">
        <w:r w:rsidRPr="0027262C">
          <w:rPr>
            <w:rFonts w:ascii="Helvetica" w:eastAsia="Times New Roman" w:hAnsi="Helvetica" w:cs="Helvetica"/>
            <w:color w:val="212529"/>
            <w:sz w:val="28"/>
            <w:szCs w:val="28"/>
          </w:rPr>
          <w:t>Hence loops make it easy for a programmer to tell the computer that a given set of instructions must be executed repeatedly.</w:t>
        </w:r>
      </w:ins>
    </w:p>
    <w:p w:rsidR="0027262C" w:rsidRPr="0027262C" w:rsidRDefault="0027262C" w:rsidP="0027262C">
      <w:pPr>
        <w:shd w:val="clear" w:color="auto" w:fill="F8F9FA"/>
        <w:spacing w:after="100" w:afterAutospacing="1" w:line="240" w:lineRule="auto"/>
        <w:rPr>
          <w:ins w:id="472" w:author="Unknown"/>
          <w:rFonts w:ascii="Helvetica" w:eastAsia="Times New Roman" w:hAnsi="Helvetica" w:cs="Helvetica"/>
          <w:color w:val="212529"/>
          <w:sz w:val="28"/>
          <w:szCs w:val="28"/>
        </w:rPr>
      </w:pPr>
      <w:ins w:id="473" w:author="Unknown">
        <w:r w:rsidRPr="0027262C">
          <w:rPr>
            <w:rFonts w:ascii="Helvetica" w:eastAsia="Times New Roman" w:hAnsi="Helvetica" w:cs="Helvetica"/>
            <w:b/>
            <w:bCs/>
            <w:color w:val="212529"/>
            <w:sz w:val="28"/>
          </w:rPr>
          <w:t>Types of Loops</w:t>
        </w:r>
        <w:r w:rsidRPr="0027262C">
          <w:rPr>
            <w:rFonts w:ascii="Helvetica" w:eastAsia="Times New Roman" w:hAnsi="Helvetica" w:cs="Helvetica"/>
            <w:color w:val="212529"/>
            <w:sz w:val="28"/>
            <w:szCs w:val="28"/>
          </w:rPr>
          <w:t>: Primarily, there are three types of loop in c language:</w:t>
        </w:r>
      </w:ins>
    </w:p>
    <w:p w:rsidR="0027262C" w:rsidRPr="0027262C" w:rsidRDefault="0027262C" w:rsidP="0027262C">
      <w:pPr>
        <w:shd w:val="clear" w:color="auto" w:fill="F8F9FA"/>
        <w:spacing w:after="100" w:afterAutospacing="1" w:line="240" w:lineRule="auto"/>
        <w:rPr>
          <w:ins w:id="474" w:author="Unknown"/>
          <w:rFonts w:ascii="Helvetica" w:eastAsia="Times New Roman" w:hAnsi="Helvetica" w:cs="Helvetica"/>
          <w:color w:val="212529"/>
          <w:sz w:val="28"/>
          <w:szCs w:val="28"/>
        </w:rPr>
      </w:pPr>
      <w:ins w:id="475" w:author="Unknown">
        <w:r w:rsidRPr="0027262C">
          <w:rPr>
            <w:rFonts w:ascii="Helvetica" w:eastAsia="Times New Roman" w:hAnsi="Helvetica" w:cs="Helvetica"/>
            <w:color w:val="212529"/>
            <w:sz w:val="28"/>
            <w:szCs w:val="28"/>
          </w:rPr>
          <w:t>1.While loop</w:t>
        </w:r>
      </w:ins>
    </w:p>
    <w:p w:rsidR="0027262C" w:rsidRPr="0027262C" w:rsidRDefault="0027262C" w:rsidP="0027262C">
      <w:pPr>
        <w:shd w:val="clear" w:color="auto" w:fill="F8F9FA"/>
        <w:spacing w:after="100" w:afterAutospacing="1" w:line="240" w:lineRule="auto"/>
        <w:rPr>
          <w:ins w:id="476" w:author="Unknown"/>
          <w:rFonts w:ascii="Helvetica" w:eastAsia="Times New Roman" w:hAnsi="Helvetica" w:cs="Helvetica"/>
          <w:color w:val="212529"/>
          <w:sz w:val="28"/>
          <w:szCs w:val="28"/>
        </w:rPr>
      </w:pPr>
      <w:ins w:id="477" w:author="Unknown">
        <w:r w:rsidRPr="0027262C">
          <w:rPr>
            <w:rFonts w:ascii="Helvetica" w:eastAsia="Times New Roman" w:hAnsi="Helvetica" w:cs="Helvetica"/>
            <w:color w:val="212529"/>
            <w:sz w:val="28"/>
            <w:szCs w:val="28"/>
          </w:rPr>
          <w:t>2.do-while loop</w:t>
        </w:r>
      </w:ins>
    </w:p>
    <w:p w:rsidR="0027262C" w:rsidRPr="0027262C" w:rsidRDefault="0027262C" w:rsidP="0027262C">
      <w:pPr>
        <w:shd w:val="clear" w:color="auto" w:fill="F8F9FA"/>
        <w:spacing w:after="100" w:afterAutospacing="1" w:line="240" w:lineRule="auto"/>
        <w:rPr>
          <w:ins w:id="478" w:author="Unknown"/>
          <w:rFonts w:ascii="Helvetica" w:eastAsia="Times New Roman" w:hAnsi="Helvetica" w:cs="Helvetica"/>
          <w:color w:val="212529"/>
          <w:sz w:val="28"/>
          <w:szCs w:val="28"/>
        </w:rPr>
      </w:pPr>
      <w:ins w:id="479" w:author="Unknown">
        <w:r w:rsidRPr="0027262C">
          <w:rPr>
            <w:rFonts w:ascii="Helvetica" w:eastAsia="Times New Roman" w:hAnsi="Helvetica" w:cs="Helvetica"/>
            <w:color w:val="212529"/>
            <w:sz w:val="28"/>
            <w:szCs w:val="28"/>
          </w:rPr>
          <w:t>3.for loop</w:t>
        </w:r>
      </w:ins>
    </w:p>
    <w:p w:rsidR="0027262C" w:rsidRPr="0027262C" w:rsidRDefault="0027262C" w:rsidP="0027262C">
      <w:pPr>
        <w:shd w:val="clear" w:color="auto" w:fill="F8F9FA"/>
        <w:spacing w:after="100" w:afterAutospacing="1" w:line="240" w:lineRule="auto"/>
        <w:rPr>
          <w:ins w:id="480" w:author="Unknown"/>
          <w:rFonts w:ascii="Helvetica" w:eastAsia="Times New Roman" w:hAnsi="Helvetica" w:cs="Helvetica"/>
          <w:color w:val="212529"/>
          <w:sz w:val="28"/>
          <w:szCs w:val="28"/>
        </w:rPr>
      </w:pPr>
      <w:ins w:id="481" w:author="Unknown">
        <w:r w:rsidRPr="0027262C">
          <w:rPr>
            <w:rFonts w:ascii="Helvetica" w:eastAsia="Times New Roman" w:hAnsi="Helvetica" w:cs="Helvetica"/>
            <w:color w:val="212529"/>
            <w:sz w:val="28"/>
            <w:szCs w:val="28"/>
          </w:rPr>
          <w:t>We will look into this one by one</w:t>
        </w:r>
      </w:ins>
    </w:p>
    <w:p w:rsidR="0027262C" w:rsidRPr="0027262C" w:rsidRDefault="0027262C" w:rsidP="0027262C">
      <w:pPr>
        <w:shd w:val="clear" w:color="auto" w:fill="F8F9FA"/>
        <w:spacing w:after="100" w:afterAutospacing="1" w:line="240" w:lineRule="auto"/>
        <w:outlineLvl w:val="4"/>
        <w:rPr>
          <w:ins w:id="482" w:author="Unknown"/>
          <w:rFonts w:ascii="Segoe UI" w:eastAsia="Times New Roman" w:hAnsi="Segoe UI" w:cs="Segoe UI"/>
          <w:color w:val="212529"/>
          <w:sz w:val="20"/>
          <w:szCs w:val="20"/>
        </w:rPr>
      </w:pPr>
      <w:ins w:id="483" w:author="Unknown">
        <w:r w:rsidRPr="0027262C">
          <w:rPr>
            <w:rFonts w:ascii="Segoe UI" w:eastAsia="Times New Roman" w:hAnsi="Segoe UI" w:cs="Segoe UI"/>
            <w:b/>
            <w:bCs/>
            <w:color w:val="212529"/>
            <w:sz w:val="20"/>
            <w:szCs w:val="20"/>
          </w:rPr>
          <w:lastRenderedPageBreak/>
          <w:t>While Loop</w:t>
        </w:r>
      </w:ins>
    </w:p>
    <w:p w:rsidR="0027262C" w:rsidRPr="0027262C" w:rsidRDefault="0027262C" w:rsidP="0027262C">
      <w:pPr>
        <w:shd w:val="clear" w:color="auto" w:fill="F8F9FA"/>
        <w:spacing w:after="100" w:afterAutospacing="1" w:line="240" w:lineRule="auto"/>
        <w:rPr>
          <w:ins w:id="484" w:author="Unknown"/>
          <w:rFonts w:ascii="Helvetica" w:eastAsia="Times New Roman" w:hAnsi="Helvetica" w:cs="Helvetica"/>
          <w:color w:val="212529"/>
          <w:sz w:val="28"/>
          <w:szCs w:val="28"/>
        </w:rPr>
      </w:pPr>
      <w:ins w:id="485" w:author="Unknown">
        <w:r w:rsidRPr="0027262C">
          <w:rPr>
            <w:rFonts w:ascii="Helvetica" w:eastAsia="Times New Roman" w:hAnsi="Helvetica" w:cs="Helvetica"/>
            <w:color w:val="212529"/>
            <w:sz w:val="28"/>
            <w:szCs w:val="28"/>
          </w:rPr>
          <w:t>While(condition is true) {</w:t>
        </w:r>
      </w:ins>
    </w:p>
    <w:p w:rsidR="0027262C" w:rsidRPr="0027262C" w:rsidRDefault="0027262C" w:rsidP="0027262C">
      <w:pPr>
        <w:shd w:val="clear" w:color="auto" w:fill="F8F9FA"/>
        <w:spacing w:after="100" w:afterAutospacing="1" w:line="240" w:lineRule="auto"/>
        <w:rPr>
          <w:ins w:id="486" w:author="Unknown"/>
          <w:rFonts w:ascii="Helvetica" w:eastAsia="Times New Roman" w:hAnsi="Helvetica" w:cs="Helvetica"/>
          <w:color w:val="212529"/>
          <w:sz w:val="28"/>
          <w:szCs w:val="28"/>
        </w:rPr>
      </w:pPr>
      <w:ins w:id="487" w:author="Unknown">
        <w:r w:rsidRPr="0027262C">
          <w:rPr>
            <w:rFonts w:ascii="Helvetica" w:eastAsia="Times New Roman" w:hAnsi="Helvetica" w:cs="Helvetica"/>
            <w:color w:val="212529"/>
            <w:sz w:val="28"/>
            <w:szCs w:val="28"/>
          </w:rPr>
          <w:t>// Code                                         // The block keeps executing as long as the condition is true</w:t>
        </w:r>
      </w:ins>
    </w:p>
    <w:p w:rsidR="0027262C" w:rsidRPr="0027262C" w:rsidRDefault="0027262C" w:rsidP="0027262C">
      <w:pPr>
        <w:shd w:val="clear" w:color="auto" w:fill="F8F9FA"/>
        <w:spacing w:after="100" w:afterAutospacing="1" w:line="240" w:lineRule="auto"/>
        <w:rPr>
          <w:ins w:id="488" w:author="Unknown"/>
          <w:rFonts w:ascii="Helvetica" w:eastAsia="Times New Roman" w:hAnsi="Helvetica" w:cs="Helvetica"/>
          <w:color w:val="212529"/>
          <w:sz w:val="28"/>
          <w:szCs w:val="28"/>
        </w:rPr>
      </w:pPr>
      <w:ins w:id="489" w:author="Unknown">
        <w:r w:rsidRPr="0027262C">
          <w:rPr>
            <w:rFonts w:ascii="Helvetica" w:eastAsia="Times New Roman" w:hAnsi="Helvetica" w:cs="Helvetica"/>
            <w:color w:val="212529"/>
            <w:sz w:val="28"/>
            <w:szCs w:val="28"/>
          </w:rPr>
          <w:t>// Code</w:t>
        </w:r>
      </w:ins>
    </w:p>
    <w:p w:rsidR="0027262C" w:rsidRPr="0027262C" w:rsidRDefault="0027262C" w:rsidP="0027262C">
      <w:pPr>
        <w:shd w:val="clear" w:color="auto" w:fill="F8F9FA"/>
        <w:spacing w:after="100" w:afterAutospacing="1" w:line="240" w:lineRule="auto"/>
        <w:rPr>
          <w:ins w:id="490" w:author="Unknown"/>
          <w:rFonts w:ascii="Helvetica" w:eastAsia="Times New Roman" w:hAnsi="Helvetica" w:cs="Helvetica"/>
          <w:color w:val="212529"/>
          <w:sz w:val="28"/>
          <w:szCs w:val="28"/>
        </w:rPr>
      </w:pPr>
      <w:ins w:id="491" w:author="Unknown">
        <w:r w:rsidRPr="0027262C">
          <w:rPr>
            <w:rFonts w:ascii="Helvetica" w:eastAsia="Times New Roman" w:hAnsi="Helvetica" w:cs="Helvetica"/>
            <w:color w:val="212529"/>
            <w:sz w:val="28"/>
            <w:szCs w:val="28"/>
          </w:rPr>
          <w:t>}</w:t>
        </w:r>
      </w:ins>
    </w:p>
    <w:p w:rsidR="0027262C" w:rsidRPr="0027262C" w:rsidRDefault="0027262C" w:rsidP="0027262C">
      <w:pPr>
        <w:shd w:val="clear" w:color="auto" w:fill="F8F9FA"/>
        <w:spacing w:after="100" w:afterAutospacing="1" w:line="240" w:lineRule="auto"/>
        <w:rPr>
          <w:ins w:id="492" w:author="Unknown"/>
          <w:rFonts w:ascii="Helvetica" w:eastAsia="Times New Roman" w:hAnsi="Helvetica" w:cs="Helvetica"/>
          <w:color w:val="212529"/>
          <w:sz w:val="28"/>
          <w:szCs w:val="28"/>
        </w:rPr>
      </w:pPr>
      <w:ins w:id="493" w:author="Unknown">
        <w:r w:rsidRPr="0027262C">
          <w:rPr>
            <w:rFonts w:ascii="Helvetica" w:eastAsia="Times New Roman" w:hAnsi="Helvetica" w:cs="Helvetica"/>
            <w:color w:val="212529"/>
            <w:sz w:val="28"/>
            <w:szCs w:val="28"/>
          </w:rPr>
          <w:t>An example:</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494" w:author="Unknown"/>
          <w:rFonts w:ascii="Consolas" w:eastAsia="Times New Roman" w:hAnsi="Consolas" w:cs="Courier New"/>
          <w:color w:val="F8F8F2"/>
          <w:sz w:val="24"/>
        </w:rPr>
      </w:pPr>
      <w:ins w:id="495"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i=</w:t>
        </w:r>
        <w:r w:rsidRPr="0027262C">
          <w:rPr>
            <w:rFonts w:ascii="Consolas" w:eastAsia="Times New Roman" w:hAnsi="Consolas" w:cs="Courier New"/>
            <w:color w:val="AE81FF"/>
            <w:sz w:val="24"/>
          </w:rPr>
          <w:t>0</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496" w:author="Unknown"/>
          <w:rFonts w:ascii="Consolas" w:eastAsia="Times New Roman" w:hAnsi="Consolas" w:cs="Courier New"/>
          <w:color w:val="F8F8F2"/>
          <w:sz w:val="24"/>
        </w:rPr>
      </w:pPr>
      <w:ins w:id="497" w:author="Unknown">
        <w:r w:rsidRPr="0027262C">
          <w:rPr>
            <w:rFonts w:ascii="Consolas" w:eastAsia="Times New Roman" w:hAnsi="Consolas" w:cs="Courier New"/>
            <w:color w:val="66D9EF"/>
            <w:sz w:val="24"/>
          </w:rPr>
          <w:t>while</w:t>
        </w:r>
        <w:r w:rsidRPr="0027262C">
          <w:rPr>
            <w:rFonts w:ascii="Consolas" w:eastAsia="Times New Roman" w:hAnsi="Consolas" w:cs="Courier New"/>
            <w:color w:val="F8F8F2"/>
            <w:sz w:val="24"/>
          </w:rPr>
          <w:t xml:space="preserve"> (i&lt;</w:t>
        </w:r>
        <w:r w:rsidRPr="0027262C">
          <w:rPr>
            <w:rFonts w:ascii="Consolas" w:eastAsia="Times New Roman" w:hAnsi="Consolas" w:cs="Courier New"/>
            <w:color w:val="AE81FF"/>
            <w:sz w:val="24"/>
          </w:rPr>
          <w:t>10</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498" w:author="Unknown"/>
          <w:rFonts w:ascii="Consolas" w:eastAsia="Times New Roman" w:hAnsi="Consolas" w:cs="Courier New"/>
          <w:color w:val="F8F8F2"/>
          <w:sz w:val="24"/>
        </w:rPr>
      </w:pPr>
      <w:ins w:id="499" w:author="Unknown">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(“The value of i is %d”,i); i++;</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500" w:author="Unknown"/>
          <w:rFonts w:ascii="Consolas" w:eastAsia="Times New Roman" w:hAnsi="Consolas" w:cs="Courier New"/>
          <w:color w:val="F8F8F2"/>
          <w:sz w:val="24"/>
        </w:rPr>
      </w:pPr>
      <w:ins w:id="501" w:author="Unknown">
        <w:r w:rsidRPr="0027262C">
          <w:rPr>
            <w:rFonts w:ascii="Consolas" w:eastAsia="Times New Roman" w:hAnsi="Consolas" w:cs="Courier New"/>
            <w:color w:val="F8F8F2"/>
            <w:sz w:val="24"/>
          </w:rPr>
          <w:t>}</w:t>
        </w:r>
      </w:ins>
    </w:p>
    <w:p w:rsidR="0027262C" w:rsidRPr="0027262C" w:rsidRDefault="0027262C" w:rsidP="0027262C">
      <w:pPr>
        <w:shd w:val="clear" w:color="auto" w:fill="F8F9FA"/>
        <w:spacing w:after="0" w:line="240" w:lineRule="auto"/>
        <w:rPr>
          <w:ins w:id="502" w:author="Unknown"/>
          <w:rFonts w:ascii="Helvetica" w:eastAsia="Times New Roman" w:hAnsi="Helvetica" w:cs="Helvetica"/>
          <w:color w:val="212529"/>
          <w:sz w:val="28"/>
          <w:szCs w:val="28"/>
        </w:rPr>
      </w:pPr>
      <w:ins w:id="503"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504" w:author="Unknown"/>
          <w:rFonts w:ascii="Helvetica" w:eastAsia="Times New Roman" w:hAnsi="Helvetica" w:cs="Helvetica"/>
          <w:color w:val="212529"/>
          <w:sz w:val="28"/>
          <w:szCs w:val="28"/>
        </w:rPr>
      </w:pPr>
      <w:ins w:id="505" w:author="Unknown">
        <w:r w:rsidRPr="0027262C">
          <w:rPr>
            <w:rFonts w:ascii="Helvetica" w:eastAsia="Times New Roman" w:hAnsi="Helvetica" w:cs="Helvetica"/>
            <w:b/>
            <w:bCs/>
            <w:color w:val="212529"/>
            <w:sz w:val="28"/>
          </w:rPr>
          <w:t>Note:</w:t>
        </w:r>
      </w:ins>
    </w:p>
    <w:p w:rsidR="0027262C" w:rsidRPr="0027262C" w:rsidRDefault="0027262C" w:rsidP="0027262C">
      <w:pPr>
        <w:shd w:val="clear" w:color="auto" w:fill="F8F9FA"/>
        <w:spacing w:after="100" w:afterAutospacing="1" w:line="240" w:lineRule="auto"/>
        <w:rPr>
          <w:ins w:id="506" w:author="Unknown"/>
          <w:rFonts w:ascii="Helvetica" w:eastAsia="Times New Roman" w:hAnsi="Helvetica" w:cs="Helvetica"/>
          <w:color w:val="212529"/>
          <w:sz w:val="28"/>
          <w:szCs w:val="28"/>
        </w:rPr>
      </w:pPr>
      <w:ins w:id="507" w:author="Unknown">
        <w:r w:rsidRPr="0027262C">
          <w:rPr>
            <w:rFonts w:ascii="Helvetica" w:eastAsia="Times New Roman" w:hAnsi="Helvetica" w:cs="Helvetica"/>
            <w:color w:val="212529"/>
            <w:sz w:val="28"/>
            <w:szCs w:val="28"/>
          </w:rPr>
          <w:t>If the condition never becomes false, the while loop keeps getting executed. Such a loop is known as an infinite loop.</w:t>
        </w:r>
      </w:ins>
    </w:p>
    <w:p w:rsidR="0027262C" w:rsidRPr="0027262C" w:rsidRDefault="0027262C" w:rsidP="0027262C">
      <w:pPr>
        <w:shd w:val="clear" w:color="auto" w:fill="F8F9FA"/>
        <w:spacing w:after="100" w:afterAutospacing="1" w:line="240" w:lineRule="auto"/>
        <w:rPr>
          <w:ins w:id="508" w:author="Unknown"/>
          <w:rFonts w:ascii="Helvetica" w:eastAsia="Times New Roman" w:hAnsi="Helvetica" w:cs="Helvetica"/>
          <w:color w:val="212529"/>
          <w:sz w:val="28"/>
          <w:szCs w:val="28"/>
        </w:rPr>
      </w:pPr>
      <w:ins w:id="509" w:author="Unknown">
        <w:r w:rsidRPr="0027262C">
          <w:rPr>
            <w:rFonts w:ascii="Helvetica" w:eastAsia="Times New Roman" w:hAnsi="Helvetica" w:cs="Helvetica"/>
            <w:b/>
            <w:bCs/>
            <w:color w:val="212529"/>
            <w:sz w:val="28"/>
          </w:rPr>
          <w:t>Quick Quiz: </w:t>
        </w:r>
        <w:r w:rsidRPr="0027262C">
          <w:rPr>
            <w:rFonts w:ascii="Helvetica" w:eastAsia="Times New Roman" w:hAnsi="Helvetica" w:cs="Helvetica"/>
            <w:color w:val="212529"/>
            <w:sz w:val="28"/>
            <w:szCs w:val="28"/>
          </w:rPr>
          <w:t>Write a program to print natural numbers from 10 to 20 when initial loop counter i is initialized to 0.</w:t>
        </w:r>
      </w:ins>
    </w:p>
    <w:p w:rsidR="0027262C" w:rsidRPr="0027262C" w:rsidRDefault="0027262C" w:rsidP="0027262C">
      <w:pPr>
        <w:shd w:val="clear" w:color="auto" w:fill="F8F9FA"/>
        <w:spacing w:after="100" w:afterAutospacing="1" w:line="240" w:lineRule="auto"/>
        <w:rPr>
          <w:ins w:id="510" w:author="Unknown"/>
          <w:rFonts w:ascii="Helvetica" w:eastAsia="Times New Roman" w:hAnsi="Helvetica" w:cs="Helvetica"/>
          <w:color w:val="212529"/>
          <w:sz w:val="28"/>
          <w:szCs w:val="28"/>
        </w:rPr>
      </w:pPr>
      <w:ins w:id="511" w:author="Unknown">
        <w:r w:rsidRPr="0027262C">
          <w:rPr>
            <w:rFonts w:ascii="Helvetica" w:eastAsia="Times New Roman" w:hAnsi="Helvetica" w:cs="Helvetica"/>
            <w:color w:val="212529"/>
            <w:sz w:val="28"/>
            <w:szCs w:val="28"/>
          </w:rPr>
          <w:t>The loop counter need not be int, it can be a float as well.</w:t>
        </w:r>
      </w:ins>
    </w:p>
    <w:p w:rsidR="0027262C" w:rsidRPr="0027262C" w:rsidRDefault="0027262C" w:rsidP="0027262C">
      <w:pPr>
        <w:shd w:val="clear" w:color="auto" w:fill="F8F9FA"/>
        <w:spacing w:after="100" w:afterAutospacing="1" w:line="240" w:lineRule="auto"/>
        <w:outlineLvl w:val="4"/>
        <w:rPr>
          <w:ins w:id="512" w:author="Unknown"/>
          <w:rFonts w:ascii="Segoe UI" w:eastAsia="Times New Roman" w:hAnsi="Segoe UI" w:cs="Segoe UI"/>
          <w:color w:val="212529"/>
          <w:sz w:val="20"/>
          <w:szCs w:val="20"/>
        </w:rPr>
      </w:pPr>
      <w:ins w:id="513" w:author="Unknown">
        <w:r w:rsidRPr="0027262C">
          <w:rPr>
            <w:rFonts w:ascii="Segoe UI" w:eastAsia="Times New Roman" w:hAnsi="Segoe UI" w:cs="Segoe UI"/>
            <w:b/>
            <w:bCs/>
            <w:color w:val="212529"/>
            <w:sz w:val="20"/>
            <w:szCs w:val="20"/>
          </w:rPr>
          <w:t>Increment and decrement operators</w:t>
        </w:r>
      </w:ins>
    </w:p>
    <w:p w:rsidR="0027262C" w:rsidRPr="0027262C" w:rsidRDefault="0027262C" w:rsidP="0027262C">
      <w:pPr>
        <w:shd w:val="clear" w:color="auto" w:fill="F8F9FA"/>
        <w:spacing w:after="100" w:afterAutospacing="1" w:line="240" w:lineRule="auto"/>
        <w:rPr>
          <w:ins w:id="514" w:author="Unknown"/>
          <w:rFonts w:ascii="Helvetica" w:eastAsia="Times New Roman" w:hAnsi="Helvetica" w:cs="Helvetica"/>
          <w:color w:val="212529"/>
          <w:sz w:val="28"/>
          <w:szCs w:val="28"/>
        </w:rPr>
      </w:pPr>
      <w:ins w:id="515" w:author="Unknown">
        <w:r w:rsidRPr="0027262C">
          <w:rPr>
            <w:rFonts w:ascii="Helvetica" w:eastAsia="Times New Roman" w:hAnsi="Helvetica" w:cs="Helvetica"/>
            <w:color w:val="212529"/>
            <w:sz w:val="28"/>
            <w:szCs w:val="28"/>
          </w:rPr>
          <w:t>i++  (i is increased by 1)</w:t>
        </w:r>
      </w:ins>
    </w:p>
    <w:p w:rsidR="0027262C" w:rsidRPr="0027262C" w:rsidRDefault="0027262C" w:rsidP="0027262C">
      <w:pPr>
        <w:shd w:val="clear" w:color="auto" w:fill="F8F9FA"/>
        <w:spacing w:after="100" w:afterAutospacing="1" w:line="240" w:lineRule="auto"/>
        <w:rPr>
          <w:ins w:id="516" w:author="Unknown"/>
          <w:rFonts w:ascii="Helvetica" w:eastAsia="Times New Roman" w:hAnsi="Helvetica" w:cs="Helvetica"/>
          <w:color w:val="212529"/>
          <w:sz w:val="28"/>
          <w:szCs w:val="28"/>
        </w:rPr>
      </w:pPr>
      <w:ins w:id="517" w:author="Unknown">
        <w:r w:rsidRPr="0027262C">
          <w:rPr>
            <w:rFonts w:ascii="Helvetica" w:eastAsia="Times New Roman" w:hAnsi="Helvetica" w:cs="Helvetica"/>
            <w:color w:val="212529"/>
            <w:sz w:val="28"/>
            <w:szCs w:val="28"/>
          </w:rPr>
          <w:t>i--  (i is decreased by 1)</w:t>
        </w:r>
      </w:ins>
    </w:p>
    <w:p w:rsidR="0027262C" w:rsidRPr="0027262C" w:rsidRDefault="0027262C" w:rsidP="0027262C">
      <w:pPr>
        <w:shd w:val="clear" w:color="auto" w:fill="F8F9FA"/>
        <w:spacing w:after="100" w:afterAutospacing="1" w:line="240" w:lineRule="auto"/>
        <w:rPr>
          <w:ins w:id="518" w:author="Unknown"/>
          <w:rFonts w:ascii="Helvetica" w:eastAsia="Times New Roman" w:hAnsi="Helvetica" w:cs="Helvetica"/>
          <w:color w:val="212529"/>
          <w:sz w:val="28"/>
          <w:szCs w:val="28"/>
        </w:rPr>
      </w:pPr>
      <w:ins w:id="519" w:author="Unknown">
        <w:r w:rsidRPr="0027262C">
          <w:rPr>
            <w:rFonts w:ascii="Helvetica" w:eastAsia="Times New Roman" w:hAnsi="Helvetica" w:cs="Helvetica"/>
            <w:color w:val="212529"/>
            <w:sz w:val="28"/>
            <w:szCs w:val="28"/>
          </w:rPr>
          <w:t>printf(“—i=%d”,--i);</w:t>
        </w:r>
      </w:ins>
    </w:p>
    <w:p w:rsidR="0027262C" w:rsidRPr="0027262C" w:rsidRDefault="0027262C" w:rsidP="0027262C">
      <w:pPr>
        <w:shd w:val="clear" w:color="auto" w:fill="F8F9FA"/>
        <w:spacing w:after="100" w:afterAutospacing="1" w:line="240" w:lineRule="auto"/>
        <w:rPr>
          <w:ins w:id="520" w:author="Unknown"/>
          <w:rFonts w:ascii="Helvetica" w:eastAsia="Times New Roman" w:hAnsi="Helvetica" w:cs="Helvetica"/>
          <w:color w:val="212529"/>
          <w:sz w:val="28"/>
          <w:szCs w:val="28"/>
        </w:rPr>
      </w:pPr>
      <w:ins w:id="521" w:author="Unknown">
        <w:r w:rsidRPr="0027262C">
          <w:rPr>
            <w:rFonts w:ascii="Helvetica" w:eastAsia="Times New Roman" w:hAnsi="Helvetica" w:cs="Helvetica"/>
            <w:color w:val="212529"/>
            <w:sz w:val="28"/>
            <w:szCs w:val="28"/>
          </w:rPr>
          <w:t>This first decrements i and then prints it</w:t>
        </w:r>
      </w:ins>
    </w:p>
    <w:p w:rsidR="0027262C" w:rsidRPr="0027262C" w:rsidRDefault="0027262C" w:rsidP="0027262C">
      <w:pPr>
        <w:shd w:val="clear" w:color="auto" w:fill="F8F9FA"/>
        <w:spacing w:after="100" w:afterAutospacing="1" w:line="240" w:lineRule="auto"/>
        <w:rPr>
          <w:ins w:id="522" w:author="Unknown"/>
          <w:rFonts w:ascii="Helvetica" w:eastAsia="Times New Roman" w:hAnsi="Helvetica" w:cs="Helvetica"/>
          <w:color w:val="212529"/>
          <w:sz w:val="28"/>
          <w:szCs w:val="28"/>
        </w:rPr>
      </w:pPr>
      <w:ins w:id="523" w:author="Unknown">
        <w:r w:rsidRPr="0027262C">
          <w:rPr>
            <w:rFonts w:ascii="Helvetica" w:eastAsia="Times New Roman" w:hAnsi="Helvetica" w:cs="Helvetica"/>
            <w:color w:val="212529"/>
            <w:sz w:val="28"/>
            <w:szCs w:val="28"/>
          </w:rPr>
          <w:t>printf(“i--=%d”,i--);</w:t>
        </w:r>
      </w:ins>
    </w:p>
    <w:p w:rsidR="0027262C" w:rsidRPr="0027262C" w:rsidRDefault="0027262C" w:rsidP="0027262C">
      <w:pPr>
        <w:shd w:val="clear" w:color="auto" w:fill="F8F9FA"/>
        <w:spacing w:after="100" w:afterAutospacing="1" w:line="240" w:lineRule="auto"/>
        <w:rPr>
          <w:ins w:id="524" w:author="Unknown"/>
          <w:rFonts w:ascii="Helvetica" w:eastAsia="Times New Roman" w:hAnsi="Helvetica" w:cs="Helvetica"/>
          <w:color w:val="212529"/>
          <w:sz w:val="28"/>
          <w:szCs w:val="28"/>
        </w:rPr>
      </w:pPr>
      <w:ins w:id="525" w:author="Unknown">
        <w:r w:rsidRPr="0027262C">
          <w:rPr>
            <w:rFonts w:ascii="Helvetica" w:eastAsia="Times New Roman" w:hAnsi="Helvetica" w:cs="Helvetica"/>
            <w:color w:val="212529"/>
            <w:sz w:val="28"/>
            <w:szCs w:val="28"/>
          </w:rPr>
          <w:t>This first prints i and then decrements it</w:t>
        </w:r>
      </w:ins>
    </w:p>
    <w:p w:rsidR="0027262C" w:rsidRPr="0027262C" w:rsidRDefault="0027262C" w:rsidP="0027262C">
      <w:pPr>
        <w:numPr>
          <w:ilvl w:val="0"/>
          <w:numId w:val="13"/>
        </w:numPr>
        <w:shd w:val="clear" w:color="auto" w:fill="F8F9FA"/>
        <w:spacing w:before="100" w:beforeAutospacing="1" w:after="100" w:afterAutospacing="1" w:line="240" w:lineRule="auto"/>
        <w:rPr>
          <w:ins w:id="526" w:author="Unknown"/>
          <w:rFonts w:ascii="Helvetica" w:eastAsia="Times New Roman" w:hAnsi="Helvetica" w:cs="Helvetica"/>
          <w:color w:val="212529"/>
          <w:sz w:val="28"/>
          <w:szCs w:val="28"/>
        </w:rPr>
      </w:pPr>
      <w:ins w:id="527" w:author="Unknown">
        <w:r w:rsidRPr="0027262C">
          <w:rPr>
            <w:rFonts w:ascii="Helvetica" w:eastAsia="Times New Roman" w:hAnsi="Helvetica" w:cs="Helvetica"/>
            <w:color w:val="212529"/>
            <w:sz w:val="28"/>
            <w:szCs w:val="28"/>
          </w:rPr>
          <w:lastRenderedPageBreak/>
          <w:t>+++ operators does not exists =&gt; Important</w:t>
        </w:r>
      </w:ins>
    </w:p>
    <w:p w:rsidR="0027262C" w:rsidRPr="0027262C" w:rsidRDefault="0027262C" w:rsidP="0027262C">
      <w:pPr>
        <w:numPr>
          <w:ilvl w:val="0"/>
          <w:numId w:val="13"/>
        </w:numPr>
        <w:shd w:val="clear" w:color="auto" w:fill="F8F9FA"/>
        <w:spacing w:before="100" w:beforeAutospacing="1" w:after="100" w:afterAutospacing="1" w:line="240" w:lineRule="auto"/>
        <w:rPr>
          <w:ins w:id="528" w:author="Unknown"/>
          <w:rFonts w:ascii="Helvetica" w:eastAsia="Times New Roman" w:hAnsi="Helvetica" w:cs="Helvetica"/>
          <w:color w:val="212529"/>
          <w:sz w:val="28"/>
          <w:szCs w:val="28"/>
        </w:rPr>
      </w:pPr>
      <w:ins w:id="529" w:author="Unknown">
        <w:r w:rsidRPr="0027262C">
          <w:rPr>
            <w:rFonts w:ascii="Helvetica" w:eastAsia="Times New Roman" w:hAnsi="Helvetica" w:cs="Helvetica"/>
            <w:color w:val="212529"/>
            <w:sz w:val="28"/>
            <w:szCs w:val="28"/>
          </w:rPr>
          <w:t>+= is compound assignment operator just like -=, *=, /= &amp; %= =&gt;Also important</w:t>
        </w:r>
      </w:ins>
    </w:p>
    <w:p w:rsidR="0027262C" w:rsidRPr="0027262C" w:rsidRDefault="0027262C" w:rsidP="0027262C">
      <w:pPr>
        <w:shd w:val="clear" w:color="auto" w:fill="F8F9FA"/>
        <w:spacing w:after="100" w:afterAutospacing="1" w:line="240" w:lineRule="auto"/>
        <w:outlineLvl w:val="4"/>
        <w:rPr>
          <w:ins w:id="530" w:author="Unknown"/>
          <w:rFonts w:ascii="Segoe UI" w:eastAsia="Times New Roman" w:hAnsi="Segoe UI" w:cs="Segoe UI"/>
          <w:color w:val="212529"/>
          <w:sz w:val="20"/>
          <w:szCs w:val="20"/>
        </w:rPr>
      </w:pPr>
      <w:ins w:id="531" w:author="Unknown">
        <w:r w:rsidRPr="0027262C">
          <w:rPr>
            <w:rFonts w:ascii="Segoe UI" w:eastAsia="Times New Roman" w:hAnsi="Segoe UI" w:cs="Segoe UI"/>
            <w:b/>
            <w:bCs/>
            <w:color w:val="212529"/>
            <w:sz w:val="20"/>
            <w:szCs w:val="20"/>
          </w:rPr>
          <w:t>Do-while loop:</w:t>
        </w:r>
      </w:ins>
    </w:p>
    <w:p w:rsidR="0027262C" w:rsidRPr="0027262C" w:rsidRDefault="0027262C" w:rsidP="0027262C">
      <w:pPr>
        <w:shd w:val="clear" w:color="auto" w:fill="F8F9FA"/>
        <w:spacing w:after="100" w:afterAutospacing="1" w:line="240" w:lineRule="auto"/>
        <w:rPr>
          <w:ins w:id="532" w:author="Unknown"/>
          <w:rFonts w:ascii="Helvetica" w:eastAsia="Times New Roman" w:hAnsi="Helvetica" w:cs="Helvetica"/>
          <w:color w:val="212529"/>
          <w:sz w:val="28"/>
          <w:szCs w:val="28"/>
        </w:rPr>
      </w:pPr>
      <w:ins w:id="533" w:author="Unknown">
        <w:r w:rsidRPr="0027262C">
          <w:rPr>
            <w:rFonts w:ascii="Helvetica" w:eastAsia="Times New Roman" w:hAnsi="Helvetica" w:cs="Helvetica"/>
            <w:color w:val="212529"/>
            <w:sz w:val="28"/>
            <w:szCs w:val="28"/>
          </w:rPr>
          <w:t>The syntax of do-while loop looks like this:</w:t>
        </w:r>
      </w:ins>
    </w:p>
    <w:p w:rsidR="0027262C" w:rsidRPr="0027262C" w:rsidRDefault="0027262C" w:rsidP="0027262C">
      <w:pPr>
        <w:shd w:val="clear" w:color="auto" w:fill="F8F9FA"/>
        <w:spacing w:after="100" w:afterAutospacing="1" w:line="240" w:lineRule="auto"/>
        <w:rPr>
          <w:ins w:id="534" w:author="Unknown"/>
          <w:rFonts w:ascii="Helvetica" w:eastAsia="Times New Roman" w:hAnsi="Helvetica" w:cs="Helvetica"/>
          <w:color w:val="212529"/>
          <w:sz w:val="28"/>
          <w:szCs w:val="28"/>
        </w:rPr>
      </w:pPr>
      <w:ins w:id="535" w:author="Unknown">
        <w:r w:rsidRPr="0027262C">
          <w:rPr>
            <w:rFonts w:ascii="Helvetica" w:eastAsia="Times New Roman" w:hAnsi="Helvetica" w:cs="Helvetica"/>
            <w:color w:val="212529"/>
            <w:sz w:val="28"/>
            <w:szCs w:val="28"/>
          </w:rPr>
          <w:t>do {</w:t>
        </w:r>
      </w:ins>
    </w:p>
    <w:p w:rsidR="0027262C" w:rsidRPr="0027262C" w:rsidRDefault="0027262C" w:rsidP="0027262C">
      <w:pPr>
        <w:shd w:val="clear" w:color="auto" w:fill="F8F9FA"/>
        <w:spacing w:after="100" w:afterAutospacing="1" w:line="240" w:lineRule="auto"/>
        <w:rPr>
          <w:ins w:id="536" w:author="Unknown"/>
          <w:rFonts w:ascii="Helvetica" w:eastAsia="Times New Roman" w:hAnsi="Helvetica" w:cs="Helvetica"/>
          <w:color w:val="212529"/>
          <w:sz w:val="28"/>
          <w:szCs w:val="28"/>
        </w:rPr>
      </w:pPr>
      <w:ins w:id="537" w:author="Unknown">
        <w:r w:rsidRPr="0027262C">
          <w:rPr>
            <w:rFonts w:ascii="Helvetica" w:eastAsia="Times New Roman" w:hAnsi="Helvetica" w:cs="Helvetica"/>
            <w:color w:val="212529"/>
            <w:sz w:val="28"/>
            <w:szCs w:val="28"/>
          </w:rPr>
          <w:t>//code;</w:t>
        </w:r>
      </w:ins>
    </w:p>
    <w:p w:rsidR="0027262C" w:rsidRPr="0027262C" w:rsidRDefault="0027262C" w:rsidP="0027262C">
      <w:pPr>
        <w:shd w:val="clear" w:color="auto" w:fill="F8F9FA"/>
        <w:spacing w:after="100" w:afterAutospacing="1" w:line="240" w:lineRule="auto"/>
        <w:rPr>
          <w:ins w:id="538" w:author="Unknown"/>
          <w:rFonts w:ascii="Helvetica" w:eastAsia="Times New Roman" w:hAnsi="Helvetica" w:cs="Helvetica"/>
          <w:color w:val="212529"/>
          <w:sz w:val="28"/>
          <w:szCs w:val="28"/>
        </w:rPr>
      </w:pPr>
      <w:ins w:id="539" w:author="Unknown">
        <w:r w:rsidRPr="0027262C">
          <w:rPr>
            <w:rFonts w:ascii="Helvetica" w:eastAsia="Times New Roman" w:hAnsi="Helvetica" w:cs="Helvetica"/>
            <w:color w:val="212529"/>
            <w:sz w:val="28"/>
            <w:szCs w:val="28"/>
          </w:rPr>
          <w:t>//code;</w:t>
        </w:r>
      </w:ins>
    </w:p>
    <w:p w:rsidR="0027262C" w:rsidRPr="0027262C" w:rsidRDefault="0027262C" w:rsidP="0027262C">
      <w:pPr>
        <w:shd w:val="clear" w:color="auto" w:fill="F8F9FA"/>
        <w:spacing w:after="100" w:afterAutospacing="1" w:line="240" w:lineRule="auto"/>
        <w:rPr>
          <w:ins w:id="540" w:author="Unknown"/>
          <w:rFonts w:ascii="Helvetica" w:eastAsia="Times New Roman" w:hAnsi="Helvetica" w:cs="Helvetica"/>
          <w:color w:val="212529"/>
          <w:sz w:val="28"/>
          <w:szCs w:val="28"/>
        </w:rPr>
      </w:pPr>
      <w:ins w:id="541" w:author="Unknown">
        <w:r w:rsidRPr="0027262C">
          <w:rPr>
            <w:rFonts w:ascii="Helvetica" w:eastAsia="Times New Roman" w:hAnsi="Helvetica" w:cs="Helvetica"/>
            <w:color w:val="212529"/>
            <w:sz w:val="28"/>
            <w:szCs w:val="28"/>
          </w:rPr>
          <w:t>}while(condition)</w:t>
        </w:r>
      </w:ins>
    </w:p>
    <w:p w:rsidR="0027262C" w:rsidRPr="0027262C" w:rsidRDefault="0027262C" w:rsidP="0027262C">
      <w:pPr>
        <w:shd w:val="clear" w:color="auto" w:fill="F8F9FA"/>
        <w:spacing w:after="100" w:afterAutospacing="1" w:line="240" w:lineRule="auto"/>
        <w:rPr>
          <w:ins w:id="542" w:author="Unknown"/>
          <w:rFonts w:ascii="Helvetica" w:eastAsia="Times New Roman" w:hAnsi="Helvetica" w:cs="Helvetica"/>
          <w:color w:val="212529"/>
          <w:sz w:val="28"/>
          <w:szCs w:val="28"/>
        </w:rPr>
      </w:pPr>
      <w:ins w:id="543" w:author="Unknown">
        <w:r w:rsidRPr="0027262C">
          <w:rPr>
            <w:rFonts w:ascii="Helvetica" w:eastAsia="Times New Roman" w:hAnsi="Helvetica" w:cs="Helvetica"/>
            <w:color w:val="212529"/>
            <w:sz w:val="28"/>
            <w:szCs w:val="28"/>
          </w:rPr>
          <w:t>Do-while loop works very similer to while loop</w:t>
        </w:r>
      </w:ins>
    </w:p>
    <w:p w:rsidR="0027262C" w:rsidRPr="0027262C" w:rsidRDefault="0027262C" w:rsidP="0027262C">
      <w:pPr>
        <w:shd w:val="clear" w:color="auto" w:fill="F8F9FA"/>
        <w:spacing w:after="100" w:afterAutospacing="1" w:line="240" w:lineRule="auto"/>
        <w:rPr>
          <w:ins w:id="544" w:author="Unknown"/>
          <w:rFonts w:ascii="Helvetica" w:eastAsia="Times New Roman" w:hAnsi="Helvetica" w:cs="Helvetica"/>
          <w:color w:val="212529"/>
          <w:sz w:val="28"/>
          <w:szCs w:val="28"/>
        </w:rPr>
      </w:pPr>
      <w:ins w:id="545" w:author="Unknown">
        <w:r w:rsidRPr="0027262C">
          <w:rPr>
            <w:rFonts w:ascii="Helvetica" w:eastAsia="Times New Roman" w:hAnsi="Helvetica" w:cs="Helvetica"/>
            <w:color w:val="212529"/>
            <w:sz w:val="28"/>
            <w:szCs w:val="28"/>
          </w:rPr>
          <w:t>While -&gt; checks the condition &amp; then executes the code</w:t>
        </w:r>
      </w:ins>
    </w:p>
    <w:p w:rsidR="0027262C" w:rsidRPr="0027262C" w:rsidRDefault="0027262C" w:rsidP="0027262C">
      <w:pPr>
        <w:shd w:val="clear" w:color="auto" w:fill="F8F9FA"/>
        <w:spacing w:after="100" w:afterAutospacing="1" w:line="240" w:lineRule="auto"/>
        <w:rPr>
          <w:ins w:id="546" w:author="Unknown"/>
          <w:rFonts w:ascii="Helvetica" w:eastAsia="Times New Roman" w:hAnsi="Helvetica" w:cs="Helvetica"/>
          <w:color w:val="212529"/>
          <w:sz w:val="28"/>
          <w:szCs w:val="28"/>
        </w:rPr>
      </w:pPr>
      <w:ins w:id="547" w:author="Unknown">
        <w:r w:rsidRPr="0027262C">
          <w:rPr>
            <w:rFonts w:ascii="Helvetica" w:eastAsia="Times New Roman" w:hAnsi="Helvetica" w:cs="Helvetica"/>
            <w:color w:val="212529"/>
            <w:sz w:val="28"/>
            <w:szCs w:val="28"/>
          </w:rPr>
          <w:t>Do-while -&gt; executes the code &amp; then checks the condition</w:t>
        </w:r>
      </w:ins>
    </w:p>
    <w:p w:rsidR="0027262C" w:rsidRPr="0027262C" w:rsidRDefault="0027262C" w:rsidP="0027262C">
      <w:pPr>
        <w:shd w:val="clear" w:color="auto" w:fill="F8F9FA"/>
        <w:spacing w:after="100" w:afterAutospacing="1" w:line="240" w:lineRule="auto"/>
        <w:rPr>
          <w:ins w:id="548" w:author="Unknown"/>
          <w:rFonts w:ascii="Helvetica" w:eastAsia="Times New Roman" w:hAnsi="Helvetica" w:cs="Helvetica"/>
          <w:color w:val="212529"/>
          <w:sz w:val="28"/>
          <w:szCs w:val="28"/>
        </w:rPr>
      </w:pPr>
      <w:ins w:id="549" w:author="Unknown">
        <w:r w:rsidRPr="0027262C">
          <w:rPr>
            <w:rFonts w:ascii="Helvetica" w:eastAsia="Times New Roman" w:hAnsi="Helvetica" w:cs="Helvetica"/>
            <w:color w:val="212529"/>
            <w:sz w:val="28"/>
            <w:szCs w:val="28"/>
          </w:rPr>
          <w:t>**do-while loop = while loop which executes at least once</w:t>
        </w:r>
      </w:ins>
    </w:p>
    <w:p w:rsidR="0027262C" w:rsidRPr="0027262C" w:rsidRDefault="0027262C" w:rsidP="0027262C">
      <w:pPr>
        <w:shd w:val="clear" w:color="auto" w:fill="F8F9FA"/>
        <w:spacing w:after="100" w:afterAutospacing="1" w:line="240" w:lineRule="auto"/>
        <w:outlineLvl w:val="4"/>
        <w:rPr>
          <w:ins w:id="550" w:author="Unknown"/>
          <w:rFonts w:ascii="Segoe UI" w:eastAsia="Times New Roman" w:hAnsi="Segoe UI" w:cs="Segoe UI"/>
          <w:color w:val="212529"/>
          <w:sz w:val="20"/>
          <w:szCs w:val="20"/>
        </w:rPr>
      </w:pPr>
      <w:ins w:id="551" w:author="Unknown">
        <w:r w:rsidRPr="0027262C">
          <w:rPr>
            <w:rFonts w:ascii="Segoe UI" w:eastAsia="Times New Roman" w:hAnsi="Segoe UI" w:cs="Segoe UI"/>
            <w:b/>
            <w:bCs/>
            <w:color w:val="212529"/>
            <w:sz w:val="20"/>
            <w:szCs w:val="20"/>
          </w:rPr>
          <w:t>For Loop</w:t>
        </w:r>
      </w:ins>
    </w:p>
    <w:p w:rsidR="0027262C" w:rsidRPr="0027262C" w:rsidRDefault="0027262C" w:rsidP="0027262C">
      <w:pPr>
        <w:shd w:val="clear" w:color="auto" w:fill="F8F9FA"/>
        <w:spacing w:after="100" w:afterAutospacing="1" w:line="240" w:lineRule="auto"/>
        <w:rPr>
          <w:ins w:id="552" w:author="Unknown"/>
          <w:rFonts w:ascii="Helvetica" w:eastAsia="Times New Roman" w:hAnsi="Helvetica" w:cs="Helvetica"/>
          <w:color w:val="212529"/>
          <w:sz w:val="28"/>
          <w:szCs w:val="28"/>
        </w:rPr>
      </w:pPr>
      <w:ins w:id="553" w:author="Unknown">
        <w:r w:rsidRPr="0027262C">
          <w:rPr>
            <w:rFonts w:ascii="Helvetica" w:eastAsia="Times New Roman" w:hAnsi="Helvetica" w:cs="Helvetica"/>
            <w:color w:val="212529"/>
            <w:sz w:val="28"/>
            <w:szCs w:val="28"/>
          </w:rPr>
          <w:t>The syntax of for loop looks like this:</w:t>
        </w:r>
      </w:ins>
    </w:p>
    <w:p w:rsidR="0027262C" w:rsidRPr="0027262C" w:rsidRDefault="0027262C" w:rsidP="0027262C">
      <w:pPr>
        <w:shd w:val="clear" w:color="auto" w:fill="F8F9FA"/>
        <w:spacing w:after="100" w:afterAutospacing="1" w:line="240" w:lineRule="auto"/>
        <w:rPr>
          <w:ins w:id="554" w:author="Unknown"/>
          <w:rFonts w:ascii="Helvetica" w:eastAsia="Times New Roman" w:hAnsi="Helvetica" w:cs="Helvetica"/>
          <w:color w:val="212529"/>
          <w:sz w:val="28"/>
          <w:szCs w:val="28"/>
        </w:rPr>
      </w:pPr>
      <w:ins w:id="555" w:author="Unknown">
        <w:r w:rsidRPr="0027262C">
          <w:rPr>
            <w:rFonts w:ascii="Helvetica" w:eastAsia="Times New Roman" w:hAnsi="Helvetica" w:cs="Helvetica"/>
            <w:color w:val="212529"/>
            <w:sz w:val="28"/>
            <w:szCs w:val="28"/>
          </w:rPr>
          <w:t>for( initialize; test; increment or decrement)</w:t>
        </w:r>
      </w:ins>
    </w:p>
    <w:p w:rsidR="0027262C" w:rsidRPr="0027262C" w:rsidRDefault="0027262C" w:rsidP="0027262C">
      <w:pPr>
        <w:shd w:val="clear" w:color="auto" w:fill="F8F9FA"/>
        <w:spacing w:after="100" w:afterAutospacing="1" w:line="240" w:lineRule="auto"/>
        <w:rPr>
          <w:ins w:id="556" w:author="Unknown"/>
          <w:rFonts w:ascii="Helvetica" w:eastAsia="Times New Roman" w:hAnsi="Helvetica" w:cs="Helvetica"/>
          <w:color w:val="212529"/>
          <w:sz w:val="28"/>
          <w:szCs w:val="28"/>
        </w:rPr>
      </w:pPr>
      <w:ins w:id="557" w:author="Unknown">
        <w:r w:rsidRPr="0027262C">
          <w:rPr>
            <w:rFonts w:ascii="Helvetica" w:eastAsia="Times New Roman" w:hAnsi="Helvetica" w:cs="Helvetica"/>
            <w:color w:val="212529"/>
            <w:sz w:val="28"/>
            <w:szCs w:val="28"/>
          </w:rPr>
          <w:t>{</w:t>
        </w:r>
      </w:ins>
    </w:p>
    <w:p w:rsidR="0027262C" w:rsidRPr="0027262C" w:rsidRDefault="0027262C" w:rsidP="0027262C">
      <w:pPr>
        <w:shd w:val="clear" w:color="auto" w:fill="F8F9FA"/>
        <w:spacing w:after="100" w:afterAutospacing="1" w:line="240" w:lineRule="auto"/>
        <w:rPr>
          <w:ins w:id="558" w:author="Unknown"/>
          <w:rFonts w:ascii="Helvetica" w:eastAsia="Times New Roman" w:hAnsi="Helvetica" w:cs="Helvetica"/>
          <w:color w:val="212529"/>
          <w:sz w:val="28"/>
          <w:szCs w:val="28"/>
        </w:rPr>
      </w:pPr>
      <w:ins w:id="559" w:author="Unknown">
        <w:r w:rsidRPr="0027262C">
          <w:rPr>
            <w:rFonts w:ascii="Helvetica" w:eastAsia="Times New Roman" w:hAnsi="Helvetica" w:cs="Helvetica"/>
            <w:color w:val="212529"/>
            <w:sz w:val="28"/>
            <w:szCs w:val="28"/>
          </w:rPr>
          <w:t>//code;</w:t>
        </w:r>
      </w:ins>
    </w:p>
    <w:p w:rsidR="0027262C" w:rsidRPr="0027262C" w:rsidRDefault="0027262C" w:rsidP="0027262C">
      <w:pPr>
        <w:shd w:val="clear" w:color="auto" w:fill="F8F9FA"/>
        <w:spacing w:after="100" w:afterAutospacing="1" w:line="240" w:lineRule="auto"/>
        <w:rPr>
          <w:ins w:id="560" w:author="Unknown"/>
          <w:rFonts w:ascii="Helvetica" w:eastAsia="Times New Roman" w:hAnsi="Helvetica" w:cs="Helvetica"/>
          <w:color w:val="212529"/>
          <w:sz w:val="28"/>
          <w:szCs w:val="28"/>
        </w:rPr>
      </w:pPr>
      <w:ins w:id="561" w:author="Unknown">
        <w:r w:rsidRPr="0027262C">
          <w:rPr>
            <w:rFonts w:ascii="Helvetica" w:eastAsia="Times New Roman" w:hAnsi="Helvetica" w:cs="Helvetica"/>
            <w:color w:val="212529"/>
            <w:sz w:val="28"/>
            <w:szCs w:val="28"/>
          </w:rPr>
          <w:t>//code;</w:t>
        </w:r>
      </w:ins>
    </w:p>
    <w:p w:rsidR="0027262C" w:rsidRPr="0027262C" w:rsidRDefault="0027262C" w:rsidP="0027262C">
      <w:pPr>
        <w:shd w:val="clear" w:color="auto" w:fill="F8F9FA"/>
        <w:spacing w:after="100" w:afterAutospacing="1" w:line="240" w:lineRule="auto"/>
        <w:rPr>
          <w:ins w:id="562" w:author="Unknown"/>
          <w:rFonts w:ascii="Helvetica" w:eastAsia="Times New Roman" w:hAnsi="Helvetica" w:cs="Helvetica"/>
          <w:color w:val="212529"/>
          <w:sz w:val="28"/>
          <w:szCs w:val="28"/>
        </w:rPr>
      </w:pPr>
      <w:ins w:id="563" w:author="Unknown">
        <w:r w:rsidRPr="0027262C">
          <w:rPr>
            <w:rFonts w:ascii="Helvetica" w:eastAsia="Times New Roman" w:hAnsi="Helvetica" w:cs="Helvetica"/>
            <w:color w:val="212529"/>
            <w:sz w:val="28"/>
            <w:szCs w:val="28"/>
          </w:rPr>
          <w:t>}</w:t>
        </w:r>
      </w:ins>
    </w:p>
    <w:p w:rsidR="0027262C" w:rsidRPr="0027262C" w:rsidRDefault="0027262C" w:rsidP="0027262C">
      <w:pPr>
        <w:shd w:val="clear" w:color="auto" w:fill="F8F9FA"/>
        <w:spacing w:after="100" w:afterAutospacing="1" w:line="240" w:lineRule="auto"/>
        <w:rPr>
          <w:ins w:id="564" w:author="Unknown"/>
          <w:rFonts w:ascii="Helvetica" w:eastAsia="Times New Roman" w:hAnsi="Helvetica" w:cs="Helvetica"/>
          <w:color w:val="212529"/>
          <w:sz w:val="28"/>
          <w:szCs w:val="28"/>
        </w:rPr>
      </w:pPr>
      <w:ins w:id="565" w:author="Unknown">
        <w:r w:rsidRPr="0027262C">
          <w:rPr>
            <w:rFonts w:ascii="Helvetica" w:eastAsia="Times New Roman" w:hAnsi="Helvetica" w:cs="Helvetica"/>
            <w:color w:val="212529"/>
            <w:sz w:val="28"/>
            <w:szCs w:val="28"/>
          </w:rPr>
          <w:t>Initialize -&gt; setting a lop counter to an initial value</w:t>
        </w:r>
      </w:ins>
    </w:p>
    <w:p w:rsidR="0027262C" w:rsidRPr="0027262C" w:rsidRDefault="0027262C" w:rsidP="0027262C">
      <w:pPr>
        <w:shd w:val="clear" w:color="auto" w:fill="F8F9FA"/>
        <w:spacing w:after="100" w:afterAutospacing="1" w:line="240" w:lineRule="auto"/>
        <w:rPr>
          <w:ins w:id="566" w:author="Unknown"/>
          <w:rFonts w:ascii="Helvetica" w:eastAsia="Times New Roman" w:hAnsi="Helvetica" w:cs="Helvetica"/>
          <w:color w:val="212529"/>
          <w:sz w:val="28"/>
          <w:szCs w:val="28"/>
        </w:rPr>
      </w:pPr>
      <w:ins w:id="567" w:author="Unknown">
        <w:r w:rsidRPr="0027262C">
          <w:rPr>
            <w:rFonts w:ascii="Helvetica" w:eastAsia="Times New Roman" w:hAnsi="Helvetica" w:cs="Helvetica"/>
            <w:color w:val="212529"/>
            <w:sz w:val="28"/>
            <w:szCs w:val="28"/>
          </w:rPr>
          <w:t>Test -&gt; checking a condition</w:t>
        </w:r>
      </w:ins>
    </w:p>
    <w:p w:rsidR="0027262C" w:rsidRPr="0027262C" w:rsidRDefault="0027262C" w:rsidP="0027262C">
      <w:pPr>
        <w:shd w:val="clear" w:color="auto" w:fill="F8F9FA"/>
        <w:spacing w:after="100" w:afterAutospacing="1" w:line="240" w:lineRule="auto"/>
        <w:rPr>
          <w:ins w:id="568" w:author="Unknown"/>
          <w:rFonts w:ascii="Helvetica" w:eastAsia="Times New Roman" w:hAnsi="Helvetica" w:cs="Helvetica"/>
          <w:color w:val="212529"/>
          <w:sz w:val="28"/>
          <w:szCs w:val="28"/>
        </w:rPr>
      </w:pPr>
      <w:ins w:id="569" w:author="Unknown">
        <w:r w:rsidRPr="0027262C">
          <w:rPr>
            <w:rFonts w:ascii="Helvetica" w:eastAsia="Times New Roman" w:hAnsi="Helvetica" w:cs="Helvetica"/>
            <w:color w:val="212529"/>
            <w:sz w:val="28"/>
            <w:szCs w:val="28"/>
          </w:rPr>
          <w:t>Increment -&gt; updating the loop counter</w:t>
        </w:r>
      </w:ins>
    </w:p>
    <w:p w:rsidR="0027262C" w:rsidRPr="0027262C" w:rsidRDefault="0027262C" w:rsidP="0027262C">
      <w:pPr>
        <w:shd w:val="clear" w:color="auto" w:fill="F8F9FA"/>
        <w:spacing w:after="100" w:afterAutospacing="1" w:line="240" w:lineRule="auto"/>
        <w:rPr>
          <w:ins w:id="570" w:author="Unknown"/>
          <w:rFonts w:ascii="Helvetica" w:eastAsia="Times New Roman" w:hAnsi="Helvetica" w:cs="Helvetica"/>
          <w:color w:val="212529"/>
          <w:sz w:val="28"/>
          <w:szCs w:val="28"/>
        </w:rPr>
      </w:pPr>
      <w:ins w:id="571" w:author="Unknown">
        <w:r w:rsidRPr="0027262C">
          <w:rPr>
            <w:rFonts w:ascii="Helvetica" w:eastAsia="Times New Roman" w:hAnsi="Helvetica" w:cs="Helvetica"/>
            <w:b/>
            <w:bCs/>
            <w:color w:val="212529"/>
            <w:sz w:val="28"/>
          </w:rPr>
          <w:lastRenderedPageBreak/>
          <w:t>An example:</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572" w:author="Unknown"/>
          <w:rFonts w:ascii="Consolas" w:eastAsia="Times New Roman" w:hAnsi="Consolas" w:cs="Courier New"/>
          <w:color w:val="F8F8F2"/>
          <w:sz w:val="24"/>
        </w:rPr>
      </w:pPr>
      <w:ins w:id="573" w:author="Unknown">
        <w:r w:rsidRPr="0027262C">
          <w:rPr>
            <w:rFonts w:ascii="Consolas" w:eastAsia="Times New Roman" w:hAnsi="Consolas" w:cs="Courier New"/>
            <w:color w:val="66D9EF"/>
            <w:sz w:val="24"/>
          </w:rPr>
          <w:t>for</w:t>
        </w:r>
        <w:r w:rsidRPr="0027262C">
          <w:rPr>
            <w:rFonts w:ascii="Consolas" w:eastAsia="Times New Roman" w:hAnsi="Consolas" w:cs="Courier New"/>
            <w:color w:val="F8F8F2"/>
            <w:sz w:val="24"/>
          </w:rPr>
          <w:t>(i=</w:t>
        </w:r>
        <w:r w:rsidRPr="0027262C">
          <w:rPr>
            <w:rFonts w:ascii="Consolas" w:eastAsia="Times New Roman" w:hAnsi="Consolas" w:cs="Courier New"/>
            <w:color w:val="AE81FF"/>
            <w:sz w:val="24"/>
          </w:rPr>
          <w:t>0</w:t>
        </w:r>
        <w:r w:rsidRPr="0027262C">
          <w:rPr>
            <w:rFonts w:ascii="Consolas" w:eastAsia="Times New Roman" w:hAnsi="Consolas" w:cs="Courier New"/>
            <w:color w:val="F8F8F2"/>
            <w:sz w:val="24"/>
          </w:rPr>
          <w:t>;i&lt;</w:t>
        </w:r>
        <w:r w:rsidRPr="0027262C">
          <w:rPr>
            <w:rFonts w:ascii="Consolas" w:eastAsia="Times New Roman" w:hAnsi="Consolas" w:cs="Courier New"/>
            <w:color w:val="AE81FF"/>
            <w:sz w:val="24"/>
          </w:rPr>
          <w:t>3</w:t>
        </w:r>
        <w:r w:rsidRPr="0027262C">
          <w:rPr>
            <w:rFonts w:ascii="Consolas" w:eastAsia="Times New Roman" w:hAnsi="Consolas" w:cs="Courier New"/>
            <w:color w:val="F8F8F2"/>
            <w:sz w:val="24"/>
          </w:rPr>
          <w:t>;i++)</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574" w:author="Unknown"/>
          <w:rFonts w:ascii="Consolas" w:eastAsia="Times New Roman" w:hAnsi="Consolas" w:cs="Courier New"/>
          <w:color w:val="F8F8F2"/>
          <w:sz w:val="24"/>
        </w:rPr>
      </w:pPr>
      <w:ins w:id="575" w:author="Unknown">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576" w:author="Unknown"/>
          <w:rFonts w:ascii="Consolas" w:eastAsia="Times New Roman" w:hAnsi="Consolas" w:cs="Courier New"/>
          <w:color w:val="F8F8F2"/>
          <w:sz w:val="24"/>
        </w:rPr>
      </w:pPr>
      <w:ins w:id="577" w:author="Unknown">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(“%d”,i);</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578" w:author="Unknown"/>
          <w:rFonts w:ascii="Consolas" w:eastAsia="Times New Roman" w:hAnsi="Consolas" w:cs="Courier New"/>
          <w:color w:val="F8F8F2"/>
          <w:sz w:val="24"/>
        </w:rPr>
      </w:pPr>
      <w:ins w:id="579" w:author="Unknown">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(“\n”);</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580" w:author="Unknown"/>
          <w:rFonts w:ascii="Consolas" w:eastAsia="Times New Roman" w:hAnsi="Consolas" w:cs="Courier New"/>
          <w:color w:val="F8F8F2"/>
          <w:sz w:val="28"/>
          <w:szCs w:val="28"/>
        </w:rPr>
      </w:pPr>
      <w:ins w:id="581" w:author="Unknown">
        <w:r w:rsidRPr="0027262C">
          <w:rPr>
            <w:rFonts w:ascii="Consolas" w:eastAsia="Times New Roman" w:hAnsi="Consolas" w:cs="Courier New"/>
            <w:color w:val="F8F8F2"/>
            <w:sz w:val="24"/>
          </w:rPr>
          <w:t>}</w:t>
        </w:r>
      </w:ins>
    </w:p>
    <w:p w:rsidR="0027262C" w:rsidRPr="0027262C" w:rsidRDefault="0027262C" w:rsidP="0027262C">
      <w:pPr>
        <w:shd w:val="clear" w:color="auto" w:fill="F8F9FA"/>
        <w:spacing w:after="0" w:line="240" w:lineRule="auto"/>
        <w:rPr>
          <w:ins w:id="582" w:author="Unknown"/>
          <w:rFonts w:ascii="Helvetica" w:eastAsia="Times New Roman" w:hAnsi="Helvetica" w:cs="Helvetica"/>
          <w:color w:val="212529"/>
          <w:sz w:val="28"/>
          <w:szCs w:val="28"/>
        </w:rPr>
      </w:pPr>
      <w:ins w:id="583"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584" w:author="Unknown"/>
          <w:rFonts w:ascii="Helvetica" w:eastAsia="Times New Roman" w:hAnsi="Helvetica" w:cs="Helvetica"/>
          <w:color w:val="212529"/>
          <w:sz w:val="28"/>
          <w:szCs w:val="28"/>
        </w:rPr>
      </w:pPr>
      <w:ins w:id="585" w:author="Unknown">
        <w:r w:rsidRPr="0027262C">
          <w:rPr>
            <w:rFonts w:ascii="Helvetica" w:eastAsia="Times New Roman" w:hAnsi="Helvetica" w:cs="Helvetica"/>
            <w:color w:val="212529"/>
            <w:sz w:val="28"/>
            <w:szCs w:val="28"/>
          </w:rPr>
          <w:t>Output:</w:t>
        </w:r>
      </w:ins>
    </w:p>
    <w:p w:rsidR="0027262C" w:rsidRPr="0027262C" w:rsidRDefault="0027262C" w:rsidP="0027262C">
      <w:pPr>
        <w:shd w:val="clear" w:color="auto" w:fill="F8F9FA"/>
        <w:spacing w:after="100" w:afterAutospacing="1" w:line="240" w:lineRule="auto"/>
        <w:rPr>
          <w:ins w:id="586" w:author="Unknown"/>
          <w:rFonts w:ascii="Helvetica" w:eastAsia="Times New Roman" w:hAnsi="Helvetica" w:cs="Helvetica"/>
          <w:color w:val="212529"/>
          <w:sz w:val="28"/>
          <w:szCs w:val="28"/>
        </w:rPr>
      </w:pPr>
      <w:ins w:id="587" w:author="Unknown">
        <w:r w:rsidRPr="0027262C">
          <w:rPr>
            <w:rFonts w:ascii="Helvetica" w:eastAsia="Times New Roman" w:hAnsi="Helvetica" w:cs="Helvetica"/>
            <w:color w:val="212529"/>
            <w:sz w:val="28"/>
            <w:szCs w:val="28"/>
          </w:rPr>
          <w:t>0</w:t>
        </w:r>
      </w:ins>
    </w:p>
    <w:p w:rsidR="0027262C" w:rsidRPr="0027262C" w:rsidRDefault="0027262C" w:rsidP="0027262C">
      <w:pPr>
        <w:shd w:val="clear" w:color="auto" w:fill="F8F9FA"/>
        <w:spacing w:after="100" w:afterAutospacing="1" w:line="240" w:lineRule="auto"/>
        <w:rPr>
          <w:ins w:id="588" w:author="Unknown"/>
          <w:rFonts w:ascii="Helvetica" w:eastAsia="Times New Roman" w:hAnsi="Helvetica" w:cs="Helvetica"/>
          <w:color w:val="212529"/>
          <w:sz w:val="28"/>
          <w:szCs w:val="28"/>
        </w:rPr>
      </w:pPr>
      <w:ins w:id="589" w:author="Unknown">
        <w:r w:rsidRPr="0027262C">
          <w:rPr>
            <w:rFonts w:ascii="Helvetica" w:eastAsia="Times New Roman" w:hAnsi="Helvetica" w:cs="Helvetica"/>
            <w:color w:val="212529"/>
            <w:sz w:val="28"/>
            <w:szCs w:val="28"/>
          </w:rPr>
          <w:t>1</w:t>
        </w:r>
      </w:ins>
    </w:p>
    <w:p w:rsidR="0027262C" w:rsidRPr="0027262C" w:rsidRDefault="0027262C" w:rsidP="0027262C">
      <w:pPr>
        <w:shd w:val="clear" w:color="auto" w:fill="F8F9FA"/>
        <w:spacing w:after="100" w:afterAutospacing="1" w:line="240" w:lineRule="auto"/>
        <w:rPr>
          <w:ins w:id="590" w:author="Unknown"/>
          <w:rFonts w:ascii="Helvetica" w:eastAsia="Times New Roman" w:hAnsi="Helvetica" w:cs="Helvetica"/>
          <w:color w:val="212529"/>
          <w:sz w:val="28"/>
          <w:szCs w:val="28"/>
        </w:rPr>
      </w:pPr>
      <w:ins w:id="591" w:author="Unknown">
        <w:r w:rsidRPr="0027262C">
          <w:rPr>
            <w:rFonts w:ascii="Helvetica" w:eastAsia="Times New Roman" w:hAnsi="Helvetica" w:cs="Helvetica"/>
            <w:color w:val="212529"/>
            <w:sz w:val="28"/>
            <w:szCs w:val="28"/>
          </w:rPr>
          <w:t>2</w:t>
        </w:r>
      </w:ins>
    </w:p>
    <w:p w:rsidR="0027262C" w:rsidRPr="0027262C" w:rsidRDefault="0027262C" w:rsidP="0027262C">
      <w:pPr>
        <w:shd w:val="clear" w:color="auto" w:fill="F8F9FA"/>
        <w:spacing w:after="100" w:afterAutospacing="1" w:line="240" w:lineRule="auto"/>
        <w:rPr>
          <w:ins w:id="592" w:author="Unknown"/>
          <w:rFonts w:ascii="Helvetica" w:eastAsia="Times New Roman" w:hAnsi="Helvetica" w:cs="Helvetica"/>
          <w:color w:val="212529"/>
          <w:sz w:val="28"/>
          <w:szCs w:val="28"/>
        </w:rPr>
      </w:pPr>
      <w:ins w:id="593" w:author="Unknown">
        <w:r w:rsidRPr="0027262C">
          <w:rPr>
            <w:rFonts w:ascii="Helvetica" w:eastAsia="Times New Roman" w:hAnsi="Helvetica" w:cs="Helvetica"/>
            <w:b/>
            <w:bCs/>
            <w:color w:val="212529"/>
            <w:sz w:val="28"/>
          </w:rPr>
          <w:t>Quick Quiz</w:t>
        </w:r>
        <w:r w:rsidRPr="0027262C">
          <w:rPr>
            <w:rFonts w:ascii="Helvetica" w:eastAsia="Times New Roman" w:hAnsi="Helvetica" w:cs="Helvetica"/>
            <w:color w:val="212529"/>
            <w:sz w:val="28"/>
            <w:szCs w:val="28"/>
          </w:rPr>
          <w:t>: Write a program to print first n natural numbers using for loop.</w:t>
        </w:r>
      </w:ins>
    </w:p>
    <w:p w:rsidR="0027262C" w:rsidRPr="0027262C" w:rsidRDefault="0027262C" w:rsidP="0027262C">
      <w:pPr>
        <w:shd w:val="clear" w:color="auto" w:fill="F8F9FA"/>
        <w:spacing w:after="100" w:afterAutospacing="1" w:line="240" w:lineRule="auto"/>
        <w:rPr>
          <w:ins w:id="594" w:author="Unknown"/>
          <w:rFonts w:ascii="Helvetica" w:eastAsia="Times New Roman" w:hAnsi="Helvetica" w:cs="Helvetica"/>
          <w:color w:val="212529"/>
          <w:sz w:val="28"/>
          <w:szCs w:val="28"/>
        </w:rPr>
      </w:pPr>
      <w:ins w:id="595" w:author="Unknown">
        <w:r w:rsidRPr="0027262C">
          <w:rPr>
            <w:rFonts w:ascii="Helvetica" w:eastAsia="Times New Roman" w:hAnsi="Helvetica" w:cs="Helvetica"/>
            <w:b/>
            <w:bCs/>
            <w:color w:val="212529"/>
            <w:sz w:val="28"/>
          </w:rPr>
          <w:t>A case of Decrementing for loop</w:t>
        </w:r>
      </w:ins>
    </w:p>
    <w:p w:rsidR="0027262C" w:rsidRPr="0027262C" w:rsidRDefault="0027262C" w:rsidP="0027262C">
      <w:pPr>
        <w:shd w:val="clear" w:color="auto" w:fill="F8F9FA"/>
        <w:spacing w:after="100" w:afterAutospacing="1" w:line="240" w:lineRule="auto"/>
        <w:rPr>
          <w:ins w:id="596" w:author="Unknown"/>
          <w:rFonts w:ascii="Helvetica" w:eastAsia="Times New Roman" w:hAnsi="Helvetica" w:cs="Helvetica"/>
          <w:color w:val="212529"/>
          <w:sz w:val="28"/>
          <w:szCs w:val="28"/>
        </w:rPr>
      </w:pPr>
      <w:ins w:id="597" w:author="Unknown">
        <w:r w:rsidRPr="0027262C">
          <w:rPr>
            <w:rFonts w:ascii="Helvetica" w:eastAsia="Times New Roman" w:hAnsi="Helvetica" w:cs="Helvetica"/>
            <w:color w:val="212529"/>
            <w:sz w:val="28"/>
            <w:szCs w:val="28"/>
          </w:rPr>
          <w:t>for(i=5; i; i--)</w:t>
        </w:r>
      </w:ins>
    </w:p>
    <w:p w:rsidR="0027262C" w:rsidRPr="0027262C" w:rsidRDefault="0027262C" w:rsidP="0027262C">
      <w:pPr>
        <w:shd w:val="clear" w:color="auto" w:fill="F8F9FA"/>
        <w:spacing w:after="100" w:afterAutospacing="1" w:line="240" w:lineRule="auto"/>
        <w:rPr>
          <w:ins w:id="598" w:author="Unknown"/>
          <w:rFonts w:ascii="Helvetica" w:eastAsia="Times New Roman" w:hAnsi="Helvetica" w:cs="Helvetica"/>
          <w:color w:val="212529"/>
          <w:sz w:val="28"/>
          <w:szCs w:val="28"/>
        </w:rPr>
      </w:pPr>
      <w:ins w:id="599" w:author="Unknown">
        <w:r w:rsidRPr="0027262C">
          <w:rPr>
            <w:rFonts w:ascii="Helvetica" w:eastAsia="Times New Roman" w:hAnsi="Helvetica" w:cs="Helvetica"/>
            <w:color w:val="212529"/>
            <w:sz w:val="28"/>
            <w:szCs w:val="28"/>
          </w:rPr>
          <w:t>   printf(“%d\n”,i);</w:t>
        </w:r>
      </w:ins>
    </w:p>
    <w:p w:rsidR="0027262C" w:rsidRPr="0027262C" w:rsidRDefault="0027262C" w:rsidP="0027262C">
      <w:pPr>
        <w:shd w:val="clear" w:color="auto" w:fill="F8F9FA"/>
        <w:spacing w:after="100" w:afterAutospacing="1" w:line="240" w:lineRule="auto"/>
        <w:rPr>
          <w:ins w:id="600" w:author="Unknown"/>
          <w:rFonts w:ascii="Helvetica" w:eastAsia="Times New Roman" w:hAnsi="Helvetica" w:cs="Helvetica"/>
          <w:color w:val="212529"/>
          <w:sz w:val="28"/>
          <w:szCs w:val="28"/>
        </w:rPr>
      </w:pPr>
      <w:ins w:id="601" w:author="Unknown">
        <w:r w:rsidRPr="0027262C">
          <w:rPr>
            <w:rFonts w:ascii="Helvetica" w:eastAsia="Times New Roman" w:hAnsi="Helvetica" w:cs="Helvetica"/>
            <w:color w:val="212529"/>
            <w:sz w:val="28"/>
            <w:szCs w:val="28"/>
          </w:rPr>
          <w:t>This for loop will keep on running until i becomes 0.</w:t>
        </w:r>
      </w:ins>
    </w:p>
    <w:p w:rsidR="0027262C" w:rsidRPr="0027262C" w:rsidRDefault="0027262C" w:rsidP="0027262C">
      <w:pPr>
        <w:shd w:val="clear" w:color="auto" w:fill="F8F9FA"/>
        <w:spacing w:after="100" w:afterAutospacing="1" w:line="240" w:lineRule="auto"/>
        <w:rPr>
          <w:ins w:id="602" w:author="Unknown"/>
          <w:rFonts w:ascii="Helvetica" w:eastAsia="Times New Roman" w:hAnsi="Helvetica" w:cs="Helvetica"/>
          <w:color w:val="212529"/>
          <w:sz w:val="28"/>
          <w:szCs w:val="28"/>
        </w:rPr>
      </w:pPr>
      <w:ins w:id="603" w:author="Unknown">
        <w:r w:rsidRPr="0027262C">
          <w:rPr>
            <w:rFonts w:ascii="Helvetica" w:eastAsia="Times New Roman" w:hAnsi="Helvetica" w:cs="Helvetica"/>
            <w:color w:val="212529"/>
            <w:sz w:val="28"/>
            <w:szCs w:val="28"/>
          </w:rPr>
          <w:t>The loop runs in the following steps:</w:t>
        </w:r>
      </w:ins>
    </w:p>
    <w:p w:rsidR="0027262C" w:rsidRPr="0027262C" w:rsidRDefault="0027262C" w:rsidP="0027262C">
      <w:pPr>
        <w:numPr>
          <w:ilvl w:val="0"/>
          <w:numId w:val="14"/>
        </w:numPr>
        <w:shd w:val="clear" w:color="auto" w:fill="F8F9FA"/>
        <w:spacing w:before="100" w:beforeAutospacing="1" w:after="100" w:afterAutospacing="1" w:line="240" w:lineRule="auto"/>
        <w:rPr>
          <w:ins w:id="604" w:author="Unknown"/>
          <w:rFonts w:ascii="Helvetica" w:eastAsia="Times New Roman" w:hAnsi="Helvetica" w:cs="Helvetica"/>
          <w:color w:val="212529"/>
          <w:sz w:val="28"/>
          <w:szCs w:val="28"/>
        </w:rPr>
      </w:pPr>
      <w:ins w:id="605" w:author="Unknown">
        <w:r w:rsidRPr="0027262C">
          <w:rPr>
            <w:rFonts w:ascii="Helvetica" w:eastAsia="Times New Roman" w:hAnsi="Helvetica" w:cs="Helvetica"/>
            <w:color w:val="212529"/>
            <w:sz w:val="28"/>
            <w:szCs w:val="28"/>
          </w:rPr>
          <w:t>i is initialized to 5</w:t>
        </w:r>
      </w:ins>
    </w:p>
    <w:p w:rsidR="0027262C" w:rsidRPr="0027262C" w:rsidRDefault="0027262C" w:rsidP="0027262C">
      <w:pPr>
        <w:numPr>
          <w:ilvl w:val="0"/>
          <w:numId w:val="14"/>
        </w:numPr>
        <w:shd w:val="clear" w:color="auto" w:fill="F8F9FA"/>
        <w:spacing w:before="100" w:beforeAutospacing="1" w:after="100" w:afterAutospacing="1" w:line="240" w:lineRule="auto"/>
        <w:rPr>
          <w:ins w:id="606" w:author="Unknown"/>
          <w:rFonts w:ascii="Helvetica" w:eastAsia="Times New Roman" w:hAnsi="Helvetica" w:cs="Helvetica"/>
          <w:color w:val="212529"/>
          <w:sz w:val="28"/>
          <w:szCs w:val="28"/>
        </w:rPr>
      </w:pPr>
      <w:ins w:id="607" w:author="Unknown">
        <w:r w:rsidRPr="0027262C">
          <w:rPr>
            <w:rFonts w:ascii="Helvetica" w:eastAsia="Times New Roman" w:hAnsi="Helvetica" w:cs="Helvetica"/>
            <w:color w:val="212529"/>
            <w:sz w:val="28"/>
            <w:szCs w:val="28"/>
          </w:rPr>
          <w:t>The condition “i” (0 or none) is tested</w:t>
        </w:r>
      </w:ins>
    </w:p>
    <w:p w:rsidR="0027262C" w:rsidRPr="0027262C" w:rsidRDefault="0027262C" w:rsidP="0027262C">
      <w:pPr>
        <w:numPr>
          <w:ilvl w:val="0"/>
          <w:numId w:val="14"/>
        </w:numPr>
        <w:shd w:val="clear" w:color="auto" w:fill="F8F9FA"/>
        <w:spacing w:before="100" w:beforeAutospacing="1" w:after="100" w:afterAutospacing="1" w:line="240" w:lineRule="auto"/>
        <w:rPr>
          <w:ins w:id="608" w:author="Unknown"/>
          <w:rFonts w:ascii="Helvetica" w:eastAsia="Times New Roman" w:hAnsi="Helvetica" w:cs="Helvetica"/>
          <w:color w:val="212529"/>
          <w:sz w:val="28"/>
          <w:szCs w:val="28"/>
        </w:rPr>
      </w:pPr>
      <w:ins w:id="609" w:author="Unknown">
        <w:r w:rsidRPr="0027262C">
          <w:rPr>
            <w:rFonts w:ascii="Helvetica" w:eastAsia="Times New Roman" w:hAnsi="Helvetica" w:cs="Helvetica"/>
            <w:color w:val="212529"/>
            <w:sz w:val="28"/>
            <w:szCs w:val="28"/>
          </w:rPr>
          <w:t>The code is executed</w:t>
        </w:r>
      </w:ins>
    </w:p>
    <w:p w:rsidR="0027262C" w:rsidRPr="0027262C" w:rsidRDefault="0027262C" w:rsidP="0027262C">
      <w:pPr>
        <w:numPr>
          <w:ilvl w:val="0"/>
          <w:numId w:val="14"/>
        </w:numPr>
        <w:shd w:val="clear" w:color="auto" w:fill="F8F9FA"/>
        <w:spacing w:before="100" w:beforeAutospacing="1" w:after="100" w:afterAutospacing="1" w:line="240" w:lineRule="auto"/>
        <w:rPr>
          <w:ins w:id="610" w:author="Unknown"/>
          <w:rFonts w:ascii="Helvetica" w:eastAsia="Times New Roman" w:hAnsi="Helvetica" w:cs="Helvetica"/>
          <w:color w:val="212529"/>
          <w:sz w:val="28"/>
          <w:szCs w:val="28"/>
        </w:rPr>
      </w:pPr>
      <w:ins w:id="611" w:author="Unknown">
        <w:r w:rsidRPr="0027262C">
          <w:rPr>
            <w:rFonts w:ascii="Helvetica" w:eastAsia="Times New Roman" w:hAnsi="Helvetica" w:cs="Helvetica"/>
            <w:color w:val="212529"/>
            <w:sz w:val="28"/>
            <w:szCs w:val="28"/>
          </w:rPr>
          <w:t>i is decremented</w:t>
        </w:r>
      </w:ins>
    </w:p>
    <w:p w:rsidR="0027262C" w:rsidRPr="0027262C" w:rsidRDefault="0027262C" w:rsidP="0027262C">
      <w:pPr>
        <w:numPr>
          <w:ilvl w:val="0"/>
          <w:numId w:val="14"/>
        </w:numPr>
        <w:shd w:val="clear" w:color="auto" w:fill="F8F9FA"/>
        <w:spacing w:before="100" w:beforeAutospacing="1" w:after="100" w:afterAutospacing="1" w:line="240" w:lineRule="auto"/>
        <w:rPr>
          <w:ins w:id="612" w:author="Unknown"/>
          <w:rFonts w:ascii="Helvetica" w:eastAsia="Times New Roman" w:hAnsi="Helvetica" w:cs="Helvetica"/>
          <w:color w:val="212529"/>
          <w:sz w:val="28"/>
          <w:szCs w:val="28"/>
        </w:rPr>
      </w:pPr>
      <w:ins w:id="613" w:author="Unknown">
        <w:r w:rsidRPr="0027262C">
          <w:rPr>
            <w:rFonts w:ascii="Helvetica" w:eastAsia="Times New Roman" w:hAnsi="Helvetica" w:cs="Helvetica"/>
            <w:color w:val="212529"/>
            <w:sz w:val="28"/>
            <w:szCs w:val="28"/>
          </w:rPr>
          <w:t>Condition i is checked and the code is executed if it's not 0.</w:t>
        </w:r>
      </w:ins>
    </w:p>
    <w:p w:rsidR="0027262C" w:rsidRPr="0027262C" w:rsidRDefault="0027262C" w:rsidP="0027262C">
      <w:pPr>
        <w:numPr>
          <w:ilvl w:val="0"/>
          <w:numId w:val="14"/>
        </w:numPr>
        <w:shd w:val="clear" w:color="auto" w:fill="F8F9FA"/>
        <w:spacing w:before="100" w:beforeAutospacing="1" w:after="100" w:afterAutospacing="1" w:line="240" w:lineRule="auto"/>
        <w:rPr>
          <w:ins w:id="614" w:author="Unknown"/>
          <w:rFonts w:ascii="Helvetica" w:eastAsia="Times New Roman" w:hAnsi="Helvetica" w:cs="Helvetica"/>
          <w:color w:val="212529"/>
          <w:sz w:val="28"/>
          <w:szCs w:val="28"/>
        </w:rPr>
      </w:pPr>
      <w:ins w:id="615" w:author="Unknown">
        <w:r w:rsidRPr="0027262C">
          <w:rPr>
            <w:rFonts w:ascii="Helvetica" w:eastAsia="Times New Roman" w:hAnsi="Helvetica" w:cs="Helvetica"/>
            <w:color w:val="212529"/>
            <w:sz w:val="28"/>
            <w:szCs w:val="28"/>
          </w:rPr>
          <w:t>&amp; so on until i is non 0.</w:t>
        </w:r>
      </w:ins>
    </w:p>
    <w:p w:rsidR="0027262C" w:rsidRPr="0027262C" w:rsidRDefault="0027262C" w:rsidP="0027262C">
      <w:pPr>
        <w:shd w:val="clear" w:color="auto" w:fill="F8F9FA"/>
        <w:spacing w:after="100" w:afterAutospacing="1" w:line="240" w:lineRule="auto"/>
        <w:rPr>
          <w:ins w:id="616" w:author="Unknown"/>
          <w:rFonts w:ascii="Helvetica" w:eastAsia="Times New Roman" w:hAnsi="Helvetica" w:cs="Helvetica"/>
          <w:color w:val="212529"/>
          <w:sz w:val="28"/>
          <w:szCs w:val="28"/>
        </w:rPr>
      </w:pPr>
      <w:ins w:id="617" w:author="Unknown">
        <w:r w:rsidRPr="0027262C">
          <w:rPr>
            <w:rFonts w:ascii="Helvetica" w:eastAsia="Times New Roman" w:hAnsi="Helvetica" w:cs="Helvetica"/>
            <w:b/>
            <w:bCs/>
            <w:color w:val="212529"/>
            <w:sz w:val="28"/>
          </w:rPr>
          <w:t>Quick Quiz</w:t>
        </w:r>
        <w:r w:rsidRPr="0027262C">
          <w:rPr>
            <w:rFonts w:ascii="Helvetica" w:eastAsia="Times New Roman" w:hAnsi="Helvetica" w:cs="Helvetica"/>
            <w:color w:val="212529"/>
            <w:sz w:val="28"/>
            <w:szCs w:val="28"/>
          </w:rPr>
          <w:t>: Write a program to print n natural numbers in reverse order.</w:t>
        </w:r>
      </w:ins>
    </w:p>
    <w:p w:rsidR="0027262C" w:rsidRPr="0027262C" w:rsidRDefault="0027262C" w:rsidP="0027262C">
      <w:pPr>
        <w:shd w:val="clear" w:color="auto" w:fill="F8F9FA"/>
        <w:spacing w:after="100" w:afterAutospacing="1" w:line="240" w:lineRule="auto"/>
        <w:outlineLvl w:val="4"/>
        <w:rPr>
          <w:ins w:id="618" w:author="Unknown"/>
          <w:rFonts w:ascii="Segoe UI" w:eastAsia="Times New Roman" w:hAnsi="Segoe UI" w:cs="Segoe UI"/>
          <w:color w:val="212529"/>
          <w:sz w:val="20"/>
          <w:szCs w:val="20"/>
        </w:rPr>
      </w:pPr>
      <w:ins w:id="619" w:author="Unknown">
        <w:r w:rsidRPr="0027262C">
          <w:rPr>
            <w:rFonts w:ascii="Segoe UI" w:eastAsia="Times New Roman" w:hAnsi="Segoe UI" w:cs="Segoe UI"/>
            <w:b/>
            <w:bCs/>
            <w:color w:val="212529"/>
            <w:sz w:val="20"/>
            <w:szCs w:val="20"/>
          </w:rPr>
          <w:t>The Break Statement in C</w:t>
        </w:r>
      </w:ins>
    </w:p>
    <w:p w:rsidR="0027262C" w:rsidRPr="0027262C" w:rsidRDefault="0027262C" w:rsidP="0027262C">
      <w:pPr>
        <w:shd w:val="clear" w:color="auto" w:fill="F8F9FA"/>
        <w:spacing w:after="100" w:afterAutospacing="1" w:line="240" w:lineRule="auto"/>
        <w:rPr>
          <w:ins w:id="620" w:author="Unknown"/>
          <w:rFonts w:ascii="Helvetica" w:eastAsia="Times New Roman" w:hAnsi="Helvetica" w:cs="Helvetica"/>
          <w:color w:val="212529"/>
          <w:sz w:val="28"/>
          <w:szCs w:val="28"/>
        </w:rPr>
      </w:pPr>
      <w:ins w:id="621" w:author="Unknown">
        <w:r w:rsidRPr="0027262C">
          <w:rPr>
            <w:rFonts w:ascii="Helvetica" w:eastAsia="Times New Roman" w:hAnsi="Helvetica" w:cs="Helvetica"/>
            <w:color w:val="212529"/>
            <w:sz w:val="28"/>
            <w:szCs w:val="28"/>
          </w:rPr>
          <w:lastRenderedPageBreak/>
          <w:t>The break statement is used to exit the loop irrespective of whether the condition is true or false. Whenever a “break” is encountered inside the loop, the controls sent outside the loop.</w:t>
        </w:r>
      </w:ins>
    </w:p>
    <w:p w:rsidR="0027262C" w:rsidRPr="0027262C" w:rsidRDefault="0027262C" w:rsidP="0027262C">
      <w:pPr>
        <w:shd w:val="clear" w:color="auto" w:fill="F8F9FA"/>
        <w:spacing w:after="100" w:afterAutospacing="1" w:line="240" w:lineRule="auto"/>
        <w:rPr>
          <w:ins w:id="622" w:author="Unknown"/>
          <w:rFonts w:ascii="Helvetica" w:eastAsia="Times New Roman" w:hAnsi="Helvetica" w:cs="Helvetica"/>
          <w:color w:val="212529"/>
          <w:sz w:val="28"/>
          <w:szCs w:val="28"/>
        </w:rPr>
      </w:pPr>
      <w:ins w:id="623" w:author="Unknown">
        <w:r w:rsidRPr="0027262C">
          <w:rPr>
            <w:rFonts w:ascii="Helvetica" w:eastAsia="Times New Roman" w:hAnsi="Helvetica" w:cs="Helvetica"/>
            <w:color w:val="212529"/>
            <w:sz w:val="28"/>
            <w:szCs w:val="28"/>
          </w:rPr>
          <w:t>Let us see with an example:</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24" w:author="Unknown"/>
          <w:rFonts w:ascii="Consolas" w:eastAsia="Times New Roman" w:hAnsi="Consolas" w:cs="Courier New"/>
          <w:color w:val="F8F8F2"/>
          <w:sz w:val="24"/>
        </w:rPr>
      </w:pPr>
      <w:ins w:id="625" w:author="Unknown">
        <w:r w:rsidRPr="0027262C">
          <w:rPr>
            <w:rFonts w:ascii="Consolas" w:eastAsia="Times New Roman" w:hAnsi="Consolas" w:cs="Courier New"/>
            <w:color w:val="66D9EF"/>
            <w:sz w:val="24"/>
          </w:rPr>
          <w:t>for</w:t>
        </w:r>
        <w:r w:rsidRPr="0027262C">
          <w:rPr>
            <w:rFonts w:ascii="Consolas" w:eastAsia="Times New Roman" w:hAnsi="Consolas" w:cs="Courier New"/>
            <w:color w:val="F8F8F2"/>
            <w:sz w:val="24"/>
          </w:rPr>
          <w:t xml:space="preserve"> (i=</w:t>
        </w:r>
        <w:r w:rsidRPr="0027262C">
          <w:rPr>
            <w:rFonts w:ascii="Consolas" w:eastAsia="Times New Roman" w:hAnsi="Consolas" w:cs="Courier New"/>
            <w:color w:val="AE81FF"/>
            <w:sz w:val="24"/>
          </w:rPr>
          <w:t>0</w:t>
        </w:r>
        <w:r w:rsidRPr="0027262C">
          <w:rPr>
            <w:rFonts w:ascii="Consolas" w:eastAsia="Times New Roman" w:hAnsi="Consolas" w:cs="Courier New"/>
            <w:color w:val="F8F8F2"/>
            <w:sz w:val="24"/>
          </w:rPr>
          <w:t>; i&lt;</w:t>
        </w:r>
        <w:r w:rsidRPr="0027262C">
          <w:rPr>
            <w:rFonts w:ascii="Consolas" w:eastAsia="Times New Roman" w:hAnsi="Consolas" w:cs="Courier New"/>
            <w:color w:val="AE81FF"/>
            <w:sz w:val="24"/>
          </w:rPr>
          <w:t>1000</w:t>
        </w:r>
        <w:r w:rsidRPr="0027262C">
          <w:rPr>
            <w:rFonts w:ascii="Consolas" w:eastAsia="Times New Roman" w:hAnsi="Consolas" w:cs="Courier New"/>
            <w:color w:val="F8F8F2"/>
            <w:sz w:val="24"/>
          </w:rPr>
          <w:t>; i++){</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26" w:author="Unknown"/>
          <w:rFonts w:ascii="Consolas" w:eastAsia="Times New Roman" w:hAnsi="Consolas" w:cs="Courier New"/>
          <w:color w:val="F8F8F2"/>
          <w:sz w:val="24"/>
        </w:rPr>
      </w:pPr>
      <w:ins w:id="627" w:author="Unknown">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w:t>
        </w:r>
        <w:r w:rsidRPr="0027262C">
          <w:rPr>
            <w:rFonts w:ascii="Consolas" w:eastAsia="Times New Roman" w:hAnsi="Consolas" w:cs="Courier New"/>
            <w:color w:val="A6E22E"/>
            <w:sz w:val="24"/>
          </w:rPr>
          <w:t>"%d\n"</w:t>
        </w:r>
        <w:r w:rsidRPr="0027262C">
          <w:rPr>
            <w:rFonts w:ascii="Consolas" w:eastAsia="Times New Roman" w:hAnsi="Consolas" w:cs="Courier New"/>
            <w:color w:val="F8F8F2"/>
            <w:sz w:val="24"/>
          </w:rPr>
          <w:t>,i);</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28" w:author="Unknown"/>
          <w:rFonts w:ascii="Consolas" w:eastAsia="Times New Roman" w:hAnsi="Consolas" w:cs="Courier New"/>
          <w:color w:val="F8F8F2"/>
          <w:sz w:val="24"/>
        </w:rPr>
      </w:pPr>
      <w:ins w:id="629" w:author="Unknown">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 xml:space="preserve"> (i==</w:t>
        </w:r>
        <w:r w:rsidRPr="0027262C">
          <w:rPr>
            <w:rFonts w:ascii="Consolas" w:eastAsia="Times New Roman" w:hAnsi="Consolas" w:cs="Courier New"/>
            <w:color w:val="AE81FF"/>
            <w:sz w:val="24"/>
          </w:rPr>
          <w:t>5</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30" w:author="Unknown"/>
          <w:rFonts w:ascii="Consolas" w:eastAsia="Times New Roman" w:hAnsi="Consolas" w:cs="Courier New"/>
          <w:color w:val="F8F8F2"/>
          <w:sz w:val="24"/>
        </w:rPr>
      </w:pPr>
      <w:ins w:id="631" w:author="Unknown">
        <w:r w:rsidRPr="0027262C">
          <w:rPr>
            <w:rFonts w:ascii="Consolas" w:eastAsia="Times New Roman" w:hAnsi="Consolas" w:cs="Courier New"/>
            <w:color w:val="66D9EF"/>
            <w:sz w:val="24"/>
          </w:rPr>
          <w:t>break</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32" w:author="Unknown"/>
          <w:rFonts w:ascii="Consolas" w:eastAsia="Times New Roman" w:hAnsi="Consolas" w:cs="Courier New"/>
          <w:color w:val="F8F8F2"/>
          <w:sz w:val="24"/>
        </w:rPr>
      </w:pPr>
      <w:ins w:id="633" w:author="Unknown">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34" w:author="Unknown"/>
          <w:rFonts w:ascii="Consolas" w:eastAsia="Times New Roman" w:hAnsi="Consolas" w:cs="Courier New"/>
          <w:color w:val="F8F8F2"/>
          <w:sz w:val="24"/>
        </w:rPr>
      </w:pPr>
      <w:ins w:id="635" w:author="Unknown">
        <w:r w:rsidRPr="0027262C">
          <w:rPr>
            <w:rFonts w:ascii="Consolas" w:eastAsia="Times New Roman" w:hAnsi="Consolas" w:cs="Courier New"/>
            <w:color w:val="F8F8F2"/>
            <w:sz w:val="24"/>
          </w:rPr>
          <w:t>}</w:t>
        </w:r>
      </w:ins>
    </w:p>
    <w:p w:rsidR="0027262C" w:rsidRPr="0027262C" w:rsidRDefault="0027262C" w:rsidP="0027262C">
      <w:pPr>
        <w:shd w:val="clear" w:color="auto" w:fill="F8F9FA"/>
        <w:spacing w:after="0" w:line="240" w:lineRule="auto"/>
        <w:rPr>
          <w:ins w:id="636" w:author="Unknown"/>
          <w:rFonts w:ascii="Helvetica" w:eastAsia="Times New Roman" w:hAnsi="Helvetica" w:cs="Helvetica"/>
          <w:color w:val="212529"/>
          <w:sz w:val="28"/>
          <w:szCs w:val="28"/>
        </w:rPr>
      </w:pPr>
      <w:ins w:id="637"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638" w:author="Unknown"/>
          <w:rFonts w:ascii="Helvetica" w:eastAsia="Times New Roman" w:hAnsi="Helvetica" w:cs="Helvetica"/>
          <w:color w:val="212529"/>
          <w:sz w:val="28"/>
          <w:szCs w:val="28"/>
        </w:rPr>
      </w:pPr>
      <w:ins w:id="639" w:author="Unknown">
        <w:r w:rsidRPr="0027262C">
          <w:rPr>
            <w:rFonts w:ascii="Helvetica" w:eastAsia="Times New Roman" w:hAnsi="Helvetica" w:cs="Helvetica"/>
            <w:color w:val="212529"/>
            <w:sz w:val="28"/>
            <w:szCs w:val="28"/>
          </w:rPr>
          <w:t>Output: 0, 1, 2, 3, 4, 5 and not 0 to 100</w:t>
        </w:r>
      </w:ins>
    </w:p>
    <w:p w:rsidR="0027262C" w:rsidRPr="0027262C" w:rsidRDefault="0027262C" w:rsidP="0027262C">
      <w:pPr>
        <w:shd w:val="clear" w:color="auto" w:fill="F8F9FA"/>
        <w:spacing w:after="100" w:afterAutospacing="1" w:line="240" w:lineRule="auto"/>
        <w:outlineLvl w:val="4"/>
        <w:rPr>
          <w:ins w:id="640" w:author="Unknown"/>
          <w:rFonts w:ascii="Segoe UI" w:eastAsia="Times New Roman" w:hAnsi="Segoe UI" w:cs="Segoe UI"/>
          <w:color w:val="212529"/>
          <w:sz w:val="20"/>
          <w:szCs w:val="20"/>
        </w:rPr>
      </w:pPr>
      <w:ins w:id="641" w:author="Unknown">
        <w:r w:rsidRPr="0027262C">
          <w:rPr>
            <w:rFonts w:ascii="Segoe UI" w:eastAsia="Times New Roman" w:hAnsi="Segoe UI" w:cs="Segoe UI"/>
            <w:b/>
            <w:bCs/>
            <w:color w:val="212529"/>
            <w:sz w:val="20"/>
            <w:szCs w:val="20"/>
          </w:rPr>
          <w:t>The continue statement in c</w:t>
        </w:r>
      </w:ins>
    </w:p>
    <w:p w:rsidR="0027262C" w:rsidRPr="0027262C" w:rsidRDefault="0027262C" w:rsidP="0027262C">
      <w:pPr>
        <w:shd w:val="clear" w:color="auto" w:fill="F8F9FA"/>
        <w:spacing w:after="100" w:afterAutospacing="1" w:line="240" w:lineRule="auto"/>
        <w:rPr>
          <w:ins w:id="642" w:author="Unknown"/>
          <w:rFonts w:ascii="Helvetica" w:eastAsia="Times New Roman" w:hAnsi="Helvetica" w:cs="Helvetica"/>
          <w:color w:val="212529"/>
          <w:sz w:val="28"/>
          <w:szCs w:val="28"/>
        </w:rPr>
      </w:pPr>
      <w:ins w:id="643" w:author="Unknown">
        <w:r w:rsidRPr="0027262C">
          <w:rPr>
            <w:rFonts w:ascii="Helvetica" w:eastAsia="Times New Roman" w:hAnsi="Helvetica" w:cs="Helvetica"/>
            <w:color w:val="212529"/>
            <w:sz w:val="28"/>
            <w:szCs w:val="28"/>
          </w:rPr>
          <w:t>The continue statement in c is used to immediately move to the next of the loop. The control is taken to the next iteration thus skipping everything below continue inside the loop for that iteration.</w:t>
        </w:r>
      </w:ins>
    </w:p>
    <w:p w:rsidR="0027262C" w:rsidRPr="0027262C" w:rsidRDefault="0027262C" w:rsidP="0027262C">
      <w:pPr>
        <w:shd w:val="clear" w:color="auto" w:fill="F8F9FA"/>
        <w:spacing w:after="100" w:afterAutospacing="1" w:line="240" w:lineRule="auto"/>
        <w:rPr>
          <w:ins w:id="644" w:author="Unknown"/>
          <w:rFonts w:ascii="Helvetica" w:eastAsia="Times New Roman" w:hAnsi="Helvetica" w:cs="Helvetica"/>
          <w:color w:val="212529"/>
          <w:sz w:val="28"/>
          <w:szCs w:val="28"/>
        </w:rPr>
      </w:pPr>
      <w:ins w:id="645" w:author="Unknown">
        <w:r w:rsidRPr="0027262C">
          <w:rPr>
            <w:rFonts w:ascii="Helvetica" w:eastAsia="Times New Roman" w:hAnsi="Helvetica" w:cs="Helvetica"/>
            <w:color w:val="212529"/>
            <w:sz w:val="28"/>
            <w:szCs w:val="28"/>
          </w:rPr>
          <w:t>Let us look at an example:</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46" w:author="Unknown"/>
          <w:rFonts w:ascii="Consolas" w:eastAsia="Times New Roman" w:hAnsi="Consolas" w:cs="Courier New"/>
          <w:color w:val="F8F8F2"/>
          <w:sz w:val="24"/>
        </w:rPr>
      </w:pPr>
      <w:ins w:id="647"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skip=</w:t>
        </w:r>
        <w:r w:rsidRPr="0027262C">
          <w:rPr>
            <w:rFonts w:ascii="Consolas" w:eastAsia="Times New Roman" w:hAnsi="Consolas" w:cs="Courier New"/>
            <w:color w:val="AE81FF"/>
            <w:sz w:val="24"/>
          </w:rPr>
          <w:t>5</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48" w:author="Unknown"/>
          <w:rFonts w:ascii="Consolas" w:eastAsia="Times New Roman" w:hAnsi="Consolas" w:cs="Courier New"/>
          <w:color w:val="F8F8F2"/>
          <w:sz w:val="24"/>
        </w:rPr>
      </w:pPr>
      <w:ins w:id="649"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i=</w:t>
        </w:r>
        <w:r w:rsidRPr="0027262C">
          <w:rPr>
            <w:rFonts w:ascii="Consolas" w:eastAsia="Times New Roman" w:hAnsi="Consolas" w:cs="Courier New"/>
            <w:color w:val="AE81FF"/>
            <w:sz w:val="24"/>
          </w:rPr>
          <w:t>0</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50" w:author="Unknown"/>
          <w:rFonts w:ascii="Consolas" w:eastAsia="Times New Roman" w:hAnsi="Consolas" w:cs="Courier New"/>
          <w:color w:val="F8F8F2"/>
          <w:sz w:val="24"/>
        </w:rPr>
      </w:pPr>
      <w:ins w:id="651" w:author="Unknown">
        <w:r w:rsidRPr="0027262C">
          <w:rPr>
            <w:rFonts w:ascii="Consolas" w:eastAsia="Times New Roman" w:hAnsi="Consolas" w:cs="Courier New"/>
            <w:color w:val="66D9EF"/>
            <w:sz w:val="24"/>
          </w:rPr>
          <w:t>while</w:t>
        </w:r>
        <w:r w:rsidRPr="0027262C">
          <w:rPr>
            <w:rFonts w:ascii="Consolas" w:eastAsia="Times New Roman" w:hAnsi="Consolas" w:cs="Courier New"/>
            <w:color w:val="F8F8F2"/>
            <w:sz w:val="24"/>
          </w:rPr>
          <w:t>(i&lt;</w:t>
        </w:r>
        <w:r w:rsidRPr="0027262C">
          <w:rPr>
            <w:rFonts w:ascii="Consolas" w:eastAsia="Times New Roman" w:hAnsi="Consolas" w:cs="Courier New"/>
            <w:color w:val="AE81FF"/>
            <w:sz w:val="24"/>
          </w:rPr>
          <w:t>10</w:t>
        </w:r>
        <w:r w:rsidRPr="0027262C">
          <w:rPr>
            <w:rFonts w:ascii="Consolas" w:eastAsia="Times New Roman" w:hAnsi="Consolas" w:cs="Courier New"/>
            <w:color w:val="F8F8F2"/>
            <w:sz w:val="24"/>
          </w:rPr>
          <w:t>){</w:t>
        </w:r>
        <w:r w:rsidRPr="0027262C">
          <w:rPr>
            <w:rFonts w:ascii="Consolas" w:eastAsia="Times New Roman" w:hAnsi="Consolas" w:cs="Courier New"/>
            <w:color w:val="F8F8F2"/>
            <w:sz w:val="24"/>
          </w:rPr>
          <w:tab/>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52" w:author="Unknown"/>
          <w:rFonts w:ascii="Consolas" w:eastAsia="Times New Roman" w:hAnsi="Consolas" w:cs="Courier New"/>
          <w:color w:val="F8F8F2"/>
          <w:sz w:val="24"/>
        </w:rPr>
      </w:pPr>
      <w:ins w:id="653" w:author="Unknown">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(i  != skip)</w:t>
        </w:r>
        <w:r w:rsidRPr="0027262C">
          <w:rPr>
            <w:rFonts w:ascii="Consolas" w:eastAsia="Times New Roman" w:hAnsi="Consolas" w:cs="Courier New"/>
            <w:color w:val="F8F8F2"/>
            <w:sz w:val="24"/>
          </w:rPr>
          <w:tab/>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54" w:author="Unknown"/>
          <w:rFonts w:ascii="Consolas" w:eastAsia="Times New Roman" w:hAnsi="Consolas" w:cs="Courier New"/>
          <w:color w:val="F8F8F2"/>
          <w:sz w:val="24"/>
        </w:rPr>
      </w:pPr>
      <w:ins w:id="655" w:author="Unknown">
        <w:r w:rsidRPr="0027262C">
          <w:rPr>
            <w:rFonts w:ascii="Consolas" w:eastAsia="Times New Roman" w:hAnsi="Consolas" w:cs="Courier New"/>
            <w:color w:val="66D9EF"/>
            <w:sz w:val="24"/>
          </w:rPr>
          <w:t>continue</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56" w:author="Unknown"/>
          <w:rFonts w:ascii="Consolas" w:eastAsia="Times New Roman" w:hAnsi="Consolas" w:cs="Courier New"/>
          <w:color w:val="F8F8F2"/>
          <w:sz w:val="24"/>
        </w:rPr>
      </w:pPr>
      <w:ins w:id="657" w:author="Unknown">
        <w:r w:rsidRPr="0027262C">
          <w:rPr>
            <w:rFonts w:ascii="Consolas" w:eastAsia="Times New Roman" w:hAnsi="Consolas" w:cs="Courier New"/>
            <w:color w:val="66D9EF"/>
            <w:sz w:val="24"/>
          </w:rPr>
          <w:t>else</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58" w:author="Unknown"/>
          <w:rFonts w:ascii="Consolas" w:eastAsia="Times New Roman" w:hAnsi="Consolas" w:cs="Courier New"/>
          <w:color w:val="F8F8F2"/>
          <w:sz w:val="24"/>
        </w:rPr>
      </w:pPr>
      <w:ins w:id="659" w:author="Unknown">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(%d”,i);</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660" w:author="Unknown"/>
          <w:rFonts w:ascii="Consolas" w:eastAsia="Times New Roman" w:hAnsi="Consolas" w:cs="Courier New"/>
          <w:color w:val="F8F8F2"/>
          <w:sz w:val="28"/>
          <w:szCs w:val="28"/>
        </w:rPr>
      </w:pPr>
      <w:ins w:id="661" w:author="Unknown">
        <w:r w:rsidRPr="0027262C">
          <w:rPr>
            <w:rFonts w:ascii="Consolas" w:eastAsia="Times New Roman" w:hAnsi="Consolas" w:cs="Courier New"/>
            <w:color w:val="F8F8F2"/>
            <w:sz w:val="24"/>
          </w:rPr>
          <w:t>}</w:t>
        </w:r>
      </w:ins>
    </w:p>
    <w:p w:rsidR="0027262C" w:rsidRPr="0027262C" w:rsidRDefault="0027262C" w:rsidP="0027262C">
      <w:pPr>
        <w:shd w:val="clear" w:color="auto" w:fill="F8F9FA"/>
        <w:spacing w:after="0" w:line="240" w:lineRule="auto"/>
        <w:rPr>
          <w:ins w:id="662" w:author="Unknown"/>
          <w:rFonts w:ascii="Helvetica" w:eastAsia="Times New Roman" w:hAnsi="Helvetica" w:cs="Helvetica"/>
          <w:color w:val="212529"/>
          <w:sz w:val="28"/>
          <w:szCs w:val="28"/>
        </w:rPr>
      </w:pPr>
      <w:ins w:id="663"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664" w:author="Unknown"/>
          <w:rFonts w:ascii="Helvetica" w:eastAsia="Times New Roman" w:hAnsi="Helvetica" w:cs="Helvetica"/>
          <w:color w:val="212529"/>
          <w:sz w:val="28"/>
          <w:szCs w:val="28"/>
        </w:rPr>
      </w:pPr>
      <w:ins w:id="665" w:author="Unknown">
        <w:r w:rsidRPr="0027262C">
          <w:rPr>
            <w:rFonts w:ascii="Helvetica" w:eastAsia="Times New Roman" w:hAnsi="Helvetica" w:cs="Helvetica"/>
            <w:color w:val="212529"/>
            <w:sz w:val="28"/>
            <w:szCs w:val="28"/>
          </w:rPr>
          <w:t>Output: 5 and not 0................9</w:t>
        </w:r>
      </w:ins>
    </w:p>
    <w:p w:rsidR="0027262C" w:rsidRPr="0027262C" w:rsidRDefault="0027262C" w:rsidP="0027262C">
      <w:pPr>
        <w:shd w:val="clear" w:color="auto" w:fill="F8F9FA"/>
        <w:spacing w:after="100" w:afterAutospacing="1" w:line="240" w:lineRule="auto"/>
        <w:rPr>
          <w:ins w:id="666" w:author="Unknown"/>
          <w:rFonts w:ascii="Helvetica" w:eastAsia="Times New Roman" w:hAnsi="Helvetica" w:cs="Helvetica"/>
          <w:color w:val="212529"/>
          <w:sz w:val="28"/>
          <w:szCs w:val="28"/>
        </w:rPr>
      </w:pPr>
      <w:ins w:id="667" w:author="Unknown">
        <w:r w:rsidRPr="0027262C">
          <w:rPr>
            <w:rFonts w:ascii="Helvetica" w:eastAsia="Times New Roman" w:hAnsi="Helvetica" w:cs="Helvetica"/>
            <w:b/>
            <w:bCs/>
            <w:color w:val="212529"/>
            <w:sz w:val="28"/>
          </w:rPr>
          <w:t>Notes:</w:t>
        </w:r>
      </w:ins>
    </w:p>
    <w:p w:rsidR="0027262C" w:rsidRPr="0027262C" w:rsidRDefault="0027262C" w:rsidP="0027262C">
      <w:pPr>
        <w:shd w:val="clear" w:color="auto" w:fill="F8F9FA"/>
        <w:spacing w:after="100" w:afterAutospacing="1" w:line="240" w:lineRule="auto"/>
        <w:rPr>
          <w:ins w:id="668" w:author="Unknown"/>
          <w:rFonts w:ascii="Helvetica" w:eastAsia="Times New Roman" w:hAnsi="Helvetica" w:cs="Helvetica"/>
          <w:color w:val="212529"/>
          <w:sz w:val="28"/>
          <w:szCs w:val="28"/>
        </w:rPr>
      </w:pPr>
      <w:ins w:id="669" w:author="Unknown">
        <w:r w:rsidRPr="0027262C">
          <w:rPr>
            <w:rFonts w:ascii="Helvetica" w:eastAsia="Times New Roman" w:hAnsi="Helvetica" w:cs="Helvetica"/>
            <w:color w:val="212529"/>
            <w:sz w:val="28"/>
            <w:szCs w:val="28"/>
          </w:rPr>
          <w:t>1. Sometimes, the name of the variable might not indicate the behavior of the program.</w:t>
        </w:r>
      </w:ins>
    </w:p>
    <w:p w:rsidR="0027262C" w:rsidRPr="0027262C" w:rsidRDefault="0027262C" w:rsidP="0027262C">
      <w:pPr>
        <w:shd w:val="clear" w:color="auto" w:fill="F8F9FA"/>
        <w:spacing w:after="100" w:afterAutospacing="1" w:line="240" w:lineRule="auto"/>
        <w:rPr>
          <w:ins w:id="670" w:author="Unknown"/>
          <w:rFonts w:ascii="Helvetica" w:eastAsia="Times New Roman" w:hAnsi="Helvetica" w:cs="Helvetica"/>
          <w:color w:val="212529"/>
          <w:sz w:val="28"/>
          <w:szCs w:val="28"/>
        </w:rPr>
      </w:pPr>
      <w:ins w:id="671" w:author="Unknown">
        <w:r w:rsidRPr="0027262C">
          <w:rPr>
            <w:rFonts w:ascii="Helvetica" w:eastAsia="Times New Roman" w:hAnsi="Helvetica" w:cs="Helvetica"/>
            <w:color w:val="212529"/>
            <w:sz w:val="28"/>
            <w:szCs w:val="28"/>
          </w:rPr>
          <w:lastRenderedPageBreak/>
          <w:t>2. Break statement completely exits the loop</w:t>
        </w:r>
      </w:ins>
    </w:p>
    <w:p w:rsidR="0027262C" w:rsidRPr="0027262C" w:rsidRDefault="0027262C" w:rsidP="0027262C">
      <w:pPr>
        <w:shd w:val="clear" w:color="auto" w:fill="F8F9FA"/>
        <w:spacing w:after="100" w:afterAutospacing="1" w:line="240" w:lineRule="auto"/>
        <w:rPr>
          <w:ins w:id="672" w:author="Unknown"/>
          <w:rFonts w:ascii="Helvetica" w:eastAsia="Times New Roman" w:hAnsi="Helvetica" w:cs="Helvetica"/>
          <w:color w:val="212529"/>
          <w:sz w:val="28"/>
          <w:szCs w:val="28"/>
        </w:rPr>
      </w:pPr>
      <w:ins w:id="673" w:author="Unknown">
        <w:r w:rsidRPr="0027262C">
          <w:rPr>
            <w:rFonts w:ascii="Helvetica" w:eastAsia="Times New Roman" w:hAnsi="Helvetica" w:cs="Helvetica"/>
            <w:color w:val="212529"/>
            <w:sz w:val="28"/>
            <w:szCs w:val="28"/>
          </w:rPr>
          <w:t>3. Continue statement skips the particular iteration of the loop</w:t>
        </w:r>
      </w:ins>
    </w:p>
    <w:p w:rsidR="0027262C" w:rsidRPr="0027262C" w:rsidRDefault="0027262C" w:rsidP="0027262C">
      <w:pPr>
        <w:shd w:val="clear" w:color="auto" w:fill="F8F9FA"/>
        <w:spacing w:after="100" w:afterAutospacing="1" w:line="240" w:lineRule="auto"/>
        <w:rPr>
          <w:ins w:id="674" w:author="Unknown"/>
          <w:rFonts w:ascii="Helvetica" w:eastAsia="Times New Roman" w:hAnsi="Helvetica" w:cs="Helvetica"/>
          <w:color w:val="212529"/>
          <w:sz w:val="28"/>
          <w:szCs w:val="28"/>
        </w:rPr>
      </w:pPr>
      <w:ins w:id="675"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676" w:author="Unknown"/>
          <w:rFonts w:ascii="Segoe UI" w:eastAsia="Times New Roman" w:hAnsi="Segoe UI" w:cs="Segoe UI"/>
          <w:color w:val="212529"/>
          <w:sz w:val="24"/>
          <w:szCs w:val="24"/>
        </w:rPr>
      </w:pPr>
      <w:ins w:id="677" w:author="Unknown">
        <w:r w:rsidRPr="0027262C">
          <w:rPr>
            <w:rFonts w:ascii="Segoe UI" w:eastAsia="Times New Roman" w:hAnsi="Segoe UI" w:cs="Segoe UI"/>
            <w:color w:val="212529"/>
            <w:sz w:val="24"/>
            <w:szCs w:val="24"/>
          </w:rPr>
          <w:t>Chapter 4 - Practice Set </w:t>
        </w:r>
      </w:ins>
    </w:p>
    <w:p w:rsidR="0027262C" w:rsidRPr="0027262C" w:rsidRDefault="0027262C" w:rsidP="0027262C">
      <w:pPr>
        <w:numPr>
          <w:ilvl w:val="0"/>
          <w:numId w:val="15"/>
        </w:numPr>
        <w:shd w:val="clear" w:color="auto" w:fill="F8F9FA"/>
        <w:spacing w:before="100" w:beforeAutospacing="1" w:after="100" w:afterAutospacing="1" w:line="240" w:lineRule="auto"/>
        <w:rPr>
          <w:ins w:id="678" w:author="Unknown"/>
          <w:rFonts w:ascii="Helvetica" w:eastAsia="Times New Roman" w:hAnsi="Helvetica" w:cs="Helvetica"/>
          <w:color w:val="212529"/>
          <w:sz w:val="28"/>
          <w:szCs w:val="28"/>
        </w:rPr>
      </w:pPr>
      <w:ins w:id="679" w:author="Unknown">
        <w:r w:rsidRPr="0027262C">
          <w:rPr>
            <w:rFonts w:ascii="Helvetica" w:eastAsia="Times New Roman" w:hAnsi="Helvetica" w:cs="Helvetica"/>
            <w:color w:val="212529"/>
            <w:sz w:val="28"/>
            <w:szCs w:val="28"/>
          </w:rPr>
          <w:t>Write a program to print the multiplication table of a given number n.</w:t>
        </w:r>
      </w:ins>
    </w:p>
    <w:p w:rsidR="0027262C" w:rsidRPr="0027262C" w:rsidRDefault="0027262C" w:rsidP="0027262C">
      <w:pPr>
        <w:numPr>
          <w:ilvl w:val="0"/>
          <w:numId w:val="15"/>
        </w:numPr>
        <w:shd w:val="clear" w:color="auto" w:fill="F8F9FA"/>
        <w:spacing w:before="100" w:beforeAutospacing="1" w:after="100" w:afterAutospacing="1" w:line="240" w:lineRule="auto"/>
        <w:rPr>
          <w:ins w:id="680" w:author="Unknown"/>
          <w:rFonts w:ascii="Helvetica" w:eastAsia="Times New Roman" w:hAnsi="Helvetica" w:cs="Helvetica"/>
          <w:color w:val="212529"/>
          <w:sz w:val="28"/>
          <w:szCs w:val="28"/>
        </w:rPr>
      </w:pPr>
      <w:ins w:id="681" w:author="Unknown">
        <w:r w:rsidRPr="0027262C">
          <w:rPr>
            <w:rFonts w:ascii="Helvetica" w:eastAsia="Times New Roman" w:hAnsi="Helvetica" w:cs="Helvetica"/>
            <w:color w:val="212529"/>
            <w:sz w:val="28"/>
            <w:szCs w:val="28"/>
          </w:rPr>
          <w:t>Write a program to print multiplication table of 10 in reversed order</w:t>
        </w:r>
      </w:ins>
    </w:p>
    <w:p w:rsidR="0027262C" w:rsidRPr="0027262C" w:rsidRDefault="0027262C" w:rsidP="0027262C">
      <w:pPr>
        <w:numPr>
          <w:ilvl w:val="0"/>
          <w:numId w:val="15"/>
        </w:numPr>
        <w:shd w:val="clear" w:color="auto" w:fill="F8F9FA"/>
        <w:spacing w:before="100" w:beforeAutospacing="1" w:after="100" w:afterAutospacing="1" w:line="240" w:lineRule="auto"/>
        <w:rPr>
          <w:ins w:id="682" w:author="Unknown"/>
          <w:rFonts w:ascii="Helvetica" w:eastAsia="Times New Roman" w:hAnsi="Helvetica" w:cs="Helvetica"/>
          <w:color w:val="212529"/>
          <w:sz w:val="28"/>
          <w:szCs w:val="28"/>
        </w:rPr>
      </w:pPr>
      <w:ins w:id="683" w:author="Unknown">
        <w:r w:rsidRPr="0027262C">
          <w:rPr>
            <w:rFonts w:ascii="Helvetica" w:eastAsia="Times New Roman" w:hAnsi="Helvetica" w:cs="Helvetica"/>
            <w:color w:val="212529"/>
            <w:sz w:val="28"/>
            <w:szCs w:val="28"/>
          </w:rPr>
          <w:t>A do-while loop is executed:</w:t>
        </w:r>
      </w:ins>
    </w:p>
    <w:p w:rsidR="0027262C" w:rsidRPr="0027262C" w:rsidRDefault="0027262C" w:rsidP="0027262C">
      <w:pPr>
        <w:numPr>
          <w:ilvl w:val="0"/>
          <w:numId w:val="16"/>
        </w:numPr>
        <w:shd w:val="clear" w:color="auto" w:fill="F8F9FA"/>
        <w:spacing w:before="100" w:beforeAutospacing="1" w:after="100" w:afterAutospacing="1" w:line="240" w:lineRule="auto"/>
        <w:rPr>
          <w:ins w:id="684" w:author="Unknown"/>
          <w:rFonts w:ascii="Helvetica" w:eastAsia="Times New Roman" w:hAnsi="Helvetica" w:cs="Helvetica"/>
          <w:color w:val="212529"/>
          <w:sz w:val="28"/>
          <w:szCs w:val="28"/>
        </w:rPr>
      </w:pPr>
      <w:ins w:id="685" w:author="Unknown">
        <w:r w:rsidRPr="0027262C">
          <w:rPr>
            <w:rFonts w:ascii="Helvetica" w:eastAsia="Times New Roman" w:hAnsi="Helvetica" w:cs="Helvetica"/>
            <w:color w:val="212529"/>
            <w:sz w:val="28"/>
            <w:szCs w:val="28"/>
          </w:rPr>
          <w:t>At least once</w:t>
        </w:r>
      </w:ins>
    </w:p>
    <w:p w:rsidR="0027262C" w:rsidRPr="0027262C" w:rsidRDefault="0027262C" w:rsidP="0027262C">
      <w:pPr>
        <w:numPr>
          <w:ilvl w:val="0"/>
          <w:numId w:val="16"/>
        </w:numPr>
        <w:shd w:val="clear" w:color="auto" w:fill="F8F9FA"/>
        <w:spacing w:before="100" w:beforeAutospacing="1" w:after="100" w:afterAutospacing="1" w:line="240" w:lineRule="auto"/>
        <w:rPr>
          <w:ins w:id="686" w:author="Unknown"/>
          <w:rFonts w:ascii="Helvetica" w:eastAsia="Times New Roman" w:hAnsi="Helvetica" w:cs="Helvetica"/>
          <w:color w:val="212529"/>
          <w:sz w:val="28"/>
          <w:szCs w:val="28"/>
        </w:rPr>
      </w:pPr>
      <w:ins w:id="687" w:author="Unknown">
        <w:r w:rsidRPr="0027262C">
          <w:rPr>
            <w:rFonts w:ascii="Helvetica" w:eastAsia="Times New Roman" w:hAnsi="Helvetica" w:cs="Helvetica"/>
            <w:color w:val="212529"/>
            <w:sz w:val="28"/>
            <w:szCs w:val="28"/>
          </w:rPr>
          <w:t>At least twice</w:t>
        </w:r>
      </w:ins>
    </w:p>
    <w:p w:rsidR="0027262C" w:rsidRPr="0027262C" w:rsidRDefault="0027262C" w:rsidP="0027262C">
      <w:pPr>
        <w:numPr>
          <w:ilvl w:val="0"/>
          <w:numId w:val="16"/>
        </w:numPr>
        <w:shd w:val="clear" w:color="auto" w:fill="F8F9FA"/>
        <w:spacing w:before="100" w:beforeAutospacing="1" w:after="100" w:afterAutospacing="1" w:line="240" w:lineRule="auto"/>
        <w:rPr>
          <w:ins w:id="688" w:author="Unknown"/>
          <w:rFonts w:ascii="Helvetica" w:eastAsia="Times New Roman" w:hAnsi="Helvetica" w:cs="Helvetica"/>
          <w:color w:val="212529"/>
          <w:sz w:val="28"/>
          <w:szCs w:val="28"/>
        </w:rPr>
      </w:pPr>
      <w:ins w:id="689" w:author="Unknown">
        <w:r w:rsidRPr="0027262C">
          <w:rPr>
            <w:rFonts w:ascii="Helvetica" w:eastAsia="Times New Roman" w:hAnsi="Helvetica" w:cs="Helvetica"/>
            <w:color w:val="212529"/>
            <w:sz w:val="28"/>
            <w:szCs w:val="28"/>
          </w:rPr>
          <w:t>At most once</w:t>
        </w:r>
      </w:ins>
    </w:p>
    <w:p w:rsidR="0027262C" w:rsidRPr="0027262C" w:rsidRDefault="0027262C" w:rsidP="0027262C">
      <w:pPr>
        <w:shd w:val="clear" w:color="auto" w:fill="F8F9FA"/>
        <w:spacing w:after="100" w:afterAutospacing="1" w:line="240" w:lineRule="auto"/>
        <w:rPr>
          <w:ins w:id="690" w:author="Unknown"/>
          <w:rFonts w:ascii="Helvetica" w:eastAsia="Times New Roman" w:hAnsi="Helvetica" w:cs="Helvetica"/>
          <w:color w:val="212529"/>
          <w:sz w:val="28"/>
          <w:szCs w:val="28"/>
        </w:rPr>
      </w:pPr>
      <w:ins w:id="691" w:author="Unknown">
        <w:r w:rsidRPr="0027262C">
          <w:rPr>
            <w:rFonts w:ascii="Helvetica" w:eastAsia="Times New Roman" w:hAnsi="Helvetica" w:cs="Helvetica"/>
            <w:color w:val="212529"/>
            <w:sz w:val="28"/>
            <w:szCs w:val="28"/>
          </w:rPr>
          <w:t>  4. What can be done using one type of loop can also be done using the other two types of loops – True or False.</w:t>
        </w:r>
      </w:ins>
    </w:p>
    <w:p w:rsidR="0027262C" w:rsidRPr="0027262C" w:rsidRDefault="0027262C" w:rsidP="0027262C">
      <w:pPr>
        <w:shd w:val="clear" w:color="auto" w:fill="F8F9FA"/>
        <w:spacing w:after="100" w:afterAutospacing="1" w:line="240" w:lineRule="auto"/>
        <w:rPr>
          <w:ins w:id="692" w:author="Unknown"/>
          <w:rFonts w:ascii="Helvetica" w:eastAsia="Times New Roman" w:hAnsi="Helvetica" w:cs="Helvetica"/>
          <w:color w:val="212529"/>
          <w:sz w:val="28"/>
          <w:szCs w:val="28"/>
        </w:rPr>
      </w:pPr>
      <w:ins w:id="693" w:author="Unknown">
        <w:r w:rsidRPr="0027262C">
          <w:rPr>
            <w:rFonts w:ascii="Helvetica" w:eastAsia="Times New Roman" w:hAnsi="Helvetica" w:cs="Helvetica"/>
            <w:color w:val="212529"/>
            <w:sz w:val="28"/>
            <w:szCs w:val="28"/>
          </w:rPr>
          <w:t>  5. Write a program to sum the first ten natural numbers using a while loop.</w:t>
        </w:r>
      </w:ins>
    </w:p>
    <w:p w:rsidR="0027262C" w:rsidRPr="0027262C" w:rsidRDefault="0027262C" w:rsidP="0027262C">
      <w:pPr>
        <w:shd w:val="clear" w:color="auto" w:fill="F8F9FA"/>
        <w:spacing w:after="100" w:afterAutospacing="1" w:line="240" w:lineRule="auto"/>
        <w:rPr>
          <w:ins w:id="694" w:author="Unknown"/>
          <w:rFonts w:ascii="Helvetica" w:eastAsia="Times New Roman" w:hAnsi="Helvetica" w:cs="Helvetica"/>
          <w:color w:val="212529"/>
          <w:sz w:val="28"/>
          <w:szCs w:val="28"/>
        </w:rPr>
      </w:pPr>
      <w:ins w:id="695" w:author="Unknown">
        <w:r w:rsidRPr="0027262C">
          <w:rPr>
            <w:rFonts w:ascii="Helvetica" w:eastAsia="Times New Roman" w:hAnsi="Helvetica" w:cs="Helvetica"/>
            <w:color w:val="212529"/>
            <w:sz w:val="28"/>
            <w:szCs w:val="28"/>
          </w:rPr>
          <w:t>  6. Write a program to implement program 5 using for and do-while loop.</w:t>
        </w:r>
      </w:ins>
    </w:p>
    <w:p w:rsidR="0027262C" w:rsidRPr="0027262C" w:rsidRDefault="0027262C" w:rsidP="0027262C">
      <w:pPr>
        <w:shd w:val="clear" w:color="auto" w:fill="F8F9FA"/>
        <w:spacing w:after="100" w:afterAutospacing="1" w:line="240" w:lineRule="auto"/>
        <w:rPr>
          <w:ins w:id="696" w:author="Unknown"/>
          <w:rFonts w:ascii="Helvetica" w:eastAsia="Times New Roman" w:hAnsi="Helvetica" w:cs="Helvetica"/>
          <w:color w:val="212529"/>
          <w:sz w:val="28"/>
          <w:szCs w:val="28"/>
        </w:rPr>
      </w:pPr>
      <w:ins w:id="697" w:author="Unknown">
        <w:r w:rsidRPr="0027262C">
          <w:rPr>
            <w:rFonts w:ascii="Helvetica" w:eastAsia="Times New Roman" w:hAnsi="Helvetica" w:cs="Helvetica"/>
            <w:color w:val="212529"/>
            <w:sz w:val="28"/>
            <w:szCs w:val="28"/>
          </w:rPr>
          <w:t>  7. Write a program to calculate the sum of the numbers occurring in the multiplication table of 8.(Consider 8x1 to 8x10)</w:t>
        </w:r>
      </w:ins>
    </w:p>
    <w:p w:rsidR="0027262C" w:rsidRPr="0027262C" w:rsidRDefault="0027262C" w:rsidP="0027262C">
      <w:pPr>
        <w:shd w:val="clear" w:color="auto" w:fill="F8F9FA"/>
        <w:spacing w:after="100" w:afterAutospacing="1" w:line="240" w:lineRule="auto"/>
        <w:rPr>
          <w:ins w:id="698" w:author="Unknown"/>
          <w:rFonts w:ascii="Helvetica" w:eastAsia="Times New Roman" w:hAnsi="Helvetica" w:cs="Helvetica"/>
          <w:color w:val="212529"/>
          <w:sz w:val="28"/>
          <w:szCs w:val="28"/>
        </w:rPr>
      </w:pPr>
      <w:ins w:id="699" w:author="Unknown">
        <w:r w:rsidRPr="0027262C">
          <w:rPr>
            <w:rFonts w:ascii="Helvetica" w:eastAsia="Times New Roman" w:hAnsi="Helvetica" w:cs="Helvetica"/>
            <w:color w:val="212529"/>
            <w:sz w:val="28"/>
            <w:szCs w:val="28"/>
          </w:rPr>
          <w:t>  8. Write a program to calculate the factorial of a given number using for loop.</w:t>
        </w:r>
      </w:ins>
    </w:p>
    <w:p w:rsidR="0027262C" w:rsidRPr="0027262C" w:rsidRDefault="0027262C" w:rsidP="0027262C">
      <w:pPr>
        <w:shd w:val="clear" w:color="auto" w:fill="F8F9FA"/>
        <w:spacing w:after="100" w:afterAutospacing="1" w:line="240" w:lineRule="auto"/>
        <w:rPr>
          <w:ins w:id="700" w:author="Unknown"/>
          <w:rFonts w:ascii="Helvetica" w:eastAsia="Times New Roman" w:hAnsi="Helvetica" w:cs="Helvetica"/>
          <w:color w:val="212529"/>
          <w:sz w:val="28"/>
          <w:szCs w:val="28"/>
        </w:rPr>
      </w:pPr>
      <w:ins w:id="701" w:author="Unknown">
        <w:r w:rsidRPr="0027262C">
          <w:rPr>
            <w:rFonts w:ascii="Helvetica" w:eastAsia="Times New Roman" w:hAnsi="Helvetica" w:cs="Helvetica"/>
            <w:color w:val="212529"/>
            <w:sz w:val="28"/>
            <w:szCs w:val="28"/>
          </w:rPr>
          <w:t>  9. Repeat 8 using a while loop.</w:t>
        </w:r>
      </w:ins>
    </w:p>
    <w:p w:rsidR="0027262C" w:rsidRPr="0027262C" w:rsidRDefault="0027262C" w:rsidP="0027262C">
      <w:pPr>
        <w:shd w:val="clear" w:color="auto" w:fill="F8F9FA"/>
        <w:spacing w:after="100" w:afterAutospacing="1" w:line="240" w:lineRule="auto"/>
        <w:rPr>
          <w:ins w:id="702" w:author="Unknown"/>
          <w:rFonts w:ascii="Helvetica" w:eastAsia="Times New Roman" w:hAnsi="Helvetica" w:cs="Helvetica"/>
          <w:color w:val="212529"/>
          <w:sz w:val="28"/>
          <w:szCs w:val="28"/>
        </w:rPr>
      </w:pPr>
      <w:ins w:id="703" w:author="Unknown">
        <w:r w:rsidRPr="0027262C">
          <w:rPr>
            <w:rFonts w:ascii="Helvetica" w:eastAsia="Times New Roman" w:hAnsi="Helvetica" w:cs="Helvetica"/>
            <w:color w:val="212529"/>
            <w:sz w:val="28"/>
            <w:szCs w:val="28"/>
          </w:rPr>
          <w:t>  10. Write a program to check whether a given number is prime or not using loops.</w:t>
        </w:r>
      </w:ins>
    </w:p>
    <w:p w:rsidR="0027262C" w:rsidRPr="0027262C" w:rsidRDefault="0027262C" w:rsidP="0027262C">
      <w:pPr>
        <w:shd w:val="clear" w:color="auto" w:fill="F8F9FA"/>
        <w:spacing w:after="100" w:afterAutospacing="1" w:line="240" w:lineRule="auto"/>
        <w:rPr>
          <w:ins w:id="704" w:author="Unknown"/>
          <w:rFonts w:ascii="Helvetica" w:eastAsia="Times New Roman" w:hAnsi="Helvetica" w:cs="Helvetica"/>
          <w:color w:val="212529"/>
          <w:sz w:val="28"/>
          <w:szCs w:val="28"/>
        </w:rPr>
      </w:pPr>
      <w:ins w:id="705" w:author="Unknown">
        <w:r w:rsidRPr="0027262C">
          <w:rPr>
            <w:rFonts w:ascii="Helvetica" w:eastAsia="Times New Roman" w:hAnsi="Helvetica" w:cs="Helvetica"/>
            <w:color w:val="212529"/>
            <w:sz w:val="28"/>
            <w:szCs w:val="28"/>
          </w:rPr>
          <w:t>  11. Implement 10 using other types of loops.</w:t>
        </w:r>
      </w:ins>
    </w:p>
    <w:p w:rsidR="0027262C" w:rsidRPr="0027262C" w:rsidRDefault="0027262C" w:rsidP="0027262C">
      <w:pPr>
        <w:shd w:val="clear" w:color="auto" w:fill="F8F9FA"/>
        <w:spacing w:after="100" w:afterAutospacing="1" w:line="240" w:lineRule="auto"/>
        <w:rPr>
          <w:ins w:id="706" w:author="Unknown"/>
          <w:rFonts w:ascii="Helvetica" w:eastAsia="Times New Roman" w:hAnsi="Helvetica" w:cs="Helvetica"/>
          <w:color w:val="212529"/>
          <w:sz w:val="28"/>
          <w:szCs w:val="28"/>
        </w:rPr>
      </w:pPr>
      <w:ins w:id="707"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708" w:author="Unknown"/>
          <w:rFonts w:ascii="Segoe UI" w:eastAsia="Times New Roman" w:hAnsi="Segoe UI" w:cs="Segoe UI"/>
          <w:color w:val="212529"/>
          <w:sz w:val="24"/>
          <w:szCs w:val="24"/>
        </w:rPr>
      </w:pPr>
      <w:ins w:id="709" w:author="Unknown">
        <w:r w:rsidRPr="0027262C">
          <w:rPr>
            <w:rFonts w:ascii="Segoe UI" w:eastAsia="Times New Roman" w:hAnsi="Segoe UI" w:cs="Segoe UI"/>
            <w:color w:val="212529"/>
            <w:sz w:val="24"/>
            <w:szCs w:val="24"/>
          </w:rPr>
          <w:t>Project 1: Number Guessing Game</w:t>
        </w:r>
      </w:ins>
    </w:p>
    <w:p w:rsidR="0027262C" w:rsidRPr="0027262C" w:rsidRDefault="0027262C" w:rsidP="0027262C">
      <w:pPr>
        <w:shd w:val="clear" w:color="auto" w:fill="F8F9FA"/>
        <w:spacing w:after="100" w:afterAutospacing="1" w:line="240" w:lineRule="auto"/>
        <w:rPr>
          <w:ins w:id="710" w:author="Unknown"/>
          <w:rFonts w:ascii="Helvetica" w:eastAsia="Times New Roman" w:hAnsi="Helvetica" w:cs="Helvetica"/>
          <w:color w:val="212529"/>
          <w:sz w:val="28"/>
          <w:szCs w:val="28"/>
        </w:rPr>
      </w:pPr>
      <w:ins w:id="711" w:author="Unknown">
        <w:r w:rsidRPr="0027262C">
          <w:rPr>
            <w:rFonts w:ascii="Helvetica" w:eastAsia="Times New Roman" w:hAnsi="Helvetica" w:cs="Helvetica"/>
            <w:b/>
            <w:bCs/>
            <w:color w:val="212529"/>
            <w:sz w:val="28"/>
          </w:rPr>
          <w:t>Problem:</w:t>
        </w:r>
        <w:r w:rsidRPr="0027262C">
          <w:rPr>
            <w:rFonts w:ascii="Helvetica" w:eastAsia="Times New Roman" w:hAnsi="Helvetica" w:cs="Helvetica"/>
            <w:color w:val="212529"/>
            <w:sz w:val="28"/>
            <w:szCs w:val="28"/>
          </w:rPr>
          <w:t xml:space="preserve"> This is going to be fun!!  We will write a program that generates a random number and asks the player to guess it. If the player’s guess is </w:t>
        </w:r>
        <w:r w:rsidRPr="0027262C">
          <w:rPr>
            <w:rFonts w:ascii="Helvetica" w:eastAsia="Times New Roman" w:hAnsi="Helvetica" w:cs="Helvetica"/>
            <w:color w:val="212529"/>
            <w:sz w:val="28"/>
            <w:szCs w:val="28"/>
          </w:rPr>
          <w:lastRenderedPageBreak/>
          <w:t>higher than the actual number, the program displays “Lower number please”. Similarly, if the user’s guess is too low, the program prints “Higher number please”.</w:t>
        </w:r>
      </w:ins>
    </w:p>
    <w:p w:rsidR="0027262C" w:rsidRPr="0027262C" w:rsidRDefault="0027262C" w:rsidP="0027262C">
      <w:pPr>
        <w:shd w:val="clear" w:color="auto" w:fill="F8F9FA"/>
        <w:spacing w:after="100" w:afterAutospacing="1" w:line="240" w:lineRule="auto"/>
        <w:rPr>
          <w:ins w:id="712" w:author="Unknown"/>
          <w:rFonts w:ascii="Helvetica" w:eastAsia="Times New Roman" w:hAnsi="Helvetica" w:cs="Helvetica"/>
          <w:color w:val="212529"/>
          <w:sz w:val="28"/>
          <w:szCs w:val="28"/>
        </w:rPr>
      </w:pPr>
      <w:ins w:id="713" w:author="Unknown">
        <w:r w:rsidRPr="0027262C">
          <w:rPr>
            <w:rFonts w:ascii="Helvetica" w:eastAsia="Times New Roman" w:hAnsi="Helvetica" w:cs="Helvetica"/>
            <w:color w:val="212529"/>
            <w:sz w:val="28"/>
            <w:szCs w:val="28"/>
          </w:rPr>
          <w:t>When the user guesses the correct number, the program displays the number of guesses the player used to arrive at the number.</w:t>
        </w:r>
      </w:ins>
    </w:p>
    <w:p w:rsidR="0027262C" w:rsidRPr="0027262C" w:rsidRDefault="0027262C" w:rsidP="0027262C">
      <w:pPr>
        <w:shd w:val="clear" w:color="auto" w:fill="F8F9FA"/>
        <w:spacing w:after="100" w:afterAutospacing="1" w:line="240" w:lineRule="auto"/>
        <w:rPr>
          <w:ins w:id="714" w:author="Unknown"/>
          <w:rFonts w:ascii="Helvetica" w:eastAsia="Times New Roman" w:hAnsi="Helvetica" w:cs="Helvetica"/>
          <w:color w:val="212529"/>
          <w:sz w:val="28"/>
          <w:szCs w:val="28"/>
        </w:rPr>
      </w:pPr>
      <w:ins w:id="715" w:author="Unknown">
        <w:r w:rsidRPr="0027262C">
          <w:rPr>
            <w:rFonts w:ascii="Helvetica" w:eastAsia="Times New Roman" w:hAnsi="Helvetica" w:cs="Helvetica"/>
            <w:b/>
            <w:bCs/>
            <w:color w:val="212529"/>
            <w:sz w:val="28"/>
          </w:rPr>
          <w:t>Hints:</w:t>
        </w:r>
      </w:ins>
    </w:p>
    <w:p w:rsidR="0027262C" w:rsidRPr="0027262C" w:rsidRDefault="0027262C" w:rsidP="0027262C">
      <w:pPr>
        <w:numPr>
          <w:ilvl w:val="0"/>
          <w:numId w:val="17"/>
        </w:numPr>
        <w:shd w:val="clear" w:color="auto" w:fill="F8F9FA"/>
        <w:spacing w:before="100" w:beforeAutospacing="1" w:after="100" w:afterAutospacing="1" w:line="240" w:lineRule="auto"/>
        <w:rPr>
          <w:ins w:id="716" w:author="Unknown"/>
          <w:rFonts w:ascii="Helvetica" w:eastAsia="Times New Roman" w:hAnsi="Helvetica" w:cs="Helvetica"/>
          <w:color w:val="212529"/>
          <w:sz w:val="28"/>
          <w:szCs w:val="28"/>
        </w:rPr>
      </w:pPr>
      <w:ins w:id="717" w:author="Unknown">
        <w:r w:rsidRPr="0027262C">
          <w:rPr>
            <w:rFonts w:ascii="Helvetica" w:eastAsia="Times New Roman" w:hAnsi="Helvetica" w:cs="Helvetica"/>
            <w:color w:val="212529"/>
            <w:sz w:val="28"/>
            <w:szCs w:val="28"/>
          </w:rPr>
          <w:t>Use loops</w:t>
        </w:r>
      </w:ins>
    </w:p>
    <w:p w:rsidR="0027262C" w:rsidRPr="0027262C" w:rsidRDefault="0027262C" w:rsidP="0027262C">
      <w:pPr>
        <w:numPr>
          <w:ilvl w:val="0"/>
          <w:numId w:val="17"/>
        </w:numPr>
        <w:shd w:val="clear" w:color="auto" w:fill="F8F9FA"/>
        <w:spacing w:before="100" w:beforeAutospacing="1" w:after="100" w:afterAutospacing="1" w:line="240" w:lineRule="auto"/>
        <w:rPr>
          <w:ins w:id="718" w:author="Unknown"/>
          <w:rFonts w:ascii="Helvetica" w:eastAsia="Times New Roman" w:hAnsi="Helvetica" w:cs="Helvetica"/>
          <w:color w:val="212529"/>
          <w:sz w:val="28"/>
          <w:szCs w:val="28"/>
        </w:rPr>
      </w:pPr>
      <w:ins w:id="719" w:author="Unknown">
        <w:r w:rsidRPr="0027262C">
          <w:rPr>
            <w:rFonts w:ascii="Helvetica" w:eastAsia="Times New Roman" w:hAnsi="Helvetica" w:cs="Helvetica"/>
            <w:color w:val="212529"/>
            <w:sz w:val="28"/>
            <w:szCs w:val="28"/>
          </w:rPr>
          <w:t>Use a random number generator.</w:t>
        </w:r>
      </w:ins>
    </w:p>
    <w:p w:rsidR="0027262C" w:rsidRPr="0027262C" w:rsidRDefault="0027262C" w:rsidP="0027262C">
      <w:pPr>
        <w:shd w:val="clear" w:color="auto" w:fill="F8F9FA"/>
        <w:spacing w:after="100" w:afterAutospacing="1" w:line="240" w:lineRule="auto"/>
        <w:rPr>
          <w:ins w:id="720" w:author="Unknown"/>
          <w:rFonts w:ascii="Helvetica" w:eastAsia="Times New Roman" w:hAnsi="Helvetica" w:cs="Helvetica"/>
          <w:color w:val="212529"/>
          <w:sz w:val="28"/>
          <w:szCs w:val="28"/>
        </w:rPr>
      </w:pPr>
      <w:ins w:id="721" w:author="Unknown">
        <w:r w:rsidRPr="0027262C">
          <w:rPr>
            <w:rFonts w:ascii="Helvetica" w:eastAsia="Times New Roman" w:hAnsi="Helvetica" w:cs="Helvetica"/>
            <w:b/>
            <w:bCs/>
            <w:color w:val="212529"/>
            <w:sz w:val="28"/>
          </w:rPr>
          <w:t>Code:</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22" w:author="Unknown"/>
          <w:rFonts w:ascii="Consolas" w:eastAsia="Times New Roman" w:hAnsi="Consolas" w:cs="Courier New"/>
          <w:color w:val="F8F8F2"/>
          <w:sz w:val="24"/>
        </w:rPr>
      </w:pPr>
      <w:ins w:id="723" w:author="Unknown">
        <w:r w:rsidRPr="0027262C">
          <w:rPr>
            <w:rFonts w:ascii="Consolas" w:eastAsia="Times New Roman" w:hAnsi="Consolas" w:cs="Courier New"/>
            <w:color w:val="F92672"/>
            <w:sz w:val="24"/>
          </w:rPr>
          <w:t>#</w:t>
        </w:r>
        <w:r w:rsidRPr="0027262C">
          <w:rPr>
            <w:rFonts w:ascii="Consolas" w:eastAsia="Times New Roman" w:hAnsi="Consolas" w:cs="Courier New"/>
            <w:color w:val="66D9EF"/>
            <w:sz w:val="24"/>
          </w:rPr>
          <w:t>include</w:t>
        </w:r>
        <w:r w:rsidRPr="0027262C">
          <w:rPr>
            <w:rFonts w:ascii="Consolas" w:eastAsia="Times New Roman" w:hAnsi="Consolas" w:cs="Courier New"/>
            <w:color w:val="A6E22E"/>
            <w:sz w:val="24"/>
          </w:rPr>
          <w:t>&lt;stdio.h&gt;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24" w:author="Unknown"/>
          <w:rFonts w:ascii="Consolas" w:eastAsia="Times New Roman" w:hAnsi="Consolas" w:cs="Courier New"/>
          <w:color w:val="F8F8F2"/>
          <w:sz w:val="24"/>
        </w:rPr>
      </w:pPr>
      <w:ins w:id="725" w:author="Unknown">
        <w:r w:rsidRPr="0027262C">
          <w:rPr>
            <w:rFonts w:ascii="Consolas" w:eastAsia="Times New Roman" w:hAnsi="Consolas" w:cs="Courier New"/>
            <w:color w:val="F92672"/>
            <w:sz w:val="24"/>
          </w:rPr>
          <w:t>#</w:t>
        </w:r>
        <w:r w:rsidRPr="0027262C">
          <w:rPr>
            <w:rFonts w:ascii="Consolas" w:eastAsia="Times New Roman" w:hAnsi="Consolas" w:cs="Courier New"/>
            <w:color w:val="66D9EF"/>
            <w:sz w:val="24"/>
          </w:rPr>
          <w:t>include</w:t>
        </w:r>
        <w:r w:rsidRPr="0027262C">
          <w:rPr>
            <w:rFonts w:ascii="Consolas" w:eastAsia="Times New Roman" w:hAnsi="Consolas" w:cs="Courier New"/>
            <w:color w:val="A6E22E"/>
            <w:sz w:val="24"/>
          </w:rPr>
          <w:t>&lt;stdlib.h&gt;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26" w:author="Unknown"/>
          <w:rFonts w:ascii="Consolas" w:eastAsia="Times New Roman" w:hAnsi="Consolas" w:cs="Courier New"/>
          <w:color w:val="F8F8F2"/>
          <w:sz w:val="24"/>
        </w:rPr>
      </w:pPr>
      <w:ins w:id="727" w:author="Unknown">
        <w:r w:rsidRPr="0027262C">
          <w:rPr>
            <w:rFonts w:ascii="Consolas" w:eastAsia="Times New Roman" w:hAnsi="Consolas" w:cs="Courier New"/>
            <w:color w:val="F92672"/>
            <w:sz w:val="24"/>
          </w:rPr>
          <w:t>#</w:t>
        </w:r>
        <w:r w:rsidRPr="0027262C">
          <w:rPr>
            <w:rFonts w:ascii="Consolas" w:eastAsia="Times New Roman" w:hAnsi="Consolas" w:cs="Courier New"/>
            <w:color w:val="66D9EF"/>
            <w:sz w:val="24"/>
          </w:rPr>
          <w:t>include</w:t>
        </w:r>
        <w:r w:rsidRPr="0027262C">
          <w:rPr>
            <w:rFonts w:ascii="Consolas" w:eastAsia="Times New Roman" w:hAnsi="Consolas" w:cs="Courier New"/>
            <w:color w:val="A6E22E"/>
            <w:sz w:val="24"/>
          </w:rPr>
          <w:t>&lt;time.h&gt;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28"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29" w:author="Unknown"/>
          <w:rFonts w:ascii="Consolas" w:eastAsia="Times New Roman" w:hAnsi="Consolas" w:cs="Courier New"/>
          <w:color w:val="F8F8F2"/>
          <w:sz w:val="24"/>
        </w:rPr>
      </w:pPr>
      <w:ins w:id="730"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main</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31" w:author="Unknown"/>
          <w:rFonts w:ascii="Consolas" w:eastAsia="Times New Roman" w:hAnsi="Consolas" w:cs="Courier New"/>
          <w:color w:val="F8F8F2"/>
          <w:sz w:val="24"/>
        </w:rPr>
      </w:pPr>
      <w:ins w:id="732"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number, guess, nguesses=</w:t>
        </w:r>
        <w:r w:rsidRPr="0027262C">
          <w:rPr>
            <w:rFonts w:ascii="Consolas" w:eastAsia="Times New Roman" w:hAnsi="Consolas" w:cs="Courier New"/>
            <w:color w:val="AE81FF"/>
            <w:sz w:val="24"/>
          </w:rPr>
          <w:t>1</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33" w:author="Unknown"/>
          <w:rFonts w:ascii="Consolas" w:eastAsia="Times New Roman" w:hAnsi="Consolas" w:cs="Courier New"/>
          <w:color w:val="F8F8F2"/>
          <w:sz w:val="24"/>
        </w:rPr>
      </w:pPr>
      <w:ins w:id="734"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srand</w:t>
        </w:r>
        <w:r w:rsidRPr="0027262C">
          <w:rPr>
            <w:rFonts w:ascii="Consolas" w:eastAsia="Times New Roman" w:hAnsi="Consolas" w:cs="Courier New"/>
            <w:color w:val="F8F8F2"/>
            <w:sz w:val="24"/>
          </w:rPr>
          <w:t>(</w:t>
        </w:r>
        <w:r w:rsidRPr="0027262C">
          <w:rPr>
            <w:rFonts w:ascii="Consolas" w:eastAsia="Times New Roman" w:hAnsi="Consolas" w:cs="Courier New"/>
            <w:color w:val="E6DB74"/>
            <w:sz w:val="24"/>
          </w:rPr>
          <w:t>time</w:t>
        </w:r>
        <w:r w:rsidRPr="0027262C">
          <w:rPr>
            <w:rFonts w:ascii="Consolas" w:eastAsia="Times New Roman" w:hAnsi="Consolas" w:cs="Courier New"/>
            <w:color w:val="F8F8F2"/>
            <w:sz w:val="24"/>
          </w:rPr>
          <w:t>(</w:t>
        </w:r>
        <w:r w:rsidRPr="0027262C">
          <w:rPr>
            <w:rFonts w:ascii="Consolas" w:eastAsia="Times New Roman" w:hAnsi="Consolas" w:cs="Courier New"/>
            <w:color w:val="AE81FF"/>
            <w:sz w:val="24"/>
          </w:rPr>
          <w:t>0</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35" w:author="Unknown"/>
          <w:rFonts w:ascii="Consolas" w:eastAsia="Times New Roman" w:hAnsi="Consolas" w:cs="Courier New"/>
          <w:color w:val="F8F8F2"/>
          <w:sz w:val="24"/>
        </w:rPr>
      </w:pPr>
      <w:ins w:id="736" w:author="Unknown">
        <w:r w:rsidRPr="0027262C">
          <w:rPr>
            <w:rFonts w:ascii="Consolas" w:eastAsia="Times New Roman" w:hAnsi="Consolas" w:cs="Courier New"/>
            <w:color w:val="F8F8F2"/>
            <w:sz w:val="24"/>
          </w:rPr>
          <w:t xml:space="preserve">    number = </w:t>
        </w:r>
        <w:r w:rsidRPr="0027262C">
          <w:rPr>
            <w:rFonts w:ascii="Consolas" w:eastAsia="Times New Roman" w:hAnsi="Consolas" w:cs="Courier New"/>
            <w:color w:val="E6DB74"/>
            <w:sz w:val="24"/>
          </w:rPr>
          <w:t>rand</w:t>
        </w:r>
        <w:r w:rsidRPr="0027262C">
          <w:rPr>
            <w:rFonts w:ascii="Consolas" w:eastAsia="Times New Roman" w:hAnsi="Consolas" w:cs="Courier New"/>
            <w:color w:val="F8F8F2"/>
            <w:sz w:val="24"/>
          </w:rPr>
          <w:t>()%</w:t>
        </w:r>
        <w:r w:rsidRPr="0027262C">
          <w:rPr>
            <w:rFonts w:ascii="Consolas" w:eastAsia="Times New Roman" w:hAnsi="Consolas" w:cs="Courier New"/>
            <w:color w:val="AE81FF"/>
            <w:sz w:val="24"/>
          </w:rPr>
          <w:t>100</w:t>
        </w:r>
        <w:r w:rsidRPr="0027262C">
          <w:rPr>
            <w:rFonts w:ascii="Consolas" w:eastAsia="Times New Roman" w:hAnsi="Consolas" w:cs="Courier New"/>
            <w:color w:val="F8F8F2"/>
            <w:sz w:val="24"/>
          </w:rPr>
          <w:t xml:space="preserve"> + </w:t>
        </w:r>
        <w:r w:rsidRPr="0027262C">
          <w:rPr>
            <w:rFonts w:ascii="Consolas" w:eastAsia="Times New Roman" w:hAnsi="Consolas" w:cs="Courier New"/>
            <w:color w:val="AE81FF"/>
            <w:sz w:val="24"/>
          </w:rPr>
          <w:t>1</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Generates a random number between 1 and 100</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37" w:author="Unknown"/>
          <w:rFonts w:ascii="Consolas" w:eastAsia="Times New Roman" w:hAnsi="Consolas" w:cs="Courier New"/>
          <w:color w:val="F8F8F2"/>
          <w:sz w:val="24"/>
        </w:rPr>
      </w:pPr>
      <w:ins w:id="738"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printf("The number is %d\n", number);</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39" w:author="Unknown"/>
          <w:rFonts w:ascii="Consolas" w:eastAsia="Times New Roman" w:hAnsi="Consolas" w:cs="Courier New"/>
          <w:color w:val="F8F8F2"/>
          <w:sz w:val="24"/>
        </w:rPr>
      </w:pPr>
      <w:ins w:id="740"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Keep running the loop until the number is guessed</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41" w:author="Unknown"/>
          <w:rFonts w:ascii="Consolas" w:eastAsia="Times New Roman" w:hAnsi="Consolas" w:cs="Courier New"/>
          <w:color w:val="F8F8F2"/>
          <w:sz w:val="24"/>
        </w:rPr>
      </w:pPr>
      <w:ins w:id="742"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do</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43" w:author="Unknown"/>
          <w:rFonts w:ascii="Consolas" w:eastAsia="Times New Roman" w:hAnsi="Consolas" w:cs="Courier New"/>
          <w:color w:val="F8F8F2"/>
          <w:sz w:val="24"/>
        </w:rPr>
      </w:pPr>
      <w:ins w:id="744"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w:t>
        </w:r>
        <w:r w:rsidRPr="0027262C">
          <w:rPr>
            <w:rFonts w:ascii="Consolas" w:eastAsia="Times New Roman" w:hAnsi="Consolas" w:cs="Courier New"/>
            <w:color w:val="A6E22E"/>
            <w:sz w:val="24"/>
          </w:rPr>
          <w:t>"Guess the number between 1 to 100\n"</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45" w:author="Unknown"/>
          <w:rFonts w:ascii="Consolas" w:eastAsia="Times New Roman" w:hAnsi="Consolas" w:cs="Courier New"/>
          <w:color w:val="F8F8F2"/>
          <w:sz w:val="24"/>
        </w:rPr>
      </w:pPr>
      <w:ins w:id="746"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scanf</w:t>
        </w:r>
        <w:r w:rsidRPr="0027262C">
          <w:rPr>
            <w:rFonts w:ascii="Consolas" w:eastAsia="Times New Roman" w:hAnsi="Consolas" w:cs="Courier New"/>
            <w:color w:val="F8F8F2"/>
            <w:sz w:val="24"/>
          </w:rPr>
          <w:t>(</w:t>
        </w:r>
        <w:r w:rsidRPr="0027262C">
          <w:rPr>
            <w:rFonts w:ascii="Consolas" w:eastAsia="Times New Roman" w:hAnsi="Consolas" w:cs="Courier New"/>
            <w:color w:val="A6E22E"/>
            <w:sz w:val="24"/>
          </w:rPr>
          <w:t>"%d"</w:t>
        </w:r>
        <w:r w:rsidRPr="0027262C">
          <w:rPr>
            <w:rFonts w:ascii="Consolas" w:eastAsia="Times New Roman" w:hAnsi="Consolas" w:cs="Courier New"/>
            <w:color w:val="F8F8F2"/>
            <w:sz w:val="24"/>
          </w:rPr>
          <w:t>, &amp;guess);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47" w:author="Unknown"/>
          <w:rFonts w:ascii="Consolas" w:eastAsia="Times New Roman" w:hAnsi="Consolas" w:cs="Courier New"/>
          <w:color w:val="F8F8F2"/>
          <w:sz w:val="24"/>
        </w:rPr>
      </w:pPr>
      <w:ins w:id="748"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(guess&gt;number){</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49" w:author="Unknown"/>
          <w:rFonts w:ascii="Consolas" w:eastAsia="Times New Roman" w:hAnsi="Consolas" w:cs="Courier New"/>
          <w:color w:val="F8F8F2"/>
          <w:sz w:val="24"/>
        </w:rPr>
      </w:pPr>
      <w:ins w:id="750"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w:t>
        </w:r>
        <w:r w:rsidRPr="0027262C">
          <w:rPr>
            <w:rFonts w:ascii="Consolas" w:eastAsia="Times New Roman" w:hAnsi="Consolas" w:cs="Courier New"/>
            <w:color w:val="A6E22E"/>
            <w:sz w:val="24"/>
          </w:rPr>
          <w:t>"Lower number please!\n"</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51" w:author="Unknown"/>
          <w:rFonts w:ascii="Consolas" w:eastAsia="Times New Roman" w:hAnsi="Consolas" w:cs="Courier New"/>
          <w:color w:val="F8F8F2"/>
          <w:sz w:val="24"/>
        </w:rPr>
      </w:pPr>
      <w:ins w:id="752"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53" w:author="Unknown"/>
          <w:rFonts w:ascii="Consolas" w:eastAsia="Times New Roman" w:hAnsi="Consolas" w:cs="Courier New"/>
          <w:color w:val="F8F8F2"/>
          <w:sz w:val="24"/>
        </w:rPr>
      </w:pPr>
      <w:ins w:id="754"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else</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(guess&lt;number){</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55" w:author="Unknown"/>
          <w:rFonts w:ascii="Consolas" w:eastAsia="Times New Roman" w:hAnsi="Consolas" w:cs="Courier New"/>
          <w:color w:val="F8F8F2"/>
          <w:sz w:val="24"/>
        </w:rPr>
      </w:pPr>
      <w:ins w:id="756"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w:t>
        </w:r>
        <w:r w:rsidRPr="0027262C">
          <w:rPr>
            <w:rFonts w:ascii="Consolas" w:eastAsia="Times New Roman" w:hAnsi="Consolas" w:cs="Courier New"/>
            <w:color w:val="A6E22E"/>
            <w:sz w:val="24"/>
          </w:rPr>
          <w:t>"Higher number please!\n"</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57" w:author="Unknown"/>
          <w:rFonts w:ascii="Consolas" w:eastAsia="Times New Roman" w:hAnsi="Consolas" w:cs="Courier New"/>
          <w:color w:val="F8F8F2"/>
          <w:sz w:val="24"/>
        </w:rPr>
      </w:pPr>
      <w:ins w:id="758"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59" w:author="Unknown"/>
          <w:rFonts w:ascii="Consolas" w:eastAsia="Times New Roman" w:hAnsi="Consolas" w:cs="Courier New"/>
          <w:color w:val="F8F8F2"/>
          <w:sz w:val="24"/>
        </w:rPr>
      </w:pPr>
      <w:ins w:id="760"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else</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61" w:author="Unknown"/>
          <w:rFonts w:ascii="Consolas" w:eastAsia="Times New Roman" w:hAnsi="Consolas" w:cs="Courier New"/>
          <w:color w:val="F8F8F2"/>
          <w:sz w:val="24"/>
        </w:rPr>
      </w:pPr>
      <w:ins w:id="762"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w:t>
        </w:r>
        <w:r w:rsidRPr="0027262C">
          <w:rPr>
            <w:rFonts w:ascii="Consolas" w:eastAsia="Times New Roman" w:hAnsi="Consolas" w:cs="Courier New"/>
            <w:color w:val="A6E22E"/>
            <w:sz w:val="24"/>
          </w:rPr>
          <w:t>"You guessed it in %d attempts\n"</w:t>
        </w:r>
        <w:r w:rsidRPr="0027262C">
          <w:rPr>
            <w:rFonts w:ascii="Consolas" w:eastAsia="Times New Roman" w:hAnsi="Consolas" w:cs="Courier New"/>
            <w:color w:val="F8F8F2"/>
            <w:sz w:val="24"/>
          </w:rPr>
          <w:t>, nguesses);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63" w:author="Unknown"/>
          <w:rFonts w:ascii="Consolas" w:eastAsia="Times New Roman" w:hAnsi="Consolas" w:cs="Courier New"/>
          <w:color w:val="F8F8F2"/>
          <w:sz w:val="24"/>
        </w:rPr>
      </w:pPr>
      <w:ins w:id="764" w:author="Unknown">
        <w:r w:rsidRPr="0027262C">
          <w:rPr>
            <w:rFonts w:ascii="Consolas" w:eastAsia="Times New Roman" w:hAnsi="Consolas" w:cs="Courier New"/>
            <w:color w:val="F8F8F2"/>
            <w:sz w:val="24"/>
          </w:rPr>
          <w:lastRenderedPageBreak/>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65" w:author="Unknown"/>
          <w:rFonts w:ascii="Consolas" w:eastAsia="Times New Roman" w:hAnsi="Consolas" w:cs="Courier New"/>
          <w:color w:val="F8F8F2"/>
          <w:sz w:val="24"/>
        </w:rPr>
      </w:pPr>
      <w:ins w:id="766" w:author="Unknown">
        <w:r w:rsidRPr="0027262C">
          <w:rPr>
            <w:rFonts w:ascii="Consolas" w:eastAsia="Times New Roman" w:hAnsi="Consolas" w:cs="Courier New"/>
            <w:color w:val="F8F8F2"/>
            <w:sz w:val="24"/>
          </w:rPr>
          <w:t xml:space="preserve">        nguesses++;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67" w:author="Unknown"/>
          <w:rFonts w:ascii="Consolas" w:eastAsia="Times New Roman" w:hAnsi="Consolas" w:cs="Courier New"/>
          <w:color w:val="F8F8F2"/>
          <w:sz w:val="24"/>
        </w:rPr>
      </w:pPr>
      <w:ins w:id="768"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while</w:t>
        </w:r>
        <w:r w:rsidRPr="0027262C">
          <w:rPr>
            <w:rFonts w:ascii="Consolas" w:eastAsia="Times New Roman" w:hAnsi="Consolas" w:cs="Courier New"/>
            <w:color w:val="F8F8F2"/>
            <w:sz w:val="24"/>
          </w:rPr>
          <w:t>(guess!=number);</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69" w:author="Unknown"/>
          <w:rFonts w:ascii="Consolas" w:eastAsia="Times New Roman" w:hAnsi="Consolas" w:cs="Courier New"/>
          <w:color w:val="F8F8F2"/>
          <w:sz w:val="24"/>
        </w:rPr>
      </w:pPr>
      <w:ins w:id="770"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71" w:author="Unknown"/>
          <w:rFonts w:ascii="Consolas" w:eastAsia="Times New Roman" w:hAnsi="Consolas" w:cs="Courier New"/>
          <w:color w:val="F8F8F2"/>
          <w:sz w:val="24"/>
        </w:rPr>
      </w:pPr>
      <w:ins w:id="772"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return</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AE81FF"/>
            <w:sz w:val="24"/>
          </w:rPr>
          <w:t>0</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73" w:author="Unknown"/>
          <w:rFonts w:ascii="Consolas" w:eastAsia="Times New Roman" w:hAnsi="Consolas" w:cs="Courier New"/>
          <w:color w:val="F8F8F2"/>
          <w:sz w:val="28"/>
          <w:szCs w:val="28"/>
        </w:rPr>
      </w:pPr>
      <w:ins w:id="774" w:author="Unknown">
        <w:r w:rsidRPr="0027262C">
          <w:rPr>
            <w:rFonts w:ascii="Consolas" w:eastAsia="Times New Roman" w:hAnsi="Consolas" w:cs="Courier New"/>
            <w:color w:val="F8F8F2"/>
            <w:sz w:val="24"/>
          </w:rPr>
          <w:t>}</w:t>
        </w:r>
      </w:ins>
    </w:p>
    <w:p w:rsidR="0027262C" w:rsidRPr="0027262C" w:rsidRDefault="0027262C" w:rsidP="0027262C">
      <w:pPr>
        <w:shd w:val="clear" w:color="auto" w:fill="F8F9FA"/>
        <w:spacing w:after="0" w:line="240" w:lineRule="auto"/>
        <w:rPr>
          <w:ins w:id="775" w:author="Unknown"/>
          <w:rFonts w:ascii="Helvetica" w:eastAsia="Times New Roman" w:hAnsi="Helvetica" w:cs="Helvetica"/>
          <w:color w:val="212529"/>
          <w:sz w:val="28"/>
          <w:szCs w:val="28"/>
        </w:rPr>
      </w:pPr>
      <w:ins w:id="776"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777" w:author="Unknown"/>
          <w:rFonts w:ascii="Helvetica" w:eastAsia="Times New Roman" w:hAnsi="Helvetica" w:cs="Helvetica"/>
          <w:color w:val="212529"/>
          <w:sz w:val="28"/>
          <w:szCs w:val="28"/>
        </w:rPr>
      </w:pPr>
      <w:ins w:id="778"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779" w:author="Unknown"/>
          <w:rFonts w:ascii="Segoe UI" w:eastAsia="Times New Roman" w:hAnsi="Segoe UI" w:cs="Segoe UI"/>
          <w:color w:val="212529"/>
          <w:sz w:val="24"/>
          <w:szCs w:val="24"/>
        </w:rPr>
      </w:pPr>
      <w:ins w:id="780" w:author="Unknown">
        <w:r w:rsidRPr="0027262C">
          <w:rPr>
            <w:rFonts w:ascii="Segoe UI" w:eastAsia="Times New Roman" w:hAnsi="Segoe UI" w:cs="Segoe UI"/>
            <w:color w:val="212529"/>
            <w:sz w:val="24"/>
            <w:szCs w:val="24"/>
          </w:rPr>
          <w:t>Chapter 5 - Functions and Recursions</w:t>
        </w:r>
      </w:ins>
    </w:p>
    <w:p w:rsidR="0027262C" w:rsidRPr="0027262C" w:rsidRDefault="0027262C" w:rsidP="0027262C">
      <w:pPr>
        <w:shd w:val="clear" w:color="auto" w:fill="F8F9FA"/>
        <w:spacing w:after="100" w:afterAutospacing="1" w:line="240" w:lineRule="auto"/>
        <w:rPr>
          <w:ins w:id="781" w:author="Unknown"/>
          <w:rFonts w:ascii="Helvetica" w:eastAsia="Times New Roman" w:hAnsi="Helvetica" w:cs="Helvetica"/>
          <w:color w:val="212529"/>
          <w:sz w:val="28"/>
          <w:szCs w:val="28"/>
        </w:rPr>
      </w:pPr>
      <w:ins w:id="782" w:author="Unknown">
        <w:r w:rsidRPr="0027262C">
          <w:rPr>
            <w:rFonts w:ascii="Helvetica" w:eastAsia="Times New Roman" w:hAnsi="Helvetica" w:cs="Helvetica"/>
            <w:color w:val="212529"/>
            <w:sz w:val="28"/>
            <w:szCs w:val="28"/>
          </w:rPr>
          <w:t>Sometimes our program gets bigger in size and its not possible for a programmer to track which piece of code is doing what.</w:t>
        </w:r>
      </w:ins>
    </w:p>
    <w:p w:rsidR="0027262C" w:rsidRPr="0027262C" w:rsidRDefault="0027262C" w:rsidP="0027262C">
      <w:pPr>
        <w:shd w:val="clear" w:color="auto" w:fill="F8F9FA"/>
        <w:spacing w:after="100" w:afterAutospacing="1" w:line="240" w:lineRule="auto"/>
        <w:rPr>
          <w:ins w:id="783" w:author="Unknown"/>
          <w:rFonts w:ascii="Helvetica" w:eastAsia="Times New Roman" w:hAnsi="Helvetica" w:cs="Helvetica"/>
          <w:color w:val="212529"/>
          <w:sz w:val="28"/>
          <w:szCs w:val="28"/>
        </w:rPr>
      </w:pPr>
      <w:ins w:id="784" w:author="Unknown">
        <w:r w:rsidRPr="0027262C">
          <w:rPr>
            <w:rFonts w:ascii="Helvetica" w:eastAsia="Times New Roman" w:hAnsi="Helvetica" w:cs="Helvetica"/>
            <w:color w:val="212529"/>
            <w:sz w:val="28"/>
            <w:szCs w:val="28"/>
          </w:rPr>
          <w:t>The function is a way to break our code into chunks so that it is possible for a programmer to reuse them.</w:t>
        </w:r>
      </w:ins>
    </w:p>
    <w:p w:rsidR="0027262C" w:rsidRPr="0027262C" w:rsidRDefault="0027262C" w:rsidP="0027262C">
      <w:pPr>
        <w:shd w:val="clear" w:color="auto" w:fill="F8F9FA"/>
        <w:spacing w:after="100" w:afterAutospacing="1" w:line="240" w:lineRule="auto"/>
        <w:outlineLvl w:val="4"/>
        <w:rPr>
          <w:ins w:id="785" w:author="Unknown"/>
          <w:rFonts w:ascii="Segoe UI" w:eastAsia="Times New Roman" w:hAnsi="Segoe UI" w:cs="Segoe UI"/>
          <w:color w:val="212529"/>
          <w:sz w:val="20"/>
          <w:szCs w:val="20"/>
        </w:rPr>
      </w:pPr>
      <w:ins w:id="786" w:author="Unknown">
        <w:r w:rsidRPr="0027262C">
          <w:rPr>
            <w:rFonts w:ascii="Segoe UI" w:eastAsia="Times New Roman" w:hAnsi="Segoe UI" w:cs="Segoe UI"/>
            <w:b/>
            <w:bCs/>
            <w:color w:val="212529"/>
            <w:sz w:val="20"/>
            <w:szCs w:val="20"/>
          </w:rPr>
          <w:t>What is a function?</w:t>
        </w:r>
      </w:ins>
    </w:p>
    <w:p w:rsidR="0027262C" w:rsidRPr="0027262C" w:rsidRDefault="0027262C" w:rsidP="0027262C">
      <w:pPr>
        <w:shd w:val="clear" w:color="auto" w:fill="F8F9FA"/>
        <w:spacing w:after="100" w:afterAutospacing="1" w:line="240" w:lineRule="auto"/>
        <w:rPr>
          <w:ins w:id="787" w:author="Unknown"/>
          <w:rFonts w:ascii="Helvetica" w:eastAsia="Times New Roman" w:hAnsi="Helvetica" w:cs="Helvetica"/>
          <w:color w:val="212529"/>
          <w:sz w:val="28"/>
          <w:szCs w:val="28"/>
        </w:rPr>
      </w:pPr>
      <w:ins w:id="788" w:author="Unknown">
        <w:r w:rsidRPr="0027262C">
          <w:rPr>
            <w:rFonts w:ascii="Helvetica" w:eastAsia="Times New Roman" w:hAnsi="Helvetica" w:cs="Helvetica"/>
            <w:color w:val="212529"/>
            <w:sz w:val="28"/>
            <w:szCs w:val="28"/>
          </w:rPr>
          <w:t>A function is a block of code that performs a particular task. A function can be reused by the programmer in a given program any number of times.</w:t>
        </w:r>
      </w:ins>
    </w:p>
    <w:p w:rsidR="0027262C" w:rsidRPr="0027262C" w:rsidRDefault="0027262C" w:rsidP="0027262C">
      <w:pPr>
        <w:shd w:val="clear" w:color="auto" w:fill="F8F9FA"/>
        <w:spacing w:after="100" w:afterAutospacing="1" w:line="240" w:lineRule="auto"/>
        <w:rPr>
          <w:ins w:id="789" w:author="Unknown"/>
          <w:rFonts w:ascii="Helvetica" w:eastAsia="Times New Roman" w:hAnsi="Helvetica" w:cs="Helvetica"/>
          <w:color w:val="212529"/>
          <w:sz w:val="28"/>
          <w:szCs w:val="28"/>
        </w:rPr>
      </w:pPr>
      <w:ins w:id="790" w:author="Unknown">
        <w:r w:rsidRPr="0027262C">
          <w:rPr>
            <w:rFonts w:ascii="Helvetica" w:eastAsia="Times New Roman" w:hAnsi="Helvetica" w:cs="Helvetica"/>
            <w:color w:val="212529"/>
            <w:sz w:val="28"/>
            <w:szCs w:val="28"/>
          </w:rPr>
          <w:t>Example and syntax of a function:</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91" w:author="Unknown"/>
          <w:rFonts w:ascii="Consolas" w:eastAsia="Times New Roman" w:hAnsi="Consolas" w:cs="Courier New"/>
          <w:color w:val="F8F8F2"/>
          <w:sz w:val="24"/>
        </w:rPr>
      </w:pPr>
      <w:ins w:id="792" w:author="Unknown">
        <w:r w:rsidRPr="0027262C">
          <w:rPr>
            <w:rFonts w:ascii="Consolas" w:eastAsia="Times New Roman" w:hAnsi="Consolas" w:cs="Courier New"/>
            <w:color w:val="F92672"/>
            <w:sz w:val="24"/>
          </w:rPr>
          <w:t>#</w:t>
        </w:r>
        <w:r w:rsidRPr="0027262C">
          <w:rPr>
            <w:rFonts w:ascii="Consolas" w:eastAsia="Times New Roman" w:hAnsi="Consolas" w:cs="Courier New"/>
            <w:color w:val="66D9EF"/>
            <w:sz w:val="24"/>
          </w:rPr>
          <w:t>include</w:t>
        </w:r>
        <w:r w:rsidRPr="0027262C">
          <w:rPr>
            <w:rFonts w:ascii="Consolas" w:eastAsia="Times New Roman" w:hAnsi="Consolas" w:cs="Courier New"/>
            <w:color w:val="A6E22E"/>
            <w:sz w:val="24"/>
          </w:rPr>
          <w:t>&lt;stdio.h&gt;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93" w:author="Unknown"/>
          <w:rFonts w:ascii="Consolas" w:eastAsia="Times New Roman" w:hAnsi="Consolas" w:cs="Courier New"/>
          <w:color w:val="F8F8F2"/>
          <w:sz w:val="24"/>
        </w:rPr>
      </w:pPr>
      <w:ins w:id="794" w:author="Unknown">
        <w:r w:rsidRPr="0027262C">
          <w:rPr>
            <w:rFonts w:ascii="Consolas" w:eastAsia="Times New Roman" w:hAnsi="Consolas" w:cs="Courier New"/>
            <w:color w:val="66D9EF"/>
            <w:sz w:val="24"/>
          </w:rPr>
          <w:t>void</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display</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Function prototype</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95" w:author="Unknown"/>
          <w:rFonts w:ascii="Consolas" w:eastAsia="Times New Roman" w:hAnsi="Consolas" w:cs="Courier New"/>
          <w:color w:val="F8F8F2"/>
          <w:sz w:val="24"/>
        </w:rPr>
      </w:pPr>
      <w:ins w:id="796"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main</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97" w:author="Unknown"/>
          <w:rFonts w:ascii="Consolas" w:eastAsia="Times New Roman" w:hAnsi="Consolas" w:cs="Courier New"/>
          <w:color w:val="F8F8F2"/>
          <w:sz w:val="24"/>
        </w:rPr>
      </w:pPr>
      <w:ins w:id="798"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a;</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799" w:author="Unknown"/>
          <w:rFonts w:ascii="Consolas" w:eastAsia="Times New Roman" w:hAnsi="Consolas" w:cs="Courier New"/>
          <w:color w:val="F8F8F2"/>
          <w:sz w:val="24"/>
        </w:rPr>
      </w:pPr>
      <w:ins w:id="800" w:author="Unknown">
        <w:r w:rsidRPr="0027262C">
          <w:rPr>
            <w:rFonts w:ascii="Consolas" w:eastAsia="Times New Roman" w:hAnsi="Consolas" w:cs="Courier New"/>
            <w:color w:val="E6DB74"/>
            <w:sz w:val="24"/>
          </w:rPr>
          <w:t>display</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Function call</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801" w:author="Unknown"/>
          <w:rFonts w:ascii="Consolas" w:eastAsia="Times New Roman" w:hAnsi="Consolas" w:cs="Courier New"/>
          <w:color w:val="F8F8F2"/>
          <w:sz w:val="24"/>
        </w:rPr>
      </w:pPr>
      <w:ins w:id="802" w:author="Unknown">
        <w:r w:rsidRPr="0027262C">
          <w:rPr>
            <w:rFonts w:ascii="Consolas" w:eastAsia="Times New Roman" w:hAnsi="Consolas" w:cs="Courier New"/>
            <w:color w:val="66D9EF"/>
            <w:sz w:val="24"/>
          </w:rPr>
          <w:t>return</w:t>
        </w:r>
        <w:r w:rsidRPr="0027262C">
          <w:rPr>
            <w:rFonts w:ascii="Consolas" w:eastAsia="Times New Roman" w:hAnsi="Consolas" w:cs="Courier New"/>
            <w:color w:val="F8F8F2"/>
            <w:sz w:val="24"/>
          </w:rPr>
          <w:t>(</w:t>
        </w:r>
        <w:r w:rsidRPr="0027262C">
          <w:rPr>
            <w:rFonts w:ascii="Consolas" w:eastAsia="Times New Roman" w:hAnsi="Consolas" w:cs="Courier New"/>
            <w:color w:val="AE81FF"/>
            <w:sz w:val="24"/>
          </w:rPr>
          <w:t>0</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803" w:author="Unknown"/>
          <w:rFonts w:ascii="Consolas" w:eastAsia="Times New Roman" w:hAnsi="Consolas" w:cs="Courier New"/>
          <w:color w:val="F8F8F2"/>
          <w:sz w:val="24"/>
        </w:rPr>
      </w:pPr>
      <w:ins w:id="804" w:author="Unknown">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805"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806" w:author="Unknown"/>
          <w:rFonts w:ascii="Consolas" w:eastAsia="Times New Roman" w:hAnsi="Consolas" w:cs="Courier New"/>
          <w:color w:val="F8F8F2"/>
          <w:sz w:val="24"/>
        </w:rPr>
      </w:pPr>
      <w:ins w:id="807" w:author="Unknown">
        <w:r w:rsidRPr="0027262C">
          <w:rPr>
            <w:rFonts w:ascii="Consolas" w:eastAsia="Times New Roman" w:hAnsi="Consolas" w:cs="Courier New"/>
            <w:color w:val="66D9EF"/>
            <w:sz w:val="24"/>
          </w:rPr>
          <w:t>void</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display</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Function definition</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808" w:author="Unknown"/>
          <w:rFonts w:ascii="Consolas" w:eastAsia="Times New Roman" w:hAnsi="Consolas" w:cs="Courier New"/>
          <w:color w:val="F8F8F2"/>
          <w:sz w:val="24"/>
        </w:rPr>
      </w:pPr>
      <w:ins w:id="809" w:author="Unknown">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(“Hi I am display”);</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810" w:author="Unknown"/>
          <w:rFonts w:ascii="Consolas" w:eastAsia="Times New Roman" w:hAnsi="Consolas" w:cs="Courier New"/>
          <w:color w:val="F8F8F2"/>
          <w:sz w:val="24"/>
        </w:rPr>
      </w:pPr>
      <w:ins w:id="811" w:author="Unknown">
        <w:r w:rsidRPr="0027262C">
          <w:rPr>
            <w:rFonts w:ascii="Consolas" w:eastAsia="Times New Roman" w:hAnsi="Consolas" w:cs="Courier New"/>
            <w:color w:val="F8F8F2"/>
            <w:sz w:val="24"/>
          </w:rPr>
          <w:t>}</w:t>
        </w:r>
      </w:ins>
    </w:p>
    <w:p w:rsidR="0027262C" w:rsidRPr="0027262C" w:rsidRDefault="0027262C" w:rsidP="0027262C">
      <w:pPr>
        <w:shd w:val="clear" w:color="auto" w:fill="F8F9FA"/>
        <w:spacing w:after="0" w:line="240" w:lineRule="auto"/>
        <w:rPr>
          <w:ins w:id="812" w:author="Unknown"/>
          <w:rFonts w:ascii="Helvetica" w:eastAsia="Times New Roman" w:hAnsi="Helvetica" w:cs="Helvetica"/>
          <w:color w:val="212529"/>
          <w:sz w:val="28"/>
          <w:szCs w:val="28"/>
        </w:rPr>
      </w:pPr>
      <w:ins w:id="813"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814" w:author="Unknown"/>
          <w:rFonts w:ascii="Helvetica" w:eastAsia="Times New Roman" w:hAnsi="Helvetica" w:cs="Helvetica"/>
          <w:color w:val="212529"/>
          <w:sz w:val="28"/>
          <w:szCs w:val="28"/>
        </w:rPr>
      </w:pPr>
      <w:ins w:id="815" w:author="Unknown">
        <w:r w:rsidRPr="0027262C">
          <w:rPr>
            <w:rFonts w:ascii="Helvetica" w:eastAsia="Times New Roman" w:hAnsi="Helvetica" w:cs="Helvetica"/>
            <w:b/>
            <w:bCs/>
            <w:color w:val="212529"/>
            <w:sz w:val="28"/>
          </w:rPr>
          <w:t>Function prototype:</w:t>
        </w:r>
      </w:ins>
    </w:p>
    <w:p w:rsidR="0027262C" w:rsidRPr="0027262C" w:rsidRDefault="0027262C" w:rsidP="0027262C">
      <w:pPr>
        <w:shd w:val="clear" w:color="auto" w:fill="F8F9FA"/>
        <w:spacing w:after="100" w:afterAutospacing="1" w:line="240" w:lineRule="auto"/>
        <w:rPr>
          <w:ins w:id="816" w:author="Unknown"/>
          <w:rFonts w:ascii="Helvetica" w:eastAsia="Times New Roman" w:hAnsi="Helvetica" w:cs="Helvetica"/>
          <w:color w:val="212529"/>
          <w:sz w:val="28"/>
          <w:szCs w:val="28"/>
        </w:rPr>
      </w:pPr>
      <w:ins w:id="817" w:author="Unknown">
        <w:r w:rsidRPr="0027262C">
          <w:rPr>
            <w:rFonts w:ascii="Helvetica" w:eastAsia="Times New Roman" w:hAnsi="Helvetica" w:cs="Helvetica"/>
            <w:color w:val="212529"/>
            <w:sz w:val="28"/>
            <w:szCs w:val="28"/>
          </w:rPr>
          <w:lastRenderedPageBreak/>
          <w:t>Function prototype is a way to tell the compiler about the function we are going to define in the program.</w:t>
        </w:r>
      </w:ins>
    </w:p>
    <w:p w:rsidR="0027262C" w:rsidRPr="0027262C" w:rsidRDefault="0027262C" w:rsidP="0027262C">
      <w:pPr>
        <w:shd w:val="clear" w:color="auto" w:fill="F8F9FA"/>
        <w:spacing w:after="100" w:afterAutospacing="1" w:line="240" w:lineRule="auto"/>
        <w:rPr>
          <w:ins w:id="818" w:author="Unknown"/>
          <w:rFonts w:ascii="Helvetica" w:eastAsia="Times New Roman" w:hAnsi="Helvetica" w:cs="Helvetica"/>
          <w:color w:val="212529"/>
          <w:sz w:val="28"/>
          <w:szCs w:val="28"/>
        </w:rPr>
      </w:pPr>
      <w:ins w:id="819" w:author="Unknown">
        <w:r w:rsidRPr="0027262C">
          <w:rPr>
            <w:rFonts w:ascii="Helvetica" w:eastAsia="Times New Roman" w:hAnsi="Helvetica" w:cs="Helvetica"/>
            <w:color w:val="212529"/>
            <w:sz w:val="28"/>
            <w:szCs w:val="28"/>
          </w:rPr>
          <w:t>Here void indicates that the function returns nothing.</w:t>
        </w:r>
      </w:ins>
    </w:p>
    <w:p w:rsidR="0027262C" w:rsidRPr="0027262C" w:rsidRDefault="0027262C" w:rsidP="0027262C">
      <w:pPr>
        <w:shd w:val="clear" w:color="auto" w:fill="F8F9FA"/>
        <w:spacing w:after="100" w:afterAutospacing="1" w:line="240" w:lineRule="auto"/>
        <w:rPr>
          <w:ins w:id="820" w:author="Unknown"/>
          <w:rFonts w:ascii="Helvetica" w:eastAsia="Times New Roman" w:hAnsi="Helvetica" w:cs="Helvetica"/>
          <w:color w:val="212529"/>
          <w:sz w:val="28"/>
          <w:szCs w:val="28"/>
        </w:rPr>
      </w:pPr>
      <w:ins w:id="821" w:author="Unknown">
        <w:r w:rsidRPr="0027262C">
          <w:rPr>
            <w:rFonts w:ascii="Helvetica" w:eastAsia="Times New Roman" w:hAnsi="Helvetica" w:cs="Helvetica"/>
            <w:b/>
            <w:bCs/>
            <w:color w:val="212529"/>
            <w:sz w:val="28"/>
          </w:rPr>
          <w:t>Function call:</w:t>
        </w:r>
      </w:ins>
    </w:p>
    <w:p w:rsidR="0027262C" w:rsidRPr="0027262C" w:rsidRDefault="0027262C" w:rsidP="0027262C">
      <w:pPr>
        <w:shd w:val="clear" w:color="auto" w:fill="F8F9FA"/>
        <w:spacing w:after="100" w:afterAutospacing="1" w:line="240" w:lineRule="auto"/>
        <w:rPr>
          <w:ins w:id="822" w:author="Unknown"/>
          <w:rFonts w:ascii="Helvetica" w:eastAsia="Times New Roman" w:hAnsi="Helvetica" w:cs="Helvetica"/>
          <w:color w:val="212529"/>
          <w:sz w:val="28"/>
          <w:szCs w:val="28"/>
        </w:rPr>
      </w:pPr>
      <w:ins w:id="823" w:author="Unknown">
        <w:r w:rsidRPr="0027262C">
          <w:rPr>
            <w:rFonts w:ascii="Helvetica" w:eastAsia="Times New Roman" w:hAnsi="Helvetica" w:cs="Helvetica"/>
            <w:color w:val="212529"/>
            <w:sz w:val="28"/>
            <w:szCs w:val="28"/>
          </w:rPr>
          <w:t>Function call is a way to tell the compiler to execute the function body at the time the call is made.</w:t>
        </w:r>
      </w:ins>
    </w:p>
    <w:p w:rsidR="0027262C" w:rsidRPr="0027262C" w:rsidRDefault="0027262C" w:rsidP="0027262C">
      <w:pPr>
        <w:shd w:val="clear" w:color="auto" w:fill="F8F9FA"/>
        <w:spacing w:after="100" w:afterAutospacing="1" w:line="240" w:lineRule="auto"/>
        <w:rPr>
          <w:ins w:id="824" w:author="Unknown"/>
          <w:rFonts w:ascii="Helvetica" w:eastAsia="Times New Roman" w:hAnsi="Helvetica" w:cs="Helvetica"/>
          <w:color w:val="212529"/>
          <w:sz w:val="28"/>
          <w:szCs w:val="28"/>
        </w:rPr>
      </w:pPr>
      <w:ins w:id="825" w:author="Unknown">
        <w:r w:rsidRPr="0027262C">
          <w:rPr>
            <w:rFonts w:ascii="Helvetica" w:eastAsia="Times New Roman" w:hAnsi="Helvetica" w:cs="Helvetica"/>
            <w:color w:val="212529"/>
            <w:sz w:val="28"/>
            <w:szCs w:val="28"/>
          </w:rPr>
          <w:t>Note that the program execution starts from the main function in the sequence the instructions are written.</w:t>
        </w:r>
      </w:ins>
    </w:p>
    <w:p w:rsidR="0027262C" w:rsidRPr="0027262C" w:rsidRDefault="0027262C" w:rsidP="0027262C">
      <w:pPr>
        <w:shd w:val="clear" w:color="auto" w:fill="F8F9FA"/>
        <w:spacing w:after="100" w:afterAutospacing="1" w:line="240" w:lineRule="auto"/>
        <w:rPr>
          <w:ins w:id="826" w:author="Unknown"/>
          <w:rFonts w:ascii="Helvetica" w:eastAsia="Times New Roman" w:hAnsi="Helvetica" w:cs="Helvetica"/>
          <w:color w:val="212529"/>
          <w:sz w:val="28"/>
          <w:szCs w:val="28"/>
        </w:rPr>
      </w:pPr>
      <w:ins w:id="827" w:author="Unknown">
        <w:r w:rsidRPr="0027262C">
          <w:rPr>
            <w:rFonts w:ascii="Helvetica" w:eastAsia="Times New Roman" w:hAnsi="Helvetica" w:cs="Helvetica"/>
            <w:b/>
            <w:bCs/>
            <w:color w:val="212529"/>
            <w:sz w:val="28"/>
          </w:rPr>
          <w:t>Function definition:</w:t>
        </w:r>
      </w:ins>
    </w:p>
    <w:p w:rsidR="0027262C" w:rsidRPr="0027262C" w:rsidRDefault="0027262C" w:rsidP="0027262C">
      <w:pPr>
        <w:shd w:val="clear" w:color="auto" w:fill="F8F9FA"/>
        <w:spacing w:after="100" w:afterAutospacing="1" w:line="240" w:lineRule="auto"/>
        <w:rPr>
          <w:ins w:id="828" w:author="Unknown"/>
          <w:rFonts w:ascii="Helvetica" w:eastAsia="Times New Roman" w:hAnsi="Helvetica" w:cs="Helvetica"/>
          <w:color w:val="212529"/>
          <w:sz w:val="28"/>
          <w:szCs w:val="28"/>
        </w:rPr>
      </w:pPr>
      <w:ins w:id="829" w:author="Unknown">
        <w:r w:rsidRPr="0027262C">
          <w:rPr>
            <w:rFonts w:ascii="Helvetica" w:eastAsia="Times New Roman" w:hAnsi="Helvetica" w:cs="Helvetica"/>
            <w:color w:val="212529"/>
            <w:sz w:val="28"/>
            <w:szCs w:val="28"/>
          </w:rPr>
          <w:t>This part contains the exact set of instructions that are executed during the function call. When a function is called from main(), the main function falls asleep and gets temporarily suspended. During this time the control goes to the function being called when the function body is done executing main() resumes.</w:t>
        </w:r>
      </w:ins>
    </w:p>
    <w:p w:rsidR="0027262C" w:rsidRPr="0027262C" w:rsidRDefault="0027262C" w:rsidP="0027262C">
      <w:pPr>
        <w:shd w:val="clear" w:color="auto" w:fill="F8F9FA"/>
        <w:spacing w:after="100" w:afterAutospacing="1" w:line="240" w:lineRule="auto"/>
        <w:rPr>
          <w:ins w:id="830" w:author="Unknown"/>
          <w:rFonts w:ascii="Helvetica" w:eastAsia="Times New Roman" w:hAnsi="Helvetica" w:cs="Helvetica"/>
          <w:color w:val="212529"/>
          <w:sz w:val="28"/>
          <w:szCs w:val="28"/>
        </w:rPr>
      </w:pPr>
      <w:ins w:id="831" w:author="Unknown">
        <w:r w:rsidRPr="0027262C">
          <w:rPr>
            <w:rFonts w:ascii="Helvetica" w:eastAsia="Times New Roman" w:hAnsi="Helvetica" w:cs="Helvetica"/>
            <w:b/>
            <w:bCs/>
            <w:color w:val="212529"/>
            <w:sz w:val="28"/>
          </w:rPr>
          <w:t>Quick Quiz: </w:t>
        </w:r>
        <w:r w:rsidRPr="0027262C">
          <w:rPr>
            <w:rFonts w:ascii="Helvetica" w:eastAsia="Times New Roman" w:hAnsi="Helvetica" w:cs="Helvetica"/>
            <w:color w:val="212529"/>
            <w:sz w:val="28"/>
            <w:szCs w:val="28"/>
          </w:rPr>
          <w:t>Write a program with three functions,</w:t>
        </w:r>
      </w:ins>
    </w:p>
    <w:p w:rsidR="0027262C" w:rsidRPr="0027262C" w:rsidRDefault="0027262C" w:rsidP="0027262C">
      <w:pPr>
        <w:numPr>
          <w:ilvl w:val="0"/>
          <w:numId w:val="18"/>
        </w:numPr>
        <w:shd w:val="clear" w:color="auto" w:fill="F8F9FA"/>
        <w:spacing w:before="100" w:beforeAutospacing="1" w:after="100" w:afterAutospacing="1" w:line="240" w:lineRule="auto"/>
        <w:rPr>
          <w:ins w:id="832" w:author="Unknown"/>
          <w:rFonts w:ascii="Helvetica" w:eastAsia="Times New Roman" w:hAnsi="Helvetica" w:cs="Helvetica"/>
          <w:color w:val="212529"/>
          <w:sz w:val="28"/>
          <w:szCs w:val="28"/>
        </w:rPr>
      </w:pPr>
      <w:ins w:id="833" w:author="Unknown">
        <w:r w:rsidRPr="0027262C">
          <w:rPr>
            <w:rFonts w:ascii="Helvetica" w:eastAsia="Times New Roman" w:hAnsi="Helvetica" w:cs="Helvetica"/>
            <w:color w:val="212529"/>
            <w:sz w:val="28"/>
            <w:szCs w:val="28"/>
          </w:rPr>
          <w:t>Good morning function which prints "Good Morning"</w:t>
        </w:r>
      </w:ins>
    </w:p>
    <w:p w:rsidR="0027262C" w:rsidRPr="0027262C" w:rsidRDefault="0027262C" w:rsidP="0027262C">
      <w:pPr>
        <w:numPr>
          <w:ilvl w:val="0"/>
          <w:numId w:val="18"/>
        </w:numPr>
        <w:shd w:val="clear" w:color="auto" w:fill="F8F9FA"/>
        <w:spacing w:before="100" w:beforeAutospacing="1" w:after="100" w:afterAutospacing="1" w:line="240" w:lineRule="auto"/>
        <w:rPr>
          <w:ins w:id="834" w:author="Unknown"/>
          <w:rFonts w:ascii="Helvetica" w:eastAsia="Times New Roman" w:hAnsi="Helvetica" w:cs="Helvetica"/>
          <w:color w:val="212529"/>
          <w:sz w:val="28"/>
          <w:szCs w:val="28"/>
        </w:rPr>
      </w:pPr>
      <w:ins w:id="835" w:author="Unknown">
        <w:r w:rsidRPr="0027262C">
          <w:rPr>
            <w:rFonts w:ascii="Helvetica" w:eastAsia="Times New Roman" w:hAnsi="Helvetica" w:cs="Helvetica"/>
            <w:color w:val="212529"/>
            <w:sz w:val="28"/>
            <w:szCs w:val="28"/>
          </w:rPr>
          <w:t>Good afternoon function which prints "Good Afternoon"</w:t>
        </w:r>
      </w:ins>
    </w:p>
    <w:p w:rsidR="0027262C" w:rsidRPr="0027262C" w:rsidRDefault="0027262C" w:rsidP="0027262C">
      <w:pPr>
        <w:numPr>
          <w:ilvl w:val="0"/>
          <w:numId w:val="18"/>
        </w:numPr>
        <w:shd w:val="clear" w:color="auto" w:fill="F8F9FA"/>
        <w:spacing w:before="100" w:beforeAutospacing="1" w:after="100" w:afterAutospacing="1" w:line="240" w:lineRule="auto"/>
        <w:rPr>
          <w:ins w:id="836" w:author="Unknown"/>
          <w:rFonts w:ascii="Helvetica" w:eastAsia="Times New Roman" w:hAnsi="Helvetica" w:cs="Helvetica"/>
          <w:color w:val="212529"/>
          <w:sz w:val="28"/>
          <w:szCs w:val="28"/>
        </w:rPr>
      </w:pPr>
      <w:ins w:id="837" w:author="Unknown">
        <w:r w:rsidRPr="0027262C">
          <w:rPr>
            <w:rFonts w:ascii="Helvetica" w:eastAsia="Times New Roman" w:hAnsi="Helvetica" w:cs="Helvetica"/>
            <w:color w:val="212529"/>
            <w:sz w:val="28"/>
            <w:szCs w:val="28"/>
          </w:rPr>
          <w:t>Good night function which prints "Good night"</w:t>
        </w:r>
      </w:ins>
    </w:p>
    <w:p w:rsidR="0027262C" w:rsidRPr="0027262C" w:rsidRDefault="0027262C" w:rsidP="0027262C">
      <w:pPr>
        <w:shd w:val="clear" w:color="auto" w:fill="F8F9FA"/>
        <w:spacing w:after="100" w:afterAutospacing="1" w:line="240" w:lineRule="auto"/>
        <w:rPr>
          <w:ins w:id="838" w:author="Unknown"/>
          <w:rFonts w:ascii="Helvetica" w:eastAsia="Times New Roman" w:hAnsi="Helvetica" w:cs="Helvetica"/>
          <w:color w:val="212529"/>
          <w:sz w:val="28"/>
          <w:szCs w:val="28"/>
        </w:rPr>
      </w:pPr>
      <w:ins w:id="839" w:author="Unknown">
        <w:r w:rsidRPr="0027262C">
          <w:rPr>
            <w:rFonts w:ascii="Helvetica" w:eastAsia="Times New Roman" w:hAnsi="Helvetica" w:cs="Helvetica"/>
            <w:color w:val="212529"/>
            <w:sz w:val="28"/>
            <w:szCs w:val="28"/>
          </w:rPr>
          <w:t>main() should call all of these in order 1 - 2 - 3.</w:t>
        </w:r>
      </w:ins>
    </w:p>
    <w:p w:rsidR="0027262C" w:rsidRPr="0027262C" w:rsidRDefault="0027262C" w:rsidP="0027262C">
      <w:pPr>
        <w:shd w:val="clear" w:color="auto" w:fill="F8F9FA"/>
        <w:spacing w:after="100" w:afterAutospacing="1" w:line="240" w:lineRule="auto"/>
        <w:rPr>
          <w:ins w:id="840" w:author="Unknown"/>
          <w:rFonts w:ascii="Helvetica" w:eastAsia="Times New Roman" w:hAnsi="Helvetica" w:cs="Helvetica"/>
          <w:color w:val="212529"/>
          <w:sz w:val="28"/>
          <w:szCs w:val="28"/>
        </w:rPr>
      </w:pPr>
      <w:ins w:id="841" w:author="Unknown">
        <w:r w:rsidRPr="0027262C">
          <w:rPr>
            <w:rFonts w:ascii="Helvetica" w:eastAsia="Times New Roman" w:hAnsi="Helvetica" w:cs="Helvetica"/>
            <w:b/>
            <w:bCs/>
            <w:color w:val="212529"/>
            <w:sz w:val="28"/>
          </w:rPr>
          <w:t>Important Points:</w:t>
        </w:r>
      </w:ins>
    </w:p>
    <w:p w:rsidR="0027262C" w:rsidRPr="0027262C" w:rsidRDefault="0027262C" w:rsidP="0027262C">
      <w:pPr>
        <w:numPr>
          <w:ilvl w:val="0"/>
          <w:numId w:val="19"/>
        </w:numPr>
        <w:shd w:val="clear" w:color="auto" w:fill="F8F9FA"/>
        <w:spacing w:before="100" w:beforeAutospacing="1" w:after="100" w:afterAutospacing="1" w:line="240" w:lineRule="auto"/>
        <w:rPr>
          <w:ins w:id="842" w:author="Unknown"/>
          <w:rFonts w:ascii="Helvetica" w:eastAsia="Times New Roman" w:hAnsi="Helvetica" w:cs="Helvetica"/>
          <w:color w:val="212529"/>
          <w:sz w:val="28"/>
          <w:szCs w:val="28"/>
        </w:rPr>
      </w:pPr>
      <w:ins w:id="843" w:author="Unknown">
        <w:r w:rsidRPr="0027262C">
          <w:rPr>
            <w:rFonts w:ascii="Helvetica" w:eastAsia="Times New Roman" w:hAnsi="Helvetica" w:cs="Helvetica"/>
            <w:color w:val="212529"/>
            <w:sz w:val="28"/>
            <w:szCs w:val="28"/>
          </w:rPr>
          <w:t>Execution of a c program starts from main()</w:t>
        </w:r>
      </w:ins>
    </w:p>
    <w:p w:rsidR="0027262C" w:rsidRPr="0027262C" w:rsidRDefault="0027262C" w:rsidP="0027262C">
      <w:pPr>
        <w:numPr>
          <w:ilvl w:val="0"/>
          <w:numId w:val="19"/>
        </w:numPr>
        <w:shd w:val="clear" w:color="auto" w:fill="F8F9FA"/>
        <w:spacing w:before="100" w:beforeAutospacing="1" w:after="100" w:afterAutospacing="1" w:line="240" w:lineRule="auto"/>
        <w:rPr>
          <w:ins w:id="844" w:author="Unknown"/>
          <w:rFonts w:ascii="Helvetica" w:eastAsia="Times New Roman" w:hAnsi="Helvetica" w:cs="Helvetica"/>
          <w:color w:val="212529"/>
          <w:sz w:val="28"/>
          <w:szCs w:val="28"/>
        </w:rPr>
      </w:pPr>
      <w:ins w:id="845" w:author="Unknown">
        <w:r w:rsidRPr="0027262C">
          <w:rPr>
            <w:rFonts w:ascii="Helvetica" w:eastAsia="Times New Roman" w:hAnsi="Helvetica" w:cs="Helvetica"/>
            <w:color w:val="212529"/>
            <w:sz w:val="28"/>
            <w:szCs w:val="28"/>
          </w:rPr>
          <w:t>A c program can have more than one function</w:t>
        </w:r>
      </w:ins>
    </w:p>
    <w:p w:rsidR="0027262C" w:rsidRPr="0027262C" w:rsidRDefault="0027262C" w:rsidP="0027262C">
      <w:pPr>
        <w:numPr>
          <w:ilvl w:val="0"/>
          <w:numId w:val="19"/>
        </w:numPr>
        <w:shd w:val="clear" w:color="auto" w:fill="F8F9FA"/>
        <w:spacing w:before="100" w:beforeAutospacing="1" w:after="100" w:afterAutospacing="1" w:line="240" w:lineRule="auto"/>
        <w:rPr>
          <w:ins w:id="846" w:author="Unknown"/>
          <w:rFonts w:ascii="Helvetica" w:eastAsia="Times New Roman" w:hAnsi="Helvetica" w:cs="Helvetica"/>
          <w:color w:val="212529"/>
          <w:sz w:val="28"/>
          <w:szCs w:val="28"/>
        </w:rPr>
      </w:pPr>
      <w:ins w:id="847" w:author="Unknown">
        <w:r w:rsidRPr="0027262C">
          <w:rPr>
            <w:rFonts w:ascii="Helvetica" w:eastAsia="Times New Roman" w:hAnsi="Helvetica" w:cs="Helvetica"/>
            <w:color w:val="212529"/>
            <w:sz w:val="28"/>
            <w:szCs w:val="28"/>
          </w:rPr>
          <w:t>Every function gets called directly or indirectly from main()</w:t>
        </w:r>
      </w:ins>
    </w:p>
    <w:p w:rsidR="0027262C" w:rsidRPr="0027262C" w:rsidRDefault="0027262C" w:rsidP="0027262C">
      <w:pPr>
        <w:numPr>
          <w:ilvl w:val="0"/>
          <w:numId w:val="19"/>
        </w:numPr>
        <w:shd w:val="clear" w:color="auto" w:fill="F8F9FA"/>
        <w:spacing w:before="100" w:beforeAutospacing="1" w:after="100" w:afterAutospacing="1" w:line="240" w:lineRule="auto"/>
        <w:rPr>
          <w:ins w:id="848" w:author="Unknown"/>
          <w:rFonts w:ascii="Helvetica" w:eastAsia="Times New Roman" w:hAnsi="Helvetica" w:cs="Helvetica"/>
          <w:color w:val="212529"/>
          <w:sz w:val="28"/>
          <w:szCs w:val="28"/>
        </w:rPr>
      </w:pPr>
      <w:ins w:id="849" w:author="Unknown">
        <w:r w:rsidRPr="0027262C">
          <w:rPr>
            <w:rFonts w:ascii="Helvetica" w:eastAsia="Times New Roman" w:hAnsi="Helvetica" w:cs="Helvetica"/>
            <w:color w:val="212529"/>
            <w:sz w:val="28"/>
            <w:szCs w:val="28"/>
          </w:rPr>
          <w:t>There are two types of functions in c. Let's talk about them.</w:t>
        </w:r>
      </w:ins>
    </w:p>
    <w:p w:rsidR="0027262C" w:rsidRPr="0027262C" w:rsidRDefault="0027262C" w:rsidP="0027262C">
      <w:pPr>
        <w:shd w:val="clear" w:color="auto" w:fill="F8F9FA"/>
        <w:spacing w:after="100" w:afterAutospacing="1" w:line="240" w:lineRule="auto"/>
        <w:outlineLvl w:val="4"/>
        <w:rPr>
          <w:ins w:id="850" w:author="Unknown"/>
          <w:rFonts w:ascii="Segoe UI" w:eastAsia="Times New Roman" w:hAnsi="Segoe UI" w:cs="Segoe UI"/>
          <w:color w:val="212529"/>
          <w:sz w:val="20"/>
          <w:szCs w:val="20"/>
        </w:rPr>
      </w:pPr>
      <w:ins w:id="851" w:author="Unknown">
        <w:r w:rsidRPr="0027262C">
          <w:rPr>
            <w:rFonts w:ascii="Segoe UI" w:eastAsia="Times New Roman" w:hAnsi="Segoe UI" w:cs="Segoe UI"/>
            <w:b/>
            <w:bCs/>
            <w:color w:val="212529"/>
            <w:sz w:val="20"/>
            <w:szCs w:val="20"/>
          </w:rPr>
          <w:t>Types of Functions</w:t>
        </w:r>
        <w:r w:rsidRPr="0027262C">
          <w:rPr>
            <w:rFonts w:ascii="Segoe UI" w:eastAsia="Times New Roman" w:hAnsi="Segoe UI" w:cs="Segoe UI"/>
            <w:color w:val="212529"/>
            <w:sz w:val="20"/>
            <w:szCs w:val="20"/>
          </w:rPr>
          <w:t>:</w:t>
        </w:r>
      </w:ins>
    </w:p>
    <w:p w:rsidR="0027262C" w:rsidRPr="0027262C" w:rsidRDefault="0027262C" w:rsidP="0027262C">
      <w:pPr>
        <w:numPr>
          <w:ilvl w:val="0"/>
          <w:numId w:val="20"/>
        </w:numPr>
        <w:shd w:val="clear" w:color="auto" w:fill="F8F9FA"/>
        <w:spacing w:before="100" w:beforeAutospacing="1" w:after="100" w:afterAutospacing="1" w:line="240" w:lineRule="auto"/>
        <w:rPr>
          <w:ins w:id="852" w:author="Unknown"/>
          <w:rFonts w:ascii="Helvetica" w:eastAsia="Times New Roman" w:hAnsi="Helvetica" w:cs="Helvetica"/>
          <w:color w:val="212529"/>
          <w:sz w:val="28"/>
          <w:szCs w:val="28"/>
        </w:rPr>
      </w:pPr>
      <w:ins w:id="853" w:author="Unknown">
        <w:r w:rsidRPr="0027262C">
          <w:rPr>
            <w:rFonts w:ascii="Helvetica" w:eastAsia="Times New Roman" w:hAnsi="Helvetica" w:cs="Helvetica"/>
            <w:color w:val="212529"/>
            <w:sz w:val="28"/>
            <w:szCs w:val="28"/>
          </w:rPr>
          <w:t>Library functions: Commonly required functions grouped together in a library file on disk.</w:t>
        </w:r>
      </w:ins>
    </w:p>
    <w:p w:rsidR="0027262C" w:rsidRPr="0027262C" w:rsidRDefault="0027262C" w:rsidP="0027262C">
      <w:pPr>
        <w:numPr>
          <w:ilvl w:val="0"/>
          <w:numId w:val="20"/>
        </w:numPr>
        <w:shd w:val="clear" w:color="auto" w:fill="F8F9FA"/>
        <w:spacing w:before="100" w:beforeAutospacing="1" w:after="100" w:afterAutospacing="1" w:line="240" w:lineRule="auto"/>
        <w:rPr>
          <w:ins w:id="854" w:author="Unknown"/>
          <w:rFonts w:ascii="Helvetica" w:eastAsia="Times New Roman" w:hAnsi="Helvetica" w:cs="Helvetica"/>
          <w:color w:val="212529"/>
          <w:sz w:val="28"/>
          <w:szCs w:val="28"/>
        </w:rPr>
      </w:pPr>
      <w:ins w:id="855" w:author="Unknown">
        <w:r w:rsidRPr="0027262C">
          <w:rPr>
            <w:rFonts w:ascii="Helvetica" w:eastAsia="Times New Roman" w:hAnsi="Helvetica" w:cs="Helvetica"/>
            <w:color w:val="212529"/>
            <w:sz w:val="28"/>
            <w:szCs w:val="28"/>
          </w:rPr>
          <w:t>User-defined functions: These are the functions declared and defined by the user.</w:t>
        </w:r>
      </w:ins>
    </w:p>
    <w:p w:rsidR="0027262C" w:rsidRPr="0027262C" w:rsidRDefault="0027262C" w:rsidP="0027262C">
      <w:pPr>
        <w:shd w:val="clear" w:color="auto" w:fill="F8F9FA"/>
        <w:spacing w:after="100" w:afterAutospacing="1" w:line="240" w:lineRule="auto"/>
        <w:outlineLvl w:val="4"/>
        <w:rPr>
          <w:ins w:id="856" w:author="Unknown"/>
          <w:rFonts w:ascii="Segoe UI" w:eastAsia="Times New Roman" w:hAnsi="Segoe UI" w:cs="Segoe UI"/>
          <w:color w:val="212529"/>
          <w:sz w:val="20"/>
          <w:szCs w:val="20"/>
        </w:rPr>
      </w:pPr>
      <w:ins w:id="857" w:author="Unknown">
        <w:r w:rsidRPr="0027262C">
          <w:rPr>
            <w:rFonts w:ascii="Segoe UI" w:eastAsia="Times New Roman" w:hAnsi="Segoe UI" w:cs="Segoe UI"/>
            <w:b/>
            <w:bCs/>
            <w:color w:val="212529"/>
            <w:sz w:val="20"/>
            <w:szCs w:val="20"/>
          </w:rPr>
          <w:lastRenderedPageBreak/>
          <w:t>Why use functions?</w:t>
        </w:r>
      </w:ins>
    </w:p>
    <w:p w:rsidR="0027262C" w:rsidRPr="0027262C" w:rsidRDefault="0027262C" w:rsidP="0027262C">
      <w:pPr>
        <w:numPr>
          <w:ilvl w:val="0"/>
          <w:numId w:val="21"/>
        </w:numPr>
        <w:shd w:val="clear" w:color="auto" w:fill="F8F9FA"/>
        <w:spacing w:before="100" w:beforeAutospacing="1" w:after="100" w:afterAutospacing="1" w:line="240" w:lineRule="auto"/>
        <w:rPr>
          <w:ins w:id="858" w:author="Unknown"/>
          <w:rFonts w:ascii="Helvetica" w:eastAsia="Times New Roman" w:hAnsi="Helvetica" w:cs="Helvetica"/>
          <w:color w:val="212529"/>
          <w:sz w:val="28"/>
          <w:szCs w:val="28"/>
        </w:rPr>
      </w:pPr>
      <w:ins w:id="859" w:author="Unknown">
        <w:r w:rsidRPr="0027262C">
          <w:rPr>
            <w:rFonts w:ascii="Helvetica" w:eastAsia="Times New Roman" w:hAnsi="Helvetica" w:cs="Helvetica"/>
            <w:color w:val="212529"/>
            <w:sz w:val="28"/>
            <w:szCs w:val="28"/>
          </w:rPr>
          <w:t>To avoid rewriting the same logic again and again</w:t>
        </w:r>
      </w:ins>
    </w:p>
    <w:p w:rsidR="0027262C" w:rsidRPr="0027262C" w:rsidRDefault="0027262C" w:rsidP="0027262C">
      <w:pPr>
        <w:numPr>
          <w:ilvl w:val="0"/>
          <w:numId w:val="21"/>
        </w:numPr>
        <w:shd w:val="clear" w:color="auto" w:fill="F8F9FA"/>
        <w:spacing w:before="100" w:beforeAutospacing="1" w:after="100" w:afterAutospacing="1" w:line="240" w:lineRule="auto"/>
        <w:rPr>
          <w:ins w:id="860" w:author="Unknown"/>
          <w:rFonts w:ascii="Helvetica" w:eastAsia="Times New Roman" w:hAnsi="Helvetica" w:cs="Helvetica"/>
          <w:color w:val="212529"/>
          <w:sz w:val="28"/>
          <w:szCs w:val="28"/>
        </w:rPr>
      </w:pPr>
      <w:ins w:id="861" w:author="Unknown">
        <w:r w:rsidRPr="0027262C">
          <w:rPr>
            <w:rFonts w:ascii="Helvetica" w:eastAsia="Times New Roman" w:hAnsi="Helvetica" w:cs="Helvetica"/>
            <w:color w:val="212529"/>
            <w:sz w:val="28"/>
            <w:szCs w:val="28"/>
          </w:rPr>
          <w:t>To keep track of what we are doing in a program</w:t>
        </w:r>
      </w:ins>
    </w:p>
    <w:p w:rsidR="0027262C" w:rsidRPr="0027262C" w:rsidRDefault="0027262C" w:rsidP="0027262C">
      <w:pPr>
        <w:numPr>
          <w:ilvl w:val="0"/>
          <w:numId w:val="21"/>
        </w:numPr>
        <w:shd w:val="clear" w:color="auto" w:fill="F8F9FA"/>
        <w:spacing w:before="100" w:beforeAutospacing="1" w:after="100" w:afterAutospacing="1" w:line="240" w:lineRule="auto"/>
        <w:rPr>
          <w:ins w:id="862" w:author="Unknown"/>
          <w:rFonts w:ascii="Helvetica" w:eastAsia="Times New Roman" w:hAnsi="Helvetica" w:cs="Helvetica"/>
          <w:color w:val="212529"/>
          <w:sz w:val="28"/>
          <w:szCs w:val="28"/>
        </w:rPr>
      </w:pPr>
      <w:ins w:id="863" w:author="Unknown">
        <w:r w:rsidRPr="0027262C">
          <w:rPr>
            <w:rFonts w:ascii="Helvetica" w:eastAsia="Times New Roman" w:hAnsi="Helvetica" w:cs="Helvetica"/>
            <w:color w:val="212529"/>
            <w:sz w:val="28"/>
            <w:szCs w:val="28"/>
          </w:rPr>
          <w:t>To test and check logic independently</w:t>
        </w:r>
      </w:ins>
    </w:p>
    <w:p w:rsidR="0027262C" w:rsidRPr="0027262C" w:rsidRDefault="0027262C" w:rsidP="0027262C">
      <w:pPr>
        <w:shd w:val="clear" w:color="auto" w:fill="F8F9FA"/>
        <w:spacing w:after="100" w:afterAutospacing="1" w:line="240" w:lineRule="auto"/>
        <w:outlineLvl w:val="4"/>
        <w:rPr>
          <w:ins w:id="864" w:author="Unknown"/>
          <w:rFonts w:ascii="Segoe UI" w:eastAsia="Times New Roman" w:hAnsi="Segoe UI" w:cs="Segoe UI"/>
          <w:color w:val="212529"/>
          <w:sz w:val="20"/>
          <w:szCs w:val="20"/>
        </w:rPr>
      </w:pPr>
      <w:ins w:id="865" w:author="Unknown">
        <w:r w:rsidRPr="0027262C">
          <w:rPr>
            <w:rFonts w:ascii="Segoe UI" w:eastAsia="Times New Roman" w:hAnsi="Segoe UI" w:cs="Segoe UI"/>
            <w:b/>
            <w:bCs/>
            <w:color w:val="212529"/>
            <w:sz w:val="20"/>
            <w:szCs w:val="20"/>
          </w:rPr>
          <w:t>Passing values to functions:</w:t>
        </w:r>
      </w:ins>
    </w:p>
    <w:p w:rsidR="0027262C" w:rsidRPr="0027262C" w:rsidRDefault="0027262C" w:rsidP="0027262C">
      <w:pPr>
        <w:shd w:val="clear" w:color="auto" w:fill="F8F9FA"/>
        <w:spacing w:after="100" w:afterAutospacing="1" w:line="240" w:lineRule="auto"/>
        <w:rPr>
          <w:ins w:id="866" w:author="Unknown"/>
          <w:rFonts w:ascii="Helvetica" w:eastAsia="Times New Roman" w:hAnsi="Helvetica" w:cs="Helvetica"/>
          <w:color w:val="212529"/>
          <w:sz w:val="28"/>
          <w:szCs w:val="28"/>
        </w:rPr>
      </w:pPr>
      <w:ins w:id="867" w:author="Unknown">
        <w:r w:rsidRPr="0027262C">
          <w:rPr>
            <w:rFonts w:ascii="Helvetica" w:eastAsia="Times New Roman" w:hAnsi="Helvetica" w:cs="Helvetica"/>
            <w:color w:val="212529"/>
            <w:sz w:val="28"/>
            <w:szCs w:val="28"/>
          </w:rPr>
          <w:t>We can pass values to a function and can get a value in return from a function</w:t>
        </w:r>
      </w:ins>
    </w:p>
    <w:p w:rsidR="0027262C" w:rsidRPr="0027262C" w:rsidRDefault="0027262C" w:rsidP="0027262C">
      <w:pPr>
        <w:shd w:val="clear" w:color="auto" w:fill="F8F9FA"/>
        <w:spacing w:after="100" w:afterAutospacing="1" w:line="240" w:lineRule="auto"/>
        <w:rPr>
          <w:ins w:id="868" w:author="Unknown"/>
          <w:rFonts w:ascii="Helvetica" w:eastAsia="Times New Roman" w:hAnsi="Helvetica" w:cs="Helvetica"/>
          <w:color w:val="212529"/>
          <w:sz w:val="28"/>
          <w:szCs w:val="28"/>
        </w:rPr>
      </w:pPr>
      <w:ins w:id="869" w:author="Unknown">
        <w:r w:rsidRPr="0027262C">
          <w:rPr>
            <w:rFonts w:ascii="Helvetica" w:eastAsia="Times New Roman" w:hAnsi="Helvetica" w:cs="Helvetica"/>
            <w:color w:val="212529"/>
            <w:sz w:val="28"/>
            <w:szCs w:val="28"/>
          </w:rPr>
          <w:t>int sum(int a, int b)</w:t>
        </w:r>
      </w:ins>
    </w:p>
    <w:p w:rsidR="0027262C" w:rsidRPr="0027262C" w:rsidRDefault="0027262C" w:rsidP="0027262C">
      <w:pPr>
        <w:shd w:val="clear" w:color="auto" w:fill="F8F9FA"/>
        <w:spacing w:after="100" w:afterAutospacing="1" w:line="240" w:lineRule="auto"/>
        <w:rPr>
          <w:ins w:id="870" w:author="Unknown"/>
          <w:rFonts w:ascii="Helvetica" w:eastAsia="Times New Roman" w:hAnsi="Helvetica" w:cs="Helvetica"/>
          <w:color w:val="212529"/>
          <w:sz w:val="28"/>
          <w:szCs w:val="28"/>
        </w:rPr>
      </w:pPr>
      <w:ins w:id="871" w:author="Unknown">
        <w:r w:rsidRPr="0027262C">
          <w:rPr>
            <w:rFonts w:ascii="Helvetica" w:eastAsia="Times New Roman" w:hAnsi="Helvetica" w:cs="Helvetica"/>
            <w:color w:val="212529"/>
            <w:sz w:val="28"/>
            <w:szCs w:val="28"/>
          </w:rPr>
          <w:t>The above prototype means that sum is a function which takes values a(of type int) and b(of type int) and returns a value of type int</w:t>
        </w:r>
      </w:ins>
    </w:p>
    <w:p w:rsidR="0027262C" w:rsidRPr="0027262C" w:rsidRDefault="0027262C" w:rsidP="0027262C">
      <w:pPr>
        <w:shd w:val="clear" w:color="auto" w:fill="F8F9FA"/>
        <w:spacing w:after="100" w:afterAutospacing="1" w:line="240" w:lineRule="auto"/>
        <w:rPr>
          <w:ins w:id="872" w:author="Unknown"/>
          <w:rFonts w:ascii="Helvetica" w:eastAsia="Times New Roman" w:hAnsi="Helvetica" w:cs="Helvetica"/>
          <w:color w:val="212529"/>
          <w:sz w:val="28"/>
          <w:szCs w:val="28"/>
        </w:rPr>
      </w:pPr>
      <w:ins w:id="873" w:author="Unknown">
        <w:r w:rsidRPr="0027262C">
          <w:rPr>
            <w:rFonts w:ascii="Helvetica" w:eastAsia="Times New Roman" w:hAnsi="Helvetica" w:cs="Helvetica"/>
            <w:color w:val="212529"/>
            <w:sz w:val="28"/>
            <w:szCs w:val="28"/>
          </w:rPr>
          <w:t>Function definition of sum can be:</w:t>
        </w:r>
      </w:ins>
    </w:p>
    <w:p w:rsidR="0027262C" w:rsidRPr="0027262C" w:rsidRDefault="0027262C" w:rsidP="0027262C">
      <w:pPr>
        <w:shd w:val="clear" w:color="auto" w:fill="F8F9FA"/>
        <w:spacing w:after="100" w:afterAutospacing="1" w:line="240" w:lineRule="auto"/>
        <w:rPr>
          <w:ins w:id="874" w:author="Unknown"/>
          <w:rFonts w:ascii="Helvetica" w:eastAsia="Times New Roman" w:hAnsi="Helvetica" w:cs="Helvetica"/>
          <w:color w:val="212529"/>
          <w:sz w:val="28"/>
          <w:szCs w:val="28"/>
        </w:rPr>
      </w:pPr>
      <w:ins w:id="875" w:author="Unknown">
        <w:r w:rsidRPr="0027262C">
          <w:rPr>
            <w:rFonts w:ascii="Helvetica" w:eastAsia="Times New Roman" w:hAnsi="Helvetica" w:cs="Helvetica"/>
            <w:color w:val="212529"/>
            <w:sz w:val="28"/>
            <w:szCs w:val="28"/>
          </w:rPr>
          <w:t>int   sum(int a, int b){</w:t>
        </w:r>
      </w:ins>
    </w:p>
    <w:p w:rsidR="0027262C" w:rsidRPr="0027262C" w:rsidRDefault="0027262C" w:rsidP="0027262C">
      <w:pPr>
        <w:shd w:val="clear" w:color="auto" w:fill="F8F9FA"/>
        <w:spacing w:after="100" w:afterAutospacing="1" w:line="240" w:lineRule="auto"/>
        <w:rPr>
          <w:ins w:id="876" w:author="Unknown"/>
          <w:rFonts w:ascii="Helvetica" w:eastAsia="Times New Roman" w:hAnsi="Helvetica" w:cs="Helvetica"/>
          <w:color w:val="212529"/>
          <w:sz w:val="28"/>
          <w:szCs w:val="28"/>
        </w:rPr>
      </w:pPr>
      <w:ins w:id="877" w:author="Unknown">
        <w:r w:rsidRPr="0027262C">
          <w:rPr>
            <w:rFonts w:ascii="Helvetica" w:eastAsia="Times New Roman" w:hAnsi="Helvetica" w:cs="Helvetica"/>
            <w:color w:val="212529"/>
            <w:sz w:val="28"/>
            <w:szCs w:val="28"/>
          </w:rPr>
          <w:t>int c;                                      =&gt; a and b are parameters</w:t>
        </w:r>
      </w:ins>
    </w:p>
    <w:p w:rsidR="0027262C" w:rsidRPr="0027262C" w:rsidRDefault="0027262C" w:rsidP="0027262C">
      <w:pPr>
        <w:shd w:val="clear" w:color="auto" w:fill="F8F9FA"/>
        <w:spacing w:after="100" w:afterAutospacing="1" w:line="240" w:lineRule="auto"/>
        <w:rPr>
          <w:ins w:id="878" w:author="Unknown"/>
          <w:rFonts w:ascii="Helvetica" w:eastAsia="Times New Roman" w:hAnsi="Helvetica" w:cs="Helvetica"/>
          <w:color w:val="212529"/>
          <w:sz w:val="28"/>
          <w:szCs w:val="28"/>
        </w:rPr>
      </w:pPr>
      <w:ins w:id="879" w:author="Unknown">
        <w:r w:rsidRPr="0027262C">
          <w:rPr>
            <w:rFonts w:ascii="Helvetica" w:eastAsia="Times New Roman" w:hAnsi="Helvetica" w:cs="Helvetica"/>
            <w:color w:val="212529"/>
            <w:sz w:val="28"/>
            <w:szCs w:val="28"/>
          </w:rPr>
          <w:t>c=a+b;</w:t>
        </w:r>
      </w:ins>
    </w:p>
    <w:p w:rsidR="0027262C" w:rsidRPr="0027262C" w:rsidRDefault="0027262C" w:rsidP="0027262C">
      <w:pPr>
        <w:shd w:val="clear" w:color="auto" w:fill="F8F9FA"/>
        <w:spacing w:after="100" w:afterAutospacing="1" w:line="240" w:lineRule="auto"/>
        <w:rPr>
          <w:ins w:id="880" w:author="Unknown"/>
          <w:rFonts w:ascii="Helvetica" w:eastAsia="Times New Roman" w:hAnsi="Helvetica" w:cs="Helvetica"/>
          <w:color w:val="212529"/>
          <w:sz w:val="28"/>
          <w:szCs w:val="28"/>
        </w:rPr>
      </w:pPr>
      <w:ins w:id="881" w:author="Unknown">
        <w:r w:rsidRPr="0027262C">
          <w:rPr>
            <w:rFonts w:ascii="Helvetica" w:eastAsia="Times New Roman" w:hAnsi="Helvetica" w:cs="Helvetica"/>
            <w:color w:val="212529"/>
            <w:sz w:val="28"/>
            <w:szCs w:val="28"/>
          </w:rPr>
          <w:t>return c;</w:t>
        </w:r>
      </w:ins>
    </w:p>
    <w:p w:rsidR="0027262C" w:rsidRPr="0027262C" w:rsidRDefault="0027262C" w:rsidP="0027262C">
      <w:pPr>
        <w:shd w:val="clear" w:color="auto" w:fill="F8F9FA"/>
        <w:spacing w:after="100" w:afterAutospacing="1" w:line="240" w:lineRule="auto"/>
        <w:rPr>
          <w:ins w:id="882" w:author="Unknown"/>
          <w:rFonts w:ascii="Helvetica" w:eastAsia="Times New Roman" w:hAnsi="Helvetica" w:cs="Helvetica"/>
          <w:color w:val="212529"/>
          <w:sz w:val="28"/>
          <w:szCs w:val="28"/>
        </w:rPr>
      </w:pPr>
      <w:ins w:id="883" w:author="Unknown">
        <w:r w:rsidRPr="0027262C">
          <w:rPr>
            <w:rFonts w:ascii="Helvetica" w:eastAsia="Times New Roman" w:hAnsi="Helvetica" w:cs="Helvetica"/>
            <w:color w:val="212529"/>
            <w:sz w:val="28"/>
            <w:szCs w:val="28"/>
          </w:rPr>
          <w:t>}</w:t>
        </w:r>
      </w:ins>
    </w:p>
    <w:p w:rsidR="0027262C" w:rsidRPr="0027262C" w:rsidRDefault="0027262C" w:rsidP="0027262C">
      <w:pPr>
        <w:shd w:val="clear" w:color="auto" w:fill="F8F9FA"/>
        <w:spacing w:after="100" w:afterAutospacing="1" w:line="240" w:lineRule="auto"/>
        <w:rPr>
          <w:ins w:id="884" w:author="Unknown"/>
          <w:rFonts w:ascii="Helvetica" w:eastAsia="Times New Roman" w:hAnsi="Helvetica" w:cs="Helvetica"/>
          <w:color w:val="212529"/>
          <w:sz w:val="28"/>
          <w:szCs w:val="28"/>
        </w:rPr>
      </w:pPr>
      <w:ins w:id="885" w:author="Unknown">
        <w:r w:rsidRPr="0027262C">
          <w:rPr>
            <w:rFonts w:ascii="Helvetica" w:eastAsia="Times New Roman" w:hAnsi="Helvetica" w:cs="Helvetica"/>
            <w:color w:val="212529"/>
            <w:sz w:val="28"/>
            <w:szCs w:val="28"/>
          </w:rPr>
          <w:t>Now we can call sum(2,3) [here 2 and 3 are arguments]; from main to get 5 in return.</w:t>
        </w:r>
      </w:ins>
    </w:p>
    <w:p w:rsidR="0027262C" w:rsidRPr="0027262C" w:rsidRDefault="0027262C" w:rsidP="0027262C">
      <w:pPr>
        <w:shd w:val="clear" w:color="auto" w:fill="F8F9FA"/>
        <w:spacing w:after="100" w:afterAutospacing="1" w:line="240" w:lineRule="auto"/>
        <w:rPr>
          <w:ins w:id="886" w:author="Unknown"/>
          <w:rFonts w:ascii="Helvetica" w:eastAsia="Times New Roman" w:hAnsi="Helvetica" w:cs="Helvetica"/>
          <w:color w:val="212529"/>
          <w:sz w:val="28"/>
          <w:szCs w:val="28"/>
        </w:rPr>
      </w:pPr>
      <w:ins w:id="887" w:author="Unknown">
        <w:r w:rsidRPr="0027262C">
          <w:rPr>
            <w:rFonts w:ascii="Helvetica" w:eastAsia="Times New Roman" w:hAnsi="Helvetica" w:cs="Helvetica"/>
            <w:color w:val="212529"/>
            <w:sz w:val="28"/>
            <w:szCs w:val="28"/>
          </w:rPr>
          <w:t>int d=sum(2,3);   =&gt; d becomes 5</w:t>
        </w:r>
      </w:ins>
    </w:p>
    <w:p w:rsidR="0027262C" w:rsidRPr="0027262C" w:rsidRDefault="0027262C" w:rsidP="0027262C">
      <w:pPr>
        <w:shd w:val="clear" w:color="auto" w:fill="F8F9FA"/>
        <w:spacing w:after="100" w:afterAutospacing="1" w:line="240" w:lineRule="auto"/>
        <w:rPr>
          <w:ins w:id="888" w:author="Unknown"/>
          <w:rFonts w:ascii="Helvetica" w:eastAsia="Times New Roman" w:hAnsi="Helvetica" w:cs="Helvetica"/>
          <w:color w:val="212529"/>
          <w:sz w:val="28"/>
          <w:szCs w:val="28"/>
        </w:rPr>
      </w:pPr>
      <w:ins w:id="889" w:author="Unknown">
        <w:r w:rsidRPr="0027262C">
          <w:rPr>
            <w:rFonts w:ascii="Helvetica" w:eastAsia="Times New Roman" w:hAnsi="Helvetica" w:cs="Helvetica"/>
            <w:b/>
            <w:bCs/>
            <w:color w:val="212529"/>
            <w:sz w:val="28"/>
          </w:rPr>
          <w:t>Note:</w:t>
        </w:r>
      </w:ins>
    </w:p>
    <w:p w:rsidR="0027262C" w:rsidRPr="0027262C" w:rsidRDefault="0027262C" w:rsidP="0027262C">
      <w:pPr>
        <w:shd w:val="clear" w:color="auto" w:fill="F8F9FA"/>
        <w:spacing w:after="100" w:afterAutospacing="1" w:line="240" w:lineRule="auto"/>
        <w:rPr>
          <w:ins w:id="890" w:author="Unknown"/>
          <w:rFonts w:ascii="Helvetica" w:eastAsia="Times New Roman" w:hAnsi="Helvetica" w:cs="Helvetica"/>
          <w:color w:val="212529"/>
          <w:sz w:val="28"/>
          <w:szCs w:val="28"/>
        </w:rPr>
      </w:pPr>
      <w:ins w:id="891" w:author="Unknown">
        <w:r w:rsidRPr="0027262C">
          <w:rPr>
            <w:rFonts w:ascii="Helvetica" w:eastAsia="Times New Roman" w:hAnsi="Helvetica" w:cs="Helvetica"/>
            <w:color w:val="212529"/>
            <w:sz w:val="28"/>
            <w:szCs w:val="28"/>
          </w:rPr>
          <w:t>1. Parameters are the values or variable placeholders in the function definition. Ex: a &amp; b</w:t>
        </w:r>
      </w:ins>
    </w:p>
    <w:p w:rsidR="0027262C" w:rsidRPr="0027262C" w:rsidRDefault="0027262C" w:rsidP="0027262C">
      <w:pPr>
        <w:shd w:val="clear" w:color="auto" w:fill="F8F9FA"/>
        <w:spacing w:after="100" w:afterAutospacing="1" w:line="240" w:lineRule="auto"/>
        <w:rPr>
          <w:ins w:id="892" w:author="Unknown"/>
          <w:rFonts w:ascii="Helvetica" w:eastAsia="Times New Roman" w:hAnsi="Helvetica" w:cs="Helvetica"/>
          <w:color w:val="212529"/>
          <w:sz w:val="28"/>
          <w:szCs w:val="28"/>
        </w:rPr>
      </w:pPr>
      <w:ins w:id="893" w:author="Unknown">
        <w:r w:rsidRPr="0027262C">
          <w:rPr>
            <w:rFonts w:ascii="Helvetica" w:eastAsia="Times New Roman" w:hAnsi="Helvetica" w:cs="Helvetica"/>
            <w:color w:val="212529"/>
            <w:sz w:val="28"/>
            <w:szCs w:val="28"/>
          </w:rPr>
          <w:t>2. Arguments are the actual values passed to the function to make a call. Ex: 2 &amp; 3</w:t>
        </w:r>
      </w:ins>
    </w:p>
    <w:p w:rsidR="0027262C" w:rsidRPr="0027262C" w:rsidRDefault="0027262C" w:rsidP="0027262C">
      <w:pPr>
        <w:shd w:val="clear" w:color="auto" w:fill="F8F9FA"/>
        <w:spacing w:after="100" w:afterAutospacing="1" w:line="240" w:lineRule="auto"/>
        <w:rPr>
          <w:ins w:id="894" w:author="Unknown"/>
          <w:rFonts w:ascii="Helvetica" w:eastAsia="Times New Roman" w:hAnsi="Helvetica" w:cs="Helvetica"/>
          <w:color w:val="212529"/>
          <w:sz w:val="28"/>
          <w:szCs w:val="28"/>
        </w:rPr>
      </w:pPr>
      <w:ins w:id="895" w:author="Unknown">
        <w:r w:rsidRPr="0027262C">
          <w:rPr>
            <w:rFonts w:ascii="Helvetica" w:eastAsia="Times New Roman" w:hAnsi="Helvetica" w:cs="Helvetica"/>
            <w:color w:val="212529"/>
            <w:sz w:val="28"/>
            <w:szCs w:val="28"/>
          </w:rPr>
          <w:t>3. A function can return only one value at a time.</w:t>
        </w:r>
      </w:ins>
    </w:p>
    <w:p w:rsidR="0027262C" w:rsidRPr="0027262C" w:rsidRDefault="0027262C" w:rsidP="0027262C">
      <w:pPr>
        <w:shd w:val="clear" w:color="auto" w:fill="F8F9FA"/>
        <w:spacing w:after="100" w:afterAutospacing="1" w:line="240" w:lineRule="auto"/>
        <w:rPr>
          <w:ins w:id="896" w:author="Unknown"/>
          <w:rFonts w:ascii="Helvetica" w:eastAsia="Times New Roman" w:hAnsi="Helvetica" w:cs="Helvetica"/>
          <w:color w:val="212529"/>
          <w:sz w:val="28"/>
          <w:szCs w:val="28"/>
        </w:rPr>
      </w:pPr>
      <w:ins w:id="897" w:author="Unknown">
        <w:r w:rsidRPr="0027262C">
          <w:rPr>
            <w:rFonts w:ascii="Helvetica" w:eastAsia="Times New Roman" w:hAnsi="Helvetica" w:cs="Helvetica"/>
            <w:color w:val="212529"/>
            <w:sz w:val="28"/>
            <w:szCs w:val="28"/>
          </w:rPr>
          <w:lastRenderedPageBreak/>
          <w:t>4. If the passed variable is changed inside the function, the function call doesn’t change the value in the calling function.</w:t>
        </w:r>
      </w:ins>
    </w:p>
    <w:p w:rsidR="0027262C" w:rsidRPr="0027262C" w:rsidRDefault="0027262C" w:rsidP="0027262C">
      <w:pPr>
        <w:shd w:val="clear" w:color="auto" w:fill="F8F9FA"/>
        <w:spacing w:after="100" w:afterAutospacing="1" w:line="240" w:lineRule="auto"/>
        <w:rPr>
          <w:ins w:id="898" w:author="Unknown"/>
          <w:rFonts w:ascii="Helvetica" w:eastAsia="Times New Roman" w:hAnsi="Helvetica" w:cs="Helvetica"/>
          <w:color w:val="212529"/>
          <w:sz w:val="28"/>
          <w:szCs w:val="28"/>
        </w:rPr>
      </w:pPr>
      <w:ins w:id="899" w:author="Unknown">
        <w:r w:rsidRPr="0027262C">
          <w:rPr>
            <w:rFonts w:ascii="Helvetica" w:eastAsia="Times New Roman" w:hAnsi="Helvetica" w:cs="Helvetica"/>
            <w:color w:val="212529"/>
            <w:sz w:val="28"/>
            <w:szCs w:val="28"/>
          </w:rPr>
          <w:t>int change(int a){</w:t>
        </w:r>
      </w:ins>
    </w:p>
    <w:p w:rsidR="0027262C" w:rsidRPr="0027262C" w:rsidRDefault="0027262C" w:rsidP="0027262C">
      <w:pPr>
        <w:shd w:val="clear" w:color="auto" w:fill="F8F9FA"/>
        <w:spacing w:after="100" w:afterAutospacing="1" w:line="240" w:lineRule="auto"/>
        <w:rPr>
          <w:ins w:id="900" w:author="Unknown"/>
          <w:rFonts w:ascii="Helvetica" w:eastAsia="Times New Roman" w:hAnsi="Helvetica" w:cs="Helvetica"/>
          <w:color w:val="212529"/>
          <w:sz w:val="28"/>
          <w:szCs w:val="28"/>
        </w:rPr>
      </w:pPr>
      <w:ins w:id="901" w:author="Unknown">
        <w:r w:rsidRPr="0027262C">
          <w:rPr>
            <w:rFonts w:ascii="Helvetica" w:eastAsia="Times New Roman" w:hAnsi="Helvetica" w:cs="Helvetica"/>
            <w:color w:val="212529"/>
            <w:sz w:val="28"/>
            <w:szCs w:val="28"/>
          </w:rPr>
          <w:t>a=77;                         =&gt; Misnomer</w:t>
        </w:r>
      </w:ins>
    </w:p>
    <w:p w:rsidR="0027262C" w:rsidRPr="0027262C" w:rsidRDefault="0027262C" w:rsidP="0027262C">
      <w:pPr>
        <w:shd w:val="clear" w:color="auto" w:fill="F8F9FA"/>
        <w:spacing w:after="100" w:afterAutospacing="1" w:line="240" w:lineRule="auto"/>
        <w:rPr>
          <w:ins w:id="902" w:author="Unknown"/>
          <w:rFonts w:ascii="Helvetica" w:eastAsia="Times New Roman" w:hAnsi="Helvetica" w:cs="Helvetica"/>
          <w:color w:val="212529"/>
          <w:sz w:val="28"/>
          <w:szCs w:val="28"/>
        </w:rPr>
      </w:pPr>
      <w:ins w:id="903" w:author="Unknown">
        <w:r w:rsidRPr="0027262C">
          <w:rPr>
            <w:rFonts w:ascii="Helvetica" w:eastAsia="Times New Roman" w:hAnsi="Helvetica" w:cs="Helvetica"/>
            <w:color w:val="212529"/>
            <w:sz w:val="28"/>
            <w:szCs w:val="28"/>
          </w:rPr>
          <w:t>return 0;</w:t>
        </w:r>
      </w:ins>
    </w:p>
    <w:p w:rsidR="0027262C" w:rsidRPr="0027262C" w:rsidRDefault="0027262C" w:rsidP="0027262C">
      <w:pPr>
        <w:shd w:val="clear" w:color="auto" w:fill="F8F9FA"/>
        <w:spacing w:after="100" w:afterAutospacing="1" w:line="240" w:lineRule="auto"/>
        <w:rPr>
          <w:ins w:id="904" w:author="Unknown"/>
          <w:rFonts w:ascii="Helvetica" w:eastAsia="Times New Roman" w:hAnsi="Helvetica" w:cs="Helvetica"/>
          <w:color w:val="212529"/>
          <w:sz w:val="28"/>
          <w:szCs w:val="28"/>
        </w:rPr>
      </w:pPr>
      <w:ins w:id="905" w:author="Unknown">
        <w:r w:rsidRPr="0027262C">
          <w:rPr>
            <w:rFonts w:ascii="Helvetica" w:eastAsia="Times New Roman" w:hAnsi="Helvetica" w:cs="Helvetica"/>
            <w:color w:val="212529"/>
            <w:sz w:val="28"/>
            <w:szCs w:val="28"/>
          </w:rPr>
          <w:t>}</w:t>
        </w:r>
      </w:ins>
    </w:p>
    <w:p w:rsidR="0027262C" w:rsidRPr="0027262C" w:rsidRDefault="0027262C" w:rsidP="0027262C">
      <w:pPr>
        <w:shd w:val="clear" w:color="auto" w:fill="F8F9FA"/>
        <w:spacing w:after="100" w:afterAutospacing="1" w:line="240" w:lineRule="auto"/>
        <w:rPr>
          <w:ins w:id="906" w:author="Unknown"/>
          <w:rFonts w:ascii="Helvetica" w:eastAsia="Times New Roman" w:hAnsi="Helvetica" w:cs="Helvetica"/>
          <w:color w:val="212529"/>
          <w:sz w:val="28"/>
          <w:szCs w:val="28"/>
        </w:rPr>
      </w:pPr>
      <w:ins w:id="907" w:author="Unknown">
        <w:r w:rsidRPr="0027262C">
          <w:rPr>
            <w:rFonts w:ascii="Helvetica" w:eastAsia="Times New Roman" w:hAnsi="Helvetica" w:cs="Helvetica"/>
            <w:color w:val="212529"/>
            <w:sz w:val="28"/>
            <w:szCs w:val="28"/>
          </w:rPr>
          <w:t>change is a function which changes a to 77. No, if we call it from main like this.</w:t>
        </w:r>
      </w:ins>
    </w:p>
    <w:p w:rsidR="0027262C" w:rsidRPr="0027262C" w:rsidRDefault="0027262C" w:rsidP="0027262C">
      <w:pPr>
        <w:shd w:val="clear" w:color="auto" w:fill="F8F9FA"/>
        <w:spacing w:after="100" w:afterAutospacing="1" w:line="240" w:lineRule="auto"/>
        <w:rPr>
          <w:ins w:id="908" w:author="Unknown"/>
          <w:rFonts w:ascii="Helvetica" w:eastAsia="Times New Roman" w:hAnsi="Helvetica" w:cs="Helvetica"/>
          <w:color w:val="212529"/>
          <w:sz w:val="28"/>
          <w:szCs w:val="28"/>
        </w:rPr>
      </w:pPr>
      <w:ins w:id="909" w:author="Unknown">
        <w:r w:rsidRPr="0027262C">
          <w:rPr>
            <w:rFonts w:ascii="Helvetica" w:eastAsia="Times New Roman" w:hAnsi="Helvetica" w:cs="Helvetica"/>
            <w:color w:val="212529"/>
            <w:sz w:val="28"/>
            <w:szCs w:val="28"/>
          </w:rPr>
          <w:t>int b=22;</w:t>
        </w:r>
      </w:ins>
    </w:p>
    <w:p w:rsidR="0027262C" w:rsidRPr="0027262C" w:rsidRDefault="0027262C" w:rsidP="0027262C">
      <w:pPr>
        <w:shd w:val="clear" w:color="auto" w:fill="F8F9FA"/>
        <w:spacing w:after="100" w:afterAutospacing="1" w:line="240" w:lineRule="auto"/>
        <w:rPr>
          <w:ins w:id="910" w:author="Unknown"/>
          <w:rFonts w:ascii="Helvetica" w:eastAsia="Times New Roman" w:hAnsi="Helvetica" w:cs="Helvetica"/>
          <w:color w:val="212529"/>
          <w:sz w:val="28"/>
          <w:szCs w:val="28"/>
        </w:rPr>
      </w:pPr>
      <w:ins w:id="911" w:author="Unknown">
        <w:r w:rsidRPr="0027262C">
          <w:rPr>
            <w:rFonts w:ascii="Helvetica" w:eastAsia="Times New Roman" w:hAnsi="Helvetica" w:cs="Helvetica"/>
            <w:color w:val="212529"/>
            <w:sz w:val="28"/>
            <w:szCs w:val="28"/>
          </w:rPr>
          <w:t>change(b);                               =&gt; The value of b remains 22</w:t>
        </w:r>
      </w:ins>
    </w:p>
    <w:p w:rsidR="0027262C" w:rsidRPr="0027262C" w:rsidRDefault="0027262C" w:rsidP="0027262C">
      <w:pPr>
        <w:shd w:val="clear" w:color="auto" w:fill="F8F9FA"/>
        <w:spacing w:after="100" w:afterAutospacing="1" w:line="240" w:lineRule="auto"/>
        <w:rPr>
          <w:ins w:id="912" w:author="Unknown"/>
          <w:rFonts w:ascii="Helvetica" w:eastAsia="Times New Roman" w:hAnsi="Helvetica" w:cs="Helvetica"/>
          <w:color w:val="212529"/>
          <w:sz w:val="28"/>
          <w:szCs w:val="28"/>
        </w:rPr>
      </w:pPr>
      <w:ins w:id="913" w:author="Unknown">
        <w:r w:rsidRPr="0027262C">
          <w:rPr>
            <w:rFonts w:ascii="Helvetica" w:eastAsia="Times New Roman" w:hAnsi="Helvetica" w:cs="Helvetica"/>
            <w:color w:val="212529"/>
            <w:sz w:val="28"/>
            <w:szCs w:val="28"/>
          </w:rPr>
          <w:t>printf(“b is %d”,b);                =&gt; prints “b is 22”</w:t>
        </w:r>
      </w:ins>
    </w:p>
    <w:p w:rsidR="0027262C" w:rsidRPr="0027262C" w:rsidRDefault="0027262C" w:rsidP="0027262C">
      <w:pPr>
        <w:shd w:val="clear" w:color="auto" w:fill="F8F9FA"/>
        <w:spacing w:after="100" w:afterAutospacing="1" w:line="240" w:lineRule="auto"/>
        <w:rPr>
          <w:ins w:id="914" w:author="Unknown"/>
          <w:rFonts w:ascii="Helvetica" w:eastAsia="Times New Roman" w:hAnsi="Helvetica" w:cs="Helvetica"/>
          <w:color w:val="212529"/>
          <w:sz w:val="28"/>
          <w:szCs w:val="28"/>
        </w:rPr>
      </w:pPr>
      <w:ins w:id="915" w:author="Unknown">
        <w:r w:rsidRPr="0027262C">
          <w:rPr>
            <w:rFonts w:ascii="Helvetica" w:eastAsia="Times New Roman" w:hAnsi="Helvetica" w:cs="Helvetica"/>
            <w:color w:val="212529"/>
            <w:sz w:val="28"/>
            <w:szCs w:val="28"/>
          </w:rPr>
          <w:t>This happens because a copy of b is paused to the change function.</w:t>
        </w:r>
      </w:ins>
    </w:p>
    <w:p w:rsidR="0027262C" w:rsidRPr="0027262C" w:rsidRDefault="0027262C" w:rsidP="0027262C">
      <w:pPr>
        <w:shd w:val="clear" w:color="auto" w:fill="F8F9FA"/>
        <w:spacing w:after="100" w:afterAutospacing="1" w:line="240" w:lineRule="auto"/>
        <w:rPr>
          <w:ins w:id="916" w:author="Unknown"/>
          <w:rFonts w:ascii="Helvetica" w:eastAsia="Times New Roman" w:hAnsi="Helvetica" w:cs="Helvetica"/>
          <w:color w:val="212529"/>
          <w:sz w:val="28"/>
          <w:szCs w:val="28"/>
        </w:rPr>
      </w:pPr>
      <w:ins w:id="917" w:author="Unknown">
        <w:r w:rsidRPr="0027262C">
          <w:rPr>
            <w:rFonts w:ascii="Helvetica" w:eastAsia="Times New Roman" w:hAnsi="Helvetica" w:cs="Helvetica"/>
            <w:b/>
            <w:bCs/>
            <w:color w:val="212529"/>
            <w:sz w:val="28"/>
          </w:rPr>
          <w:t>Quick Quiz: </w:t>
        </w:r>
        <w:r w:rsidRPr="0027262C">
          <w:rPr>
            <w:rFonts w:ascii="Helvetica" w:eastAsia="Times New Roman" w:hAnsi="Helvetica" w:cs="Helvetica"/>
            <w:color w:val="212529"/>
            <w:sz w:val="28"/>
            <w:szCs w:val="28"/>
          </w:rPr>
          <w:t>Use the library function to calculate the area of a square with side a.</w:t>
        </w:r>
      </w:ins>
    </w:p>
    <w:p w:rsidR="0027262C" w:rsidRPr="0027262C" w:rsidRDefault="0027262C" w:rsidP="0027262C">
      <w:pPr>
        <w:shd w:val="clear" w:color="auto" w:fill="F8F9FA"/>
        <w:spacing w:after="100" w:afterAutospacing="1" w:line="240" w:lineRule="auto"/>
        <w:rPr>
          <w:ins w:id="918"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outlineLvl w:val="4"/>
        <w:rPr>
          <w:ins w:id="919" w:author="Unknown"/>
          <w:rFonts w:ascii="Segoe UI" w:eastAsia="Times New Roman" w:hAnsi="Segoe UI" w:cs="Segoe UI"/>
          <w:color w:val="212529"/>
          <w:sz w:val="20"/>
          <w:szCs w:val="20"/>
        </w:rPr>
      </w:pPr>
      <w:ins w:id="920" w:author="Unknown">
        <w:r w:rsidRPr="0027262C">
          <w:rPr>
            <w:rFonts w:ascii="Segoe UI" w:eastAsia="Times New Roman" w:hAnsi="Segoe UI" w:cs="Segoe UI"/>
            <w:b/>
            <w:bCs/>
            <w:color w:val="212529"/>
            <w:sz w:val="20"/>
            <w:szCs w:val="20"/>
          </w:rPr>
          <w:t>Recursion</w:t>
        </w:r>
      </w:ins>
    </w:p>
    <w:p w:rsidR="0027262C" w:rsidRPr="0027262C" w:rsidRDefault="0027262C" w:rsidP="0027262C">
      <w:pPr>
        <w:shd w:val="clear" w:color="auto" w:fill="F8F9FA"/>
        <w:spacing w:after="100" w:afterAutospacing="1" w:line="240" w:lineRule="auto"/>
        <w:rPr>
          <w:ins w:id="921" w:author="Unknown"/>
          <w:rFonts w:ascii="Helvetica" w:eastAsia="Times New Roman" w:hAnsi="Helvetica" w:cs="Helvetica"/>
          <w:color w:val="212529"/>
          <w:sz w:val="28"/>
          <w:szCs w:val="28"/>
        </w:rPr>
      </w:pPr>
      <w:ins w:id="922" w:author="Unknown">
        <w:r w:rsidRPr="0027262C">
          <w:rPr>
            <w:rFonts w:ascii="Helvetica" w:eastAsia="Times New Roman" w:hAnsi="Helvetica" w:cs="Helvetica"/>
            <w:color w:val="212529"/>
            <w:sz w:val="28"/>
            <w:szCs w:val="28"/>
          </w:rPr>
          <w:t>A function defined in C can call itself. This is called recursion.</w:t>
        </w:r>
      </w:ins>
    </w:p>
    <w:p w:rsidR="0027262C" w:rsidRPr="0027262C" w:rsidRDefault="0027262C" w:rsidP="0027262C">
      <w:pPr>
        <w:shd w:val="clear" w:color="auto" w:fill="F8F9FA"/>
        <w:spacing w:after="100" w:afterAutospacing="1" w:line="240" w:lineRule="auto"/>
        <w:rPr>
          <w:ins w:id="923" w:author="Unknown"/>
          <w:rFonts w:ascii="Helvetica" w:eastAsia="Times New Roman" w:hAnsi="Helvetica" w:cs="Helvetica"/>
          <w:color w:val="212529"/>
          <w:sz w:val="28"/>
          <w:szCs w:val="28"/>
        </w:rPr>
      </w:pPr>
      <w:ins w:id="924" w:author="Unknown">
        <w:r w:rsidRPr="0027262C">
          <w:rPr>
            <w:rFonts w:ascii="Helvetica" w:eastAsia="Times New Roman" w:hAnsi="Helvetica" w:cs="Helvetica"/>
            <w:color w:val="212529"/>
            <w:sz w:val="28"/>
            <w:szCs w:val="28"/>
          </w:rPr>
          <w:t>A function calling itself is also called a recursive function.</w:t>
        </w:r>
      </w:ins>
    </w:p>
    <w:p w:rsidR="0027262C" w:rsidRPr="0027262C" w:rsidRDefault="0027262C" w:rsidP="0027262C">
      <w:pPr>
        <w:shd w:val="clear" w:color="auto" w:fill="F8F9FA"/>
        <w:spacing w:after="100" w:afterAutospacing="1" w:line="240" w:lineRule="auto"/>
        <w:rPr>
          <w:ins w:id="925" w:author="Unknown"/>
          <w:rFonts w:ascii="Helvetica" w:eastAsia="Times New Roman" w:hAnsi="Helvetica" w:cs="Helvetica"/>
          <w:color w:val="212529"/>
          <w:sz w:val="28"/>
          <w:szCs w:val="28"/>
        </w:rPr>
      </w:pPr>
      <w:ins w:id="926" w:author="Unknown">
        <w:r w:rsidRPr="0027262C">
          <w:rPr>
            <w:rFonts w:ascii="Helvetica" w:eastAsia="Times New Roman" w:hAnsi="Helvetica" w:cs="Helvetica"/>
            <w:b/>
            <w:bCs/>
            <w:color w:val="212529"/>
            <w:sz w:val="28"/>
          </w:rPr>
          <w:t>Example of Recursion:</w:t>
        </w:r>
      </w:ins>
    </w:p>
    <w:p w:rsidR="0027262C" w:rsidRPr="0027262C" w:rsidRDefault="0027262C" w:rsidP="0027262C">
      <w:pPr>
        <w:shd w:val="clear" w:color="auto" w:fill="F8F9FA"/>
        <w:spacing w:after="100" w:afterAutospacing="1" w:line="240" w:lineRule="auto"/>
        <w:rPr>
          <w:ins w:id="927" w:author="Unknown"/>
          <w:rFonts w:ascii="Helvetica" w:eastAsia="Times New Roman" w:hAnsi="Helvetica" w:cs="Helvetica"/>
          <w:color w:val="212529"/>
          <w:sz w:val="28"/>
          <w:szCs w:val="28"/>
        </w:rPr>
      </w:pPr>
      <w:ins w:id="928" w:author="Unknown">
        <w:r w:rsidRPr="0027262C">
          <w:rPr>
            <w:rFonts w:ascii="Helvetica" w:eastAsia="Times New Roman" w:hAnsi="Helvetica" w:cs="Helvetica"/>
            <w:color w:val="212529"/>
            <w:sz w:val="28"/>
            <w:szCs w:val="28"/>
          </w:rPr>
          <w:t>A very good example of recursion is factorial</w:t>
        </w:r>
      </w:ins>
    </w:p>
    <w:p w:rsidR="0027262C" w:rsidRPr="0027262C" w:rsidRDefault="0027262C" w:rsidP="0027262C">
      <w:pPr>
        <w:shd w:val="clear" w:color="auto" w:fill="F8F9FA"/>
        <w:spacing w:after="100" w:afterAutospacing="1" w:line="240" w:lineRule="auto"/>
        <w:rPr>
          <w:ins w:id="929" w:author="Unknown"/>
          <w:rFonts w:ascii="Helvetica" w:eastAsia="Times New Roman" w:hAnsi="Helvetica" w:cs="Helvetica"/>
          <w:color w:val="212529"/>
          <w:sz w:val="28"/>
          <w:szCs w:val="28"/>
        </w:rPr>
      </w:pPr>
      <w:ins w:id="930" w:author="Unknown">
        <w:r w:rsidRPr="0027262C">
          <w:rPr>
            <w:rFonts w:ascii="Helvetica" w:eastAsia="Times New Roman" w:hAnsi="Helvetica" w:cs="Helvetica"/>
            <w:color w:val="212529"/>
            <w:sz w:val="28"/>
            <w:szCs w:val="28"/>
          </w:rPr>
          <w:t>factorial(n) = 1x 2 x 3...........x n</w:t>
        </w:r>
      </w:ins>
    </w:p>
    <w:p w:rsidR="0027262C" w:rsidRPr="0027262C" w:rsidRDefault="0027262C" w:rsidP="0027262C">
      <w:pPr>
        <w:shd w:val="clear" w:color="auto" w:fill="F8F9FA"/>
        <w:spacing w:after="100" w:afterAutospacing="1" w:line="240" w:lineRule="auto"/>
        <w:rPr>
          <w:ins w:id="931" w:author="Unknown"/>
          <w:rFonts w:ascii="Helvetica" w:eastAsia="Times New Roman" w:hAnsi="Helvetica" w:cs="Helvetica"/>
          <w:color w:val="212529"/>
          <w:sz w:val="28"/>
          <w:szCs w:val="28"/>
        </w:rPr>
      </w:pPr>
      <w:ins w:id="932" w:author="Unknown">
        <w:r w:rsidRPr="0027262C">
          <w:rPr>
            <w:rFonts w:ascii="Helvetica" w:eastAsia="Times New Roman" w:hAnsi="Helvetica" w:cs="Helvetica"/>
            <w:color w:val="212529"/>
            <w:sz w:val="28"/>
            <w:szCs w:val="28"/>
          </w:rPr>
          <w:t>factorial(n)= 1 x 2 x 3...........n-1 x n</w:t>
        </w:r>
      </w:ins>
    </w:p>
    <w:p w:rsidR="0027262C" w:rsidRPr="0027262C" w:rsidRDefault="0027262C" w:rsidP="0027262C">
      <w:pPr>
        <w:shd w:val="clear" w:color="auto" w:fill="F8F9FA"/>
        <w:spacing w:after="100" w:afterAutospacing="1" w:line="240" w:lineRule="auto"/>
        <w:rPr>
          <w:ins w:id="933" w:author="Unknown"/>
          <w:rFonts w:ascii="Helvetica" w:eastAsia="Times New Roman" w:hAnsi="Helvetica" w:cs="Helvetica"/>
          <w:color w:val="212529"/>
          <w:sz w:val="28"/>
          <w:szCs w:val="28"/>
        </w:rPr>
      </w:pPr>
      <w:ins w:id="934" w:author="Unknown">
        <w:r w:rsidRPr="0027262C">
          <w:rPr>
            <w:rFonts w:ascii="Helvetica" w:eastAsia="Times New Roman" w:hAnsi="Helvetica" w:cs="Helvetica"/>
            <w:color w:val="212529"/>
            <w:sz w:val="28"/>
            <w:szCs w:val="28"/>
          </w:rPr>
          <w:t>factorial(n)= factorial of (n-1) x n</w:t>
        </w:r>
      </w:ins>
    </w:p>
    <w:p w:rsidR="0027262C" w:rsidRPr="0027262C" w:rsidRDefault="0027262C" w:rsidP="0027262C">
      <w:pPr>
        <w:shd w:val="clear" w:color="auto" w:fill="F8F9FA"/>
        <w:spacing w:after="100" w:afterAutospacing="1" w:line="240" w:lineRule="auto"/>
        <w:rPr>
          <w:ins w:id="935" w:author="Unknown"/>
          <w:rFonts w:ascii="Helvetica" w:eastAsia="Times New Roman" w:hAnsi="Helvetica" w:cs="Helvetica"/>
          <w:color w:val="212529"/>
          <w:sz w:val="28"/>
          <w:szCs w:val="28"/>
        </w:rPr>
      </w:pPr>
      <w:ins w:id="936" w:author="Unknown">
        <w:r w:rsidRPr="0027262C">
          <w:rPr>
            <w:rFonts w:ascii="Helvetica" w:eastAsia="Times New Roman" w:hAnsi="Helvetica" w:cs="Helvetica"/>
            <w:color w:val="212529"/>
            <w:sz w:val="28"/>
            <w:szCs w:val="28"/>
          </w:rPr>
          <w:lastRenderedPageBreak/>
          <w:t>Since we can write factorial of a number in terms of itself, we can program it using recursion.</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937" w:author="Unknown"/>
          <w:rFonts w:ascii="Consolas" w:eastAsia="Times New Roman" w:hAnsi="Consolas" w:cs="Courier New"/>
          <w:color w:val="F8F8F2"/>
          <w:sz w:val="24"/>
        </w:rPr>
      </w:pPr>
      <w:ins w:id="938" w:author="Unknown">
        <w:r w:rsidRPr="0027262C">
          <w:rPr>
            <w:rFonts w:ascii="Consolas" w:eastAsia="Times New Roman" w:hAnsi="Consolas" w:cs="Courier New"/>
            <w:color w:val="8292A2"/>
            <w:sz w:val="24"/>
          </w:rPr>
          <w:t>// Function to calculate factorial using recursion</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939"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940" w:author="Unknown"/>
          <w:rFonts w:ascii="Consolas" w:eastAsia="Times New Roman" w:hAnsi="Consolas" w:cs="Courier New"/>
          <w:color w:val="F8F8F2"/>
          <w:sz w:val="24"/>
        </w:rPr>
      </w:pPr>
      <w:ins w:id="941"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factorial</w:t>
        </w:r>
        <w:r w:rsidRPr="0027262C">
          <w:rPr>
            <w:rFonts w:ascii="Consolas" w:eastAsia="Times New Roman" w:hAnsi="Consolas" w:cs="Courier New"/>
            <w:color w:val="F8F8F2"/>
            <w:sz w:val="24"/>
          </w:rPr>
          <w:t>(</w:t>
        </w:r>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x){</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942" w:author="Unknown"/>
          <w:rFonts w:ascii="Consolas" w:eastAsia="Times New Roman" w:hAnsi="Consolas" w:cs="Courier New"/>
          <w:color w:val="F8F8F2"/>
          <w:sz w:val="24"/>
        </w:rPr>
      </w:pPr>
      <w:ins w:id="943"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f;</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944" w:author="Unknown"/>
          <w:rFonts w:ascii="Consolas" w:eastAsia="Times New Roman" w:hAnsi="Consolas" w:cs="Courier New"/>
          <w:color w:val="F8F8F2"/>
          <w:sz w:val="24"/>
        </w:rPr>
      </w:pPr>
      <w:ins w:id="945" w:author="Unknown">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(x==</w:t>
        </w:r>
        <w:r w:rsidRPr="0027262C">
          <w:rPr>
            <w:rFonts w:ascii="Consolas" w:eastAsia="Times New Roman" w:hAnsi="Consolas" w:cs="Courier New"/>
            <w:color w:val="AE81FF"/>
            <w:sz w:val="24"/>
          </w:rPr>
          <w:t>0</w:t>
        </w:r>
        <w:r w:rsidRPr="0027262C">
          <w:rPr>
            <w:rFonts w:ascii="Consolas" w:eastAsia="Times New Roman" w:hAnsi="Consolas" w:cs="Courier New"/>
            <w:color w:val="F8F8F2"/>
            <w:sz w:val="24"/>
          </w:rPr>
          <w:t>||x==</w:t>
        </w:r>
        <w:r w:rsidRPr="0027262C">
          <w:rPr>
            <w:rFonts w:ascii="Consolas" w:eastAsia="Times New Roman" w:hAnsi="Consolas" w:cs="Courier New"/>
            <w:color w:val="AE81FF"/>
            <w:sz w:val="24"/>
          </w:rPr>
          <w:t>1</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946" w:author="Unknown"/>
          <w:rFonts w:ascii="Consolas" w:eastAsia="Times New Roman" w:hAnsi="Consolas" w:cs="Courier New"/>
          <w:color w:val="F8F8F2"/>
          <w:sz w:val="24"/>
        </w:rPr>
      </w:pPr>
      <w:ins w:id="947" w:author="Unknown">
        <w:r w:rsidRPr="0027262C">
          <w:rPr>
            <w:rFonts w:ascii="Consolas" w:eastAsia="Times New Roman" w:hAnsi="Consolas" w:cs="Courier New"/>
            <w:color w:val="66D9EF"/>
            <w:sz w:val="24"/>
          </w:rPr>
          <w:t>return</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AE81FF"/>
            <w:sz w:val="24"/>
          </w:rPr>
          <w:t>1</w:t>
        </w:r>
        <w:r w:rsidRPr="0027262C">
          <w:rPr>
            <w:rFonts w:ascii="Consolas" w:eastAsia="Times New Roman" w:hAnsi="Consolas" w:cs="Courier New"/>
            <w:color w:val="F8F8F2"/>
            <w:sz w:val="24"/>
          </w:rPr>
          <w:t>;</w:t>
        </w:r>
        <w:r w:rsidRPr="0027262C">
          <w:rPr>
            <w:rFonts w:ascii="Consolas" w:eastAsia="Times New Roman" w:hAnsi="Consolas" w:cs="Courier New"/>
            <w:color w:val="F8F8F2"/>
            <w:sz w:val="24"/>
          </w:rPr>
          <w:tab/>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948" w:author="Unknown"/>
          <w:rFonts w:ascii="Consolas" w:eastAsia="Times New Roman" w:hAnsi="Consolas" w:cs="Courier New"/>
          <w:color w:val="F8F8F2"/>
          <w:sz w:val="24"/>
        </w:rPr>
      </w:pPr>
      <w:ins w:id="949" w:author="Unknown">
        <w:r w:rsidRPr="0027262C">
          <w:rPr>
            <w:rFonts w:ascii="Consolas" w:eastAsia="Times New Roman" w:hAnsi="Consolas" w:cs="Courier New"/>
            <w:color w:val="66D9EF"/>
            <w:sz w:val="24"/>
          </w:rPr>
          <w:t>else</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950" w:author="Unknown"/>
          <w:rFonts w:ascii="Consolas" w:eastAsia="Times New Roman" w:hAnsi="Consolas" w:cs="Courier New"/>
          <w:color w:val="F8F8F2"/>
          <w:sz w:val="24"/>
        </w:rPr>
      </w:pPr>
      <w:ins w:id="951" w:author="Unknown">
        <w:r w:rsidRPr="0027262C">
          <w:rPr>
            <w:rFonts w:ascii="Consolas" w:eastAsia="Times New Roman" w:hAnsi="Consolas" w:cs="Courier New"/>
            <w:color w:val="F8F8F2"/>
            <w:sz w:val="24"/>
          </w:rPr>
          <w:t xml:space="preserve">f=x * </w:t>
        </w:r>
        <w:r w:rsidRPr="0027262C">
          <w:rPr>
            <w:rFonts w:ascii="Consolas" w:eastAsia="Times New Roman" w:hAnsi="Consolas" w:cs="Courier New"/>
            <w:color w:val="E6DB74"/>
            <w:sz w:val="24"/>
          </w:rPr>
          <w:t>factorial</w:t>
        </w:r>
        <w:r w:rsidRPr="0027262C">
          <w:rPr>
            <w:rFonts w:ascii="Consolas" w:eastAsia="Times New Roman" w:hAnsi="Consolas" w:cs="Courier New"/>
            <w:color w:val="F8F8F2"/>
            <w:sz w:val="24"/>
          </w:rPr>
          <w:t>(x-</w:t>
        </w:r>
        <w:r w:rsidRPr="0027262C">
          <w:rPr>
            <w:rFonts w:ascii="Consolas" w:eastAsia="Times New Roman" w:hAnsi="Consolas" w:cs="Courier New"/>
            <w:color w:val="AE81FF"/>
            <w:sz w:val="24"/>
          </w:rPr>
          <w:t>1</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952" w:author="Unknown"/>
          <w:rFonts w:ascii="Consolas" w:eastAsia="Times New Roman" w:hAnsi="Consolas" w:cs="Courier New"/>
          <w:color w:val="F8F8F2"/>
          <w:sz w:val="24"/>
        </w:rPr>
      </w:pPr>
      <w:ins w:id="953" w:author="Unknown">
        <w:r w:rsidRPr="0027262C">
          <w:rPr>
            <w:rFonts w:ascii="Consolas" w:eastAsia="Times New Roman" w:hAnsi="Consolas" w:cs="Courier New"/>
            <w:color w:val="66D9EF"/>
            <w:sz w:val="24"/>
          </w:rPr>
          <w:t>return</w:t>
        </w:r>
        <w:r w:rsidRPr="0027262C">
          <w:rPr>
            <w:rFonts w:ascii="Consolas" w:eastAsia="Times New Roman" w:hAnsi="Consolas" w:cs="Courier New"/>
            <w:color w:val="F8F8F2"/>
            <w:sz w:val="24"/>
          </w:rPr>
          <w:t xml:space="preserve"> f;</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954" w:author="Unknown"/>
          <w:rFonts w:ascii="Consolas" w:eastAsia="Times New Roman" w:hAnsi="Consolas" w:cs="Courier New"/>
          <w:color w:val="F8F8F2"/>
          <w:sz w:val="28"/>
          <w:szCs w:val="28"/>
        </w:rPr>
      </w:pPr>
      <w:ins w:id="955" w:author="Unknown">
        <w:r w:rsidRPr="0027262C">
          <w:rPr>
            <w:rFonts w:ascii="Consolas" w:eastAsia="Times New Roman" w:hAnsi="Consolas" w:cs="Courier New"/>
            <w:color w:val="F8F8F2"/>
            <w:sz w:val="24"/>
          </w:rPr>
          <w:t>}</w:t>
        </w:r>
      </w:ins>
    </w:p>
    <w:p w:rsidR="0027262C" w:rsidRPr="0027262C" w:rsidRDefault="0027262C" w:rsidP="0027262C">
      <w:pPr>
        <w:shd w:val="clear" w:color="auto" w:fill="F8F9FA"/>
        <w:spacing w:after="0" w:line="240" w:lineRule="auto"/>
        <w:rPr>
          <w:ins w:id="956" w:author="Unknown"/>
          <w:rFonts w:ascii="Helvetica" w:eastAsia="Times New Roman" w:hAnsi="Helvetica" w:cs="Helvetica"/>
          <w:color w:val="212529"/>
          <w:sz w:val="28"/>
          <w:szCs w:val="28"/>
        </w:rPr>
      </w:pPr>
      <w:ins w:id="957"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958" w:author="Unknown"/>
          <w:rFonts w:ascii="Helvetica" w:eastAsia="Times New Roman" w:hAnsi="Helvetica" w:cs="Helvetica"/>
          <w:color w:val="212529"/>
          <w:sz w:val="28"/>
          <w:szCs w:val="28"/>
        </w:rPr>
      </w:pPr>
      <w:ins w:id="959" w:author="Unknown">
        <w:r w:rsidRPr="0027262C">
          <w:rPr>
            <w:rFonts w:ascii="Helvetica" w:eastAsia="Times New Roman" w:hAnsi="Helvetica" w:cs="Helvetica"/>
            <w:b/>
            <w:bCs/>
            <w:color w:val="212529"/>
            <w:sz w:val="28"/>
          </w:rPr>
          <w:t>How does it work?</w:t>
        </w:r>
      </w:ins>
    </w:p>
    <w:p w:rsidR="0027262C" w:rsidRPr="0027262C" w:rsidRDefault="0027262C" w:rsidP="0027262C">
      <w:pPr>
        <w:shd w:val="clear" w:color="auto" w:fill="F8F9FA"/>
        <w:spacing w:after="100" w:afterAutospacing="1" w:line="240" w:lineRule="auto"/>
        <w:rPr>
          <w:ins w:id="960"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rPr>
          <w:ins w:id="961" w:author="Unknown"/>
          <w:rFonts w:ascii="Helvetica" w:eastAsia="Times New Roman" w:hAnsi="Helvetica" w:cs="Helvetica"/>
          <w:color w:val="212529"/>
          <w:sz w:val="28"/>
          <w:szCs w:val="28"/>
        </w:rPr>
      </w:pPr>
      <w:ins w:id="962" w:author="Unknown">
        <w:r w:rsidRPr="0027262C">
          <w:rPr>
            <w:rFonts w:ascii="Helvetica" w:eastAsia="Times New Roman" w:hAnsi="Helvetica" w:cs="Helvetica"/>
            <w:b/>
            <w:bCs/>
            <w:color w:val="212529"/>
            <w:sz w:val="28"/>
          </w:rPr>
          <w:t>Important Notes:</w:t>
        </w:r>
      </w:ins>
    </w:p>
    <w:p w:rsidR="0027262C" w:rsidRPr="0027262C" w:rsidRDefault="0027262C" w:rsidP="0027262C">
      <w:pPr>
        <w:shd w:val="clear" w:color="auto" w:fill="F8F9FA"/>
        <w:spacing w:after="100" w:afterAutospacing="1" w:line="240" w:lineRule="auto"/>
        <w:rPr>
          <w:ins w:id="963" w:author="Unknown"/>
          <w:rFonts w:ascii="Helvetica" w:eastAsia="Times New Roman" w:hAnsi="Helvetica" w:cs="Helvetica"/>
          <w:color w:val="212529"/>
          <w:sz w:val="28"/>
          <w:szCs w:val="28"/>
        </w:rPr>
      </w:pPr>
      <w:ins w:id="964" w:author="Unknown">
        <w:r w:rsidRPr="0027262C">
          <w:rPr>
            <w:rFonts w:ascii="Helvetica" w:eastAsia="Times New Roman" w:hAnsi="Helvetica" w:cs="Helvetica"/>
            <w:color w:val="212529"/>
            <w:sz w:val="28"/>
            <w:szCs w:val="28"/>
          </w:rPr>
          <w:t>1. Recursion is sometimes the most direct way to code an algorithm</w:t>
        </w:r>
      </w:ins>
    </w:p>
    <w:p w:rsidR="0027262C" w:rsidRPr="0027262C" w:rsidRDefault="0027262C" w:rsidP="0027262C">
      <w:pPr>
        <w:shd w:val="clear" w:color="auto" w:fill="F8F9FA"/>
        <w:spacing w:after="100" w:afterAutospacing="1" w:line="240" w:lineRule="auto"/>
        <w:rPr>
          <w:ins w:id="965" w:author="Unknown"/>
          <w:rFonts w:ascii="Helvetica" w:eastAsia="Times New Roman" w:hAnsi="Helvetica" w:cs="Helvetica"/>
          <w:color w:val="212529"/>
          <w:sz w:val="28"/>
          <w:szCs w:val="28"/>
        </w:rPr>
      </w:pPr>
      <w:ins w:id="966" w:author="Unknown">
        <w:r w:rsidRPr="0027262C">
          <w:rPr>
            <w:rFonts w:ascii="Helvetica" w:eastAsia="Times New Roman" w:hAnsi="Helvetica" w:cs="Helvetica"/>
            <w:color w:val="212529"/>
            <w:sz w:val="28"/>
            <w:szCs w:val="28"/>
          </w:rPr>
          <w:t>2. The condition which doesn’t call the function any further in a recursive function is called as the base condition.</w:t>
        </w:r>
      </w:ins>
    </w:p>
    <w:p w:rsidR="0027262C" w:rsidRPr="0027262C" w:rsidRDefault="0027262C" w:rsidP="0027262C">
      <w:pPr>
        <w:shd w:val="clear" w:color="auto" w:fill="F8F9FA"/>
        <w:spacing w:after="100" w:afterAutospacing="1" w:line="240" w:lineRule="auto"/>
        <w:rPr>
          <w:ins w:id="967" w:author="Unknown"/>
          <w:rFonts w:ascii="Helvetica" w:eastAsia="Times New Roman" w:hAnsi="Helvetica" w:cs="Helvetica"/>
          <w:color w:val="212529"/>
          <w:sz w:val="28"/>
          <w:szCs w:val="28"/>
        </w:rPr>
      </w:pPr>
      <w:ins w:id="968" w:author="Unknown">
        <w:r w:rsidRPr="0027262C">
          <w:rPr>
            <w:rFonts w:ascii="Helvetica" w:eastAsia="Times New Roman" w:hAnsi="Helvetica" w:cs="Helvetica"/>
            <w:color w:val="212529"/>
            <w:sz w:val="28"/>
            <w:szCs w:val="28"/>
          </w:rPr>
          <w:t>3. Sometimes due to a mistake made by the programmer, a recursive function can keep running without returning, resulting in a memory error.</w:t>
        </w:r>
      </w:ins>
    </w:p>
    <w:p w:rsidR="0027262C" w:rsidRPr="0027262C" w:rsidRDefault="0027262C" w:rsidP="0027262C">
      <w:pPr>
        <w:shd w:val="clear" w:color="auto" w:fill="F8F9FA"/>
        <w:spacing w:after="100" w:afterAutospacing="1" w:line="240" w:lineRule="auto"/>
        <w:rPr>
          <w:ins w:id="969" w:author="Unknown"/>
          <w:rFonts w:ascii="Helvetica" w:eastAsia="Times New Roman" w:hAnsi="Helvetica" w:cs="Helvetica"/>
          <w:color w:val="212529"/>
          <w:sz w:val="28"/>
          <w:szCs w:val="28"/>
        </w:rPr>
      </w:pPr>
      <w:ins w:id="970"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971" w:author="Unknown"/>
          <w:rFonts w:ascii="Segoe UI" w:eastAsia="Times New Roman" w:hAnsi="Segoe UI" w:cs="Segoe UI"/>
          <w:color w:val="212529"/>
          <w:sz w:val="24"/>
          <w:szCs w:val="24"/>
        </w:rPr>
      </w:pPr>
      <w:ins w:id="972" w:author="Unknown">
        <w:r w:rsidRPr="0027262C">
          <w:rPr>
            <w:rFonts w:ascii="Segoe UI" w:eastAsia="Times New Roman" w:hAnsi="Segoe UI" w:cs="Segoe UI"/>
            <w:color w:val="212529"/>
            <w:sz w:val="24"/>
            <w:szCs w:val="24"/>
          </w:rPr>
          <w:t>Chapter 5- Practice Set</w:t>
        </w:r>
      </w:ins>
    </w:p>
    <w:p w:rsidR="0027262C" w:rsidRPr="0027262C" w:rsidRDefault="0027262C" w:rsidP="0027262C">
      <w:pPr>
        <w:numPr>
          <w:ilvl w:val="0"/>
          <w:numId w:val="22"/>
        </w:numPr>
        <w:shd w:val="clear" w:color="auto" w:fill="F8F9FA"/>
        <w:spacing w:before="100" w:beforeAutospacing="1" w:after="100" w:afterAutospacing="1" w:line="240" w:lineRule="auto"/>
        <w:rPr>
          <w:ins w:id="973" w:author="Unknown"/>
          <w:rFonts w:ascii="Helvetica" w:eastAsia="Times New Roman" w:hAnsi="Helvetica" w:cs="Helvetica"/>
          <w:color w:val="212529"/>
          <w:sz w:val="28"/>
          <w:szCs w:val="28"/>
        </w:rPr>
      </w:pPr>
      <w:ins w:id="974" w:author="Unknown">
        <w:r w:rsidRPr="0027262C">
          <w:rPr>
            <w:rFonts w:ascii="Helvetica" w:eastAsia="Times New Roman" w:hAnsi="Helvetica" w:cs="Helvetica"/>
            <w:color w:val="212529"/>
            <w:sz w:val="28"/>
            <w:szCs w:val="28"/>
          </w:rPr>
          <w:t>Write a program using functions to find the average of three numbers.</w:t>
        </w:r>
      </w:ins>
    </w:p>
    <w:p w:rsidR="0027262C" w:rsidRPr="0027262C" w:rsidRDefault="0027262C" w:rsidP="0027262C">
      <w:pPr>
        <w:numPr>
          <w:ilvl w:val="0"/>
          <w:numId w:val="22"/>
        </w:numPr>
        <w:shd w:val="clear" w:color="auto" w:fill="F8F9FA"/>
        <w:spacing w:before="100" w:beforeAutospacing="1" w:after="100" w:afterAutospacing="1" w:line="240" w:lineRule="auto"/>
        <w:rPr>
          <w:ins w:id="975" w:author="Unknown"/>
          <w:rFonts w:ascii="Helvetica" w:eastAsia="Times New Roman" w:hAnsi="Helvetica" w:cs="Helvetica"/>
          <w:color w:val="212529"/>
          <w:sz w:val="28"/>
          <w:szCs w:val="28"/>
        </w:rPr>
      </w:pPr>
      <w:ins w:id="976" w:author="Unknown">
        <w:r w:rsidRPr="0027262C">
          <w:rPr>
            <w:rFonts w:ascii="Helvetica" w:eastAsia="Times New Roman" w:hAnsi="Helvetica" w:cs="Helvetica"/>
            <w:color w:val="212529"/>
            <w:sz w:val="28"/>
            <w:szCs w:val="28"/>
          </w:rPr>
          <w:t>Write a function to convert Celcius temperature into Fahrenheit.</w:t>
        </w:r>
      </w:ins>
    </w:p>
    <w:p w:rsidR="0027262C" w:rsidRPr="0027262C" w:rsidRDefault="0027262C" w:rsidP="0027262C">
      <w:pPr>
        <w:numPr>
          <w:ilvl w:val="0"/>
          <w:numId w:val="22"/>
        </w:numPr>
        <w:shd w:val="clear" w:color="auto" w:fill="F8F9FA"/>
        <w:spacing w:before="100" w:beforeAutospacing="1" w:after="100" w:afterAutospacing="1" w:line="240" w:lineRule="auto"/>
        <w:rPr>
          <w:ins w:id="977" w:author="Unknown"/>
          <w:rFonts w:ascii="Helvetica" w:eastAsia="Times New Roman" w:hAnsi="Helvetica" w:cs="Helvetica"/>
          <w:color w:val="212529"/>
          <w:sz w:val="28"/>
          <w:szCs w:val="28"/>
        </w:rPr>
      </w:pPr>
      <w:ins w:id="978" w:author="Unknown">
        <w:r w:rsidRPr="0027262C">
          <w:rPr>
            <w:rFonts w:ascii="Helvetica" w:eastAsia="Times New Roman" w:hAnsi="Helvetica" w:cs="Helvetica"/>
            <w:color w:val="212529"/>
            <w:sz w:val="28"/>
            <w:szCs w:val="28"/>
          </w:rPr>
          <w:t>Write a function to calculate the force of attraction on a body of mass m exerted by earth. (g=9.8m/S</w:t>
        </w:r>
        <w:r w:rsidRPr="0027262C">
          <w:rPr>
            <w:rFonts w:ascii="Helvetica" w:eastAsia="Times New Roman" w:hAnsi="Helvetica" w:cs="Helvetica"/>
            <w:color w:val="212529"/>
            <w:sz w:val="21"/>
            <w:szCs w:val="21"/>
            <w:vertAlign w:val="superscript"/>
          </w:rPr>
          <w:t>2</w:t>
        </w:r>
        <w:r w:rsidRPr="0027262C">
          <w:rPr>
            <w:rFonts w:ascii="Helvetica" w:eastAsia="Times New Roman" w:hAnsi="Helvetica" w:cs="Helvetica"/>
            <w:color w:val="212529"/>
            <w:sz w:val="28"/>
            <w:szCs w:val="28"/>
          </w:rPr>
          <w:t>)</w:t>
        </w:r>
      </w:ins>
    </w:p>
    <w:p w:rsidR="0027262C" w:rsidRPr="0027262C" w:rsidRDefault="0027262C" w:rsidP="0027262C">
      <w:pPr>
        <w:numPr>
          <w:ilvl w:val="0"/>
          <w:numId w:val="22"/>
        </w:numPr>
        <w:shd w:val="clear" w:color="auto" w:fill="F8F9FA"/>
        <w:spacing w:before="100" w:beforeAutospacing="1" w:after="100" w:afterAutospacing="1" w:line="240" w:lineRule="auto"/>
        <w:rPr>
          <w:ins w:id="979" w:author="Unknown"/>
          <w:rFonts w:ascii="Helvetica" w:eastAsia="Times New Roman" w:hAnsi="Helvetica" w:cs="Helvetica"/>
          <w:color w:val="212529"/>
          <w:sz w:val="28"/>
          <w:szCs w:val="28"/>
        </w:rPr>
      </w:pPr>
      <w:ins w:id="980" w:author="Unknown">
        <w:r w:rsidRPr="0027262C">
          <w:rPr>
            <w:rFonts w:ascii="Helvetica" w:eastAsia="Times New Roman" w:hAnsi="Helvetica" w:cs="Helvetica"/>
            <w:color w:val="212529"/>
            <w:sz w:val="28"/>
            <w:szCs w:val="28"/>
          </w:rPr>
          <w:t>Write a program using recursion to calculate the n</w:t>
        </w:r>
        <w:r w:rsidRPr="0027262C">
          <w:rPr>
            <w:rFonts w:ascii="Helvetica" w:eastAsia="Times New Roman" w:hAnsi="Helvetica" w:cs="Helvetica"/>
            <w:color w:val="212529"/>
            <w:sz w:val="21"/>
            <w:szCs w:val="21"/>
            <w:vertAlign w:val="superscript"/>
          </w:rPr>
          <w:t>th </w:t>
        </w:r>
        <w:r w:rsidRPr="0027262C">
          <w:rPr>
            <w:rFonts w:ascii="Helvetica" w:eastAsia="Times New Roman" w:hAnsi="Helvetica" w:cs="Helvetica"/>
            <w:color w:val="212529"/>
            <w:sz w:val="28"/>
            <w:szCs w:val="28"/>
          </w:rPr>
          <w:t>element of the Fibonacci series.</w:t>
        </w:r>
      </w:ins>
    </w:p>
    <w:p w:rsidR="0027262C" w:rsidRPr="0027262C" w:rsidRDefault="0027262C" w:rsidP="0027262C">
      <w:pPr>
        <w:numPr>
          <w:ilvl w:val="0"/>
          <w:numId w:val="22"/>
        </w:numPr>
        <w:shd w:val="clear" w:color="auto" w:fill="F8F9FA"/>
        <w:spacing w:before="100" w:beforeAutospacing="1" w:after="100" w:afterAutospacing="1" w:line="240" w:lineRule="auto"/>
        <w:rPr>
          <w:ins w:id="981" w:author="Unknown"/>
          <w:rFonts w:ascii="Helvetica" w:eastAsia="Times New Roman" w:hAnsi="Helvetica" w:cs="Helvetica"/>
          <w:color w:val="212529"/>
          <w:sz w:val="28"/>
          <w:szCs w:val="28"/>
        </w:rPr>
      </w:pPr>
      <w:ins w:id="982" w:author="Unknown">
        <w:r w:rsidRPr="0027262C">
          <w:rPr>
            <w:rFonts w:ascii="Helvetica" w:eastAsia="Times New Roman" w:hAnsi="Helvetica" w:cs="Helvetica"/>
            <w:color w:val="212529"/>
            <w:sz w:val="28"/>
            <w:szCs w:val="28"/>
          </w:rPr>
          <w:lastRenderedPageBreak/>
          <w:t>What will the following line produce in a C program: printf(“%d %d %d\n”,a,++a,a++);</w:t>
        </w:r>
      </w:ins>
    </w:p>
    <w:p w:rsidR="0027262C" w:rsidRPr="0027262C" w:rsidRDefault="0027262C" w:rsidP="0027262C">
      <w:pPr>
        <w:numPr>
          <w:ilvl w:val="0"/>
          <w:numId w:val="22"/>
        </w:numPr>
        <w:shd w:val="clear" w:color="auto" w:fill="F8F9FA"/>
        <w:spacing w:before="100" w:beforeAutospacing="1" w:after="100" w:afterAutospacing="1" w:line="240" w:lineRule="auto"/>
        <w:rPr>
          <w:ins w:id="983" w:author="Unknown"/>
          <w:rFonts w:ascii="Helvetica" w:eastAsia="Times New Roman" w:hAnsi="Helvetica" w:cs="Helvetica"/>
          <w:color w:val="212529"/>
          <w:sz w:val="28"/>
          <w:szCs w:val="28"/>
        </w:rPr>
      </w:pPr>
      <w:ins w:id="984" w:author="Unknown">
        <w:r w:rsidRPr="0027262C">
          <w:rPr>
            <w:rFonts w:ascii="Helvetica" w:eastAsia="Times New Roman" w:hAnsi="Helvetica" w:cs="Helvetica"/>
            <w:color w:val="212529"/>
            <w:sz w:val="28"/>
            <w:szCs w:val="28"/>
          </w:rPr>
          <w:t>Write a recursive function to calculate the sum of first n natural numbers.</w:t>
        </w:r>
      </w:ins>
    </w:p>
    <w:p w:rsidR="0027262C" w:rsidRPr="0027262C" w:rsidRDefault="0027262C" w:rsidP="0027262C">
      <w:pPr>
        <w:numPr>
          <w:ilvl w:val="0"/>
          <w:numId w:val="22"/>
        </w:numPr>
        <w:shd w:val="clear" w:color="auto" w:fill="F8F9FA"/>
        <w:spacing w:before="100" w:beforeAutospacing="1" w:after="100" w:afterAutospacing="1" w:line="240" w:lineRule="auto"/>
        <w:rPr>
          <w:ins w:id="985" w:author="Unknown"/>
          <w:rFonts w:ascii="Helvetica" w:eastAsia="Times New Roman" w:hAnsi="Helvetica" w:cs="Helvetica"/>
          <w:color w:val="212529"/>
          <w:sz w:val="28"/>
          <w:szCs w:val="28"/>
        </w:rPr>
      </w:pPr>
      <w:ins w:id="986" w:author="Unknown">
        <w:r w:rsidRPr="0027262C">
          <w:rPr>
            <w:rFonts w:ascii="Helvetica" w:eastAsia="Times New Roman" w:hAnsi="Helvetica" w:cs="Helvetica"/>
            <w:color w:val="212529"/>
            <w:sz w:val="28"/>
            <w:szCs w:val="28"/>
          </w:rPr>
          <w:t>Write a program using functions to print the following pattern(first n lines):</w:t>
        </w:r>
      </w:ins>
    </w:p>
    <w:p w:rsidR="0027262C" w:rsidRPr="0027262C" w:rsidRDefault="0027262C" w:rsidP="0027262C">
      <w:pPr>
        <w:shd w:val="clear" w:color="auto" w:fill="F8F9FA"/>
        <w:spacing w:after="100" w:afterAutospacing="1" w:line="240" w:lineRule="auto"/>
        <w:rPr>
          <w:ins w:id="987" w:author="Unknown"/>
          <w:rFonts w:ascii="Helvetica" w:eastAsia="Times New Roman" w:hAnsi="Helvetica" w:cs="Helvetica"/>
          <w:color w:val="212529"/>
          <w:sz w:val="28"/>
          <w:szCs w:val="28"/>
        </w:rPr>
      </w:pPr>
      <w:ins w:id="988" w:author="Unknown">
        <w:r w:rsidRPr="0027262C">
          <w:rPr>
            <w:rFonts w:ascii="Helvetica" w:eastAsia="Times New Roman" w:hAnsi="Helvetica" w:cs="Helvetica"/>
            <w:color w:val="212529"/>
            <w:sz w:val="28"/>
            <w:szCs w:val="28"/>
          </w:rPr>
          <w:t>*</w:t>
        </w:r>
      </w:ins>
    </w:p>
    <w:p w:rsidR="0027262C" w:rsidRPr="0027262C" w:rsidRDefault="0027262C" w:rsidP="0027262C">
      <w:pPr>
        <w:shd w:val="clear" w:color="auto" w:fill="F8F9FA"/>
        <w:spacing w:after="100" w:afterAutospacing="1" w:line="240" w:lineRule="auto"/>
        <w:rPr>
          <w:ins w:id="989" w:author="Unknown"/>
          <w:rFonts w:ascii="Helvetica" w:eastAsia="Times New Roman" w:hAnsi="Helvetica" w:cs="Helvetica"/>
          <w:color w:val="212529"/>
          <w:sz w:val="28"/>
          <w:szCs w:val="28"/>
        </w:rPr>
      </w:pPr>
      <w:ins w:id="990" w:author="Unknown">
        <w:r w:rsidRPr="0027262C">
          <w:rPr>
            <w:rFonts w:ascii="Helvetica" w:eastAsia="Times New Roman" w:hAnsi="Helvetica" w:cs="Helvetica"/>
            <w:color w:val="212529"/>
            <w:sz w:val="28"/>
            <w:szCs w:val="28"/>
          </w:rPr>
          <w:t>***</w:t>
        </w:r>
      </w:ins>
    </w:p>
    <w:p w:rsidR="0027262C" w:rsidRPr="0027262C" w:rsidRDefault="0027262C" w:rsidP="0027262C">
      <w:pPr>
        <w:shd w:val="clear" w:color="auto" w:fill="F8F9FA"/>
        <w:spacing w:after="100" w:afterAutospacing="1" w:line="240" w:lineRule="auto"/>
        <w:rPr>
          <w:ins w:id="991" w:author="Unknown"/>
          <w:rFonts w:ascii="Helvetica" w:eastAsia="Times New Roman" w:hAnsi="Helvetica" w:cs="Helvetica"/>
          <w:color w:val="212529"/>
          <w:sz w:val="28"/>
          <w:szCs w:val="28"/>
        </w:rPr>
      </w:pPr>
      <w:ins w:id="992" w:author="Unknown">
        <w:r w:rsidRPr="0027262C">
          <w:rPr>
            <w:rFonts w:ascii="Helvetica" w:eastAsia="Times New Roman" w:hAnsi="Helvetica" w:cs="Helvetica"/>
            <w:color w:val="212529"/>
            <w:sz w:val="28"/>
            <w:szCs w:val="28"/>
          </w:rPr>
          <w:t>*****</w:t>
        </w:r>
      </w:ins>
    </w:p>
    <w:p w:rsidR="0027262C" w:rsidRPr="0027262C" w:rsidRDefault="0027262C" w:rsidP="0027262C">
      <w:pPr>
        <w:shd w:val="clear" w:color="auto" w:fill="F8F9FA"/>
        <w:spacing w:after="100" w:afterAutospacing="1" w:line="240" w:lineRule="auto"/>
        <w:rPr>
          <w:ins w:id="993" w:author="Unknown"/>
          <w:rFonts w:ascii="Helvetica" w:eastAsia="Times New Roman" w:hAnsi="Helvetica" w:cs="Helvetica"/>
          <w:color w:val="212529"/>
          <w:sz w:val="28"/>
          <w:szCs w:val="28"/>
        </w:rPr>
      </w:pPr>
      <w:ins w:id="994"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995" w:author="Unknown"/>
          <w:rFonts w:ascii="Segoe UI" w:eastAsia="Times New Roman" w:hAnsi="Segoe UI" w:cs="Segoe UI"/>
          <w:color w:val="212529"/>
          <w:sz w:val="24"/>
          <w:szCs w:val="24"/>
        </w:rPr>
      </w:pPr>
      <w:ins w:id="996" w:author="Unknown">
        <w:r w:rsidRPr="0027262C">
          <w:rPr>
            <w:rFonts w:ascii="Segoe UI" w:eastAsia="Times New Roman" w:hAnsi="Segoe UI" w:cs="Segoe UI"/>
            <w:color w:val="212529"/>
            <w:sz w:val="24"/>
            <w:szCs w:val="24"/>
          </w:rPr>
          <w:t>Chapter 6 - Pointers</w:t>
        </w:r>
      </w:ins>
    </w:p>
    <w:p w:rsidR="0027262C" w:rsidRPr="0027262C" w:rsidRDefault="0027262C" w:rsidP="0027262C">
      <w:pPr>
        <w:shd w:val="clear" w:color="auto" w:fill="F8F9FA"/>
        <w:spacing w:after="100" w:afterAutospacing="1" w:line="240" w:lineRule="auto"/>
        <w:rPr>
          <w:ins w:id="997" w:author="Unknown"/>
          <w:rFonts w:ascii="Helvetica" w:eastAsia="Times New Roman" w:hAnsi="Helvetica" w:cs="Helvetica"/>
          <w:color w:val="212529"/>
          <w:sz w:val="28"/>
          <w:szCs w:val="28"/>
        </w:rPr>
      </w:pPr>
      <w:ins w:id="998" w:author="Unknown">
        <w:r w:rsidRPr="0027262C">
          <w:rPr>
            <w:rFonts w:ascii="Helvetica" w:eastAsia="Times New Roman" w:hAnsi="Helvetica" w:cs="Helvetica"/>
            <w:color w:val="212529"/>
            <w:sz w:val="28"/>
            <w:szCs w:val="28"/>
          </w:rPr>
          <w:t>A pointer is a variable that stores the address another variable.</w:t>
        </w:r>
      </w:ins>
    </w:p>
    <w:p w:rsidR="0027262C" w:rsidRPr="0027262C" w:rsidRDefault="0027262C" w:rsidP="0027262C">
      <w:pPr>
        <w:shd w:val="clear" w:color="auto" w:fill="F8F9FA"/>
        <w:spacing w:after="100" w:afterAutospacing="1" w:line="240" w:lineRule="auto"/>
        <w:rPr>
          <w:ins w:id="999"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rPr>
          <w:ins w:id="1000" w:author="Unknown"/>
          <w:rFonts w:ascii="Helvetica" w:eastAsia="Times New Roman" w:hAnsi="Helvetica" w:cs="Helvetica"/>
          <w:color w:val="212529"/>
          <w:sz w:val="28"/>
          <w:szCs w:val="28"/>
        </w:rPr>
      </w:pPr>
      <w:ins w:id="1001" w:author="Unknown">
        <w:r w:rsidRPr="0027262C">
          <w:rPr>
            <w:rFonts w:ascii="Helvetica" w:eastAsia="Times New Roman" w:hAnsi="Helvetica" w:cs="Helvetica"/>
            <w:color w:val="212529"/>
            <w:sz w:val="28"/>
            <w:szCs w:val="28"/>
          </w:rPr>
          <w:t>j is a pointer</w:t>
        </w:r>
      </w:ins>
    </w:p>
    <w:p w:rsidR="0027262C" w:rsidRPr="0027262C" w:rsidRDefault="0027262C" w:rsidP="0027262C">
      <w:pPr>
        <w:shd w:val="clear" w:color="auto" w:fill="F8F9FA"/>
        <w:spacing w:after="100" w:afterAutospacing="1" w:line="240" w:lineRule="auto"/>
        <w:rPr>
          <w:ins w:id="1002" w:author="Unknown"/>
          <w:rFonts w:ascii="Helvetica" w:eastAsia="Times New Roman" w:hAnsi="Helvetica" w:cs="Helvetica"/>
          <w:color w:val="212529"/>
          <w:sz w:val="28"/>
          <w:szCs w:val="28"/>
        </w:rPr>
      </w:pPr>
      <w:ins w:id="1003" w:author="Unknown">
        <w:r w:rsidRPr="0027262C">
          <w:rPr>
            <w:rFonts w:ascii="Helvetica" w:eastAsia="Times New Roman" w:hAnsi="Helvetica" w:cs="Helvetica"/>
            <w:color w:val="212529"/>
            <w:sz w:val="28"/>
            <w:szCs w:val="28"/>
          </w:rPr>
          <w:t>j points to i.</w:t>
        </w:r>
      </w:ins>
    </w:p>
    <w:p w:rsidR="0027262C" w:rsidRPr="0027262C" w:rsidRDefault="0027262C" w:rsidP="0027262C">
      <w:pPr>
        <w:shd w:val="clear" w:color="auto" w:fill="F8F9FA"/>
        <w:spacing w:after="100" w:afterAutospacing="1" w:line="240" w:lineRule="auto"/>
        <w:outlineLvl w:val="4"/>
        <w:rPr>
          <w:ins w:id="1004" w:author="Unknown"/>
          <w:rFonts w:ascii="Segoe UI" w:eastAsia="Times New Roman" w:hAnsi="Segoe UI" w:cs="Segoe UI"/>
          <w:color w:val="212529"/>
          <w:sz w:val="20"/>
          <w:szCs w:val="20"/>
        </w:rPr>
      </w:pPr>
      <w:ins w:id="1005" w:author="Unknown">
        <w:r w:rsidRPr="0027262C">
          <w:rPr>
            <w:rFonts w:ascii="Segoe UI" w:eastAsia="Times New Roman" w:hAnsi="Segoe UI" w:cs="Segoe UI"/>
            <w:b/>
            <w:bCs/>
            <w:color w:val="212529"/>
            <w:sz w:val="20"/>
            <w:szCs w:val="20"/>
          </w:rPr>
          <w:t>The "address of" (&amp;) operator</w:t>
        </w:r>
      </w:ins>
    </w:p>
    <w:p w:rsidR="0027262C" w:rsidRPr="0027262C" w:rsidRDefault="0027262C" w:rsidP="0027262C">
      <w:pPr>
        <w:shd w:val="clear" w:color="auto" w:fill="F8F9FA"/>
        <w:spacing w:after="100" w:afterAutospacing="1" w:line="240" w:lineRule="auto"/>
        <w:rPr>
          <w:ins w:id="1006" w:author="Unknown"/>
          <w:rFonts w:ascii="Helvetica" w:eastAsia="Times New Roman" w:hAnsi="Helvetica" w:cs="Helvetica"/>
          <w:color w:val="212529"/>
          <w:sz w:val="28"/>
          <w:szCs w:val="28"/>
        </w:rPr>
      </w:pPr>
      <w:ins w:id="1007" w:author="Unknown">
        <w:r w:rsidRPr="0027262C">
          <w:rPr>
            <w:rFonts w:ascii="Helvetica" w:eastAsia="Times New Roman" w:hAnsi="Helvetica" w:cs="Helvetica"/>
            <w:color w:val="212529"/>
            <w:sz w:val="28"/>
            <w:szCs w:val="28"/>
          </w:rPr>
          <w:t>The address of operator is used to obtain the address of a given variable</w:t>
        </w:r>
      </w:ins>
    </w:p>
    <w:p w:rsidR="0027262C" w:rsidRPr="0027262C" w:rsidRDefault="0027262C" w:rsidP="0027262C">
      <w:pPr>
        <w:shd w:val="clear" w:color="auto" w:fill="F8F9FA"/>
        <w:spacing w:after="100" w:afterAutospacing="1" w:line="240" w:lineRule="auto"/>
        <w:rPr>
          <w:ins w:id="1008" w:author="Unknown"/>
          <w:rFonts w:ascii="Helvetica" w:eastAsia="Times New Roman" w:hAnsi="Helvetica" w:cs="Helvetica"/>
          <w:color w:val="212529"/>
          <w:sz w:val="28"/>
          <w:szCs w:val="28"/>
        </w:rPr>
      </w:pPr>
      <w:ins w:id="1009" w:author="Unknown">
        <w:r w:rsidRPr="0027262C">
          <w:rPr>
            <w:rFonts w:ascii="Helvetica" w:eastAsia="Times New Roman" w:hAnsi="Helvetica" w:cs="Helvetica"/>
            <w:color w:val="212529"/>
            <w:sz w:val="28"/>
            <w:szCs w:val="28"/>
          </w:rPr>
          <w:t>If you refer to the diagrams above</w:t>
        </w:r>
      </w:ins>
    </w:p>
    <w:p w:rsidR="0027262C" w:rsidRPr="0027262C" w:rsidRDefault="0027262C" w:rsidP="0027262C">
      <w:pPr>
        <w:shd w:val="clear" w:color="auto" w:fill="F8F9FA"/>
        <w:spacing w:after="100" w:afterAutospacing="1" w:line="240" w:lineRule="auto"/>
        <w:rPr>
          <w:ins w:id="1010" w:author="Unknown"/>
          <w:rFonts w:ascii="Helvetica" w:eastAsia="Times New Roman" w:hAnsi="Helvetica" w:cs="Helvetica"/>
          <w:color w:val="212529"/>
          <w:sz w:val="28"/>
          <w:szCs w:val="28"/>
        </w:rPr>
      </w:pPr>
      <w:ins w:id="1011" w:author="Unknown">
        <w:r w:rsidRPr="0027262C">
          <w:rPr>
            <w:rFonts w:ascii="Helvetica" w:eastAsia="Times New Roman" w:hAnsi="Helvetica" w:cs="Helvetica"/>
            <w:color w:val="212529"/>
            <w:sz w:val="28"/>
            <w:szCs w:val="28"/>
          </w:rPr>
          <w:t>&amp;i=&gt; 87994</w:t>
        </w:r>
      </w:ins>
    </w:p>
    <w:p w:rsidR="0027262C" w:rsidRPr="0027262C" w:rsidRDefault="0027262C" w:rsidP="0027262C">
      <w:pPr>
        <w:shd w:val="clear" w:color="auto" w:fill="F8F9FA"/>
        <w:spacing w:after="100" w:afterAutospacing="1" w:line="240" w:lineRule="auto"/>
        <w:rPr>
          <w:ins w:id="1012" w:author="Unknown"/>
          <w:rFonts w:ascii="Helvetica" w:eastAsia="Times New Roman" w:hAnsi="Helvetica" w:cs="Helvetica"/>
          <w:color w:val="212529"/>
          <w:sz w:val="28"/>
          <w:szCs w:val="28"/>
        </w:rPr>
      </w:pPr>
      <w:ins w:id="1013" w:author="Unknown">
        <w:r w:rsidRPr="0027262C">
          <w:rPr>
            <w:rFonts w:ascii="Helvetica" w:eastAsia="Times New Roman" w:hAnsi="Helvetica" w:cs="Helvetica"/>
            <w:color w:val="212529"/>
            <w:sz w:val="28"/>
            <w:szCs w:val="28"/>
          </w:rPr>
          <w:t>&amp;j=&gt;87998</w:t>
        </w:r>
      </w:ins>
    </w:p>
    <w:p w:rsidR="0027262C" w:rsidRPr="0027262C" w:rsidRDefault="0027262C" w:rsidP="0027262C">
      <w:pPr>
        <w:shd w:val="clear" w:color="auto" w:fill="F8F9FA"/>
        <w:spacing w:after="100" w:afterAutospacing="1" w:line="240" w:lineRule="auto"/>
        <w:rPr>
          <w:ins w:id="1014" w:author="Unknown"/>
          <w:rFonts w:ascii="Helvetica" w:eastAsia="Times New Roman" w:hAnsi="Helvetica" w:cs="Helvetica"/>
          <w:color w:val="212529"/>
          <w:sz w:val="28"/>
          <w:szCs w:val="28"/>
        </w:rPr>
      </w:pPr>
      <w:ins w:id="1015" w:author="Unknown">
        <w:r w:rsidRPr="0027262C">
          <w:rPr>
            <w:rFonts w:ascii="Helvetica" w:eastAsia="Times New Roman" w:hAnsi="Helvetica" w:cs="Helvetica"/>
            <w:color w:val="212529"/>
            <w:sz w:val="28"/>
            <w:szCs w:val="28"/>
          </w:rPr>
          <w:t>Format specifier for printing pointer address is ‘%u’</w:t>
        </w:r>
      </w:ins>
    </w:p>
    <w:p w:rsidR="0027262C" w:rsidRPr="0027262C" w:rsidRDefault="0027262C" w:rsidP="0027262C">
      <w:pPr>
        <w:shd w:val="clear" w:color="auto" w:fill="F8F9FA"/>
        <w:spacing w:after="100" w:afterAutospacing="1" w:line="240" w:lineRule="auto"/>
        <w:outlineLvl w:val="4"/>
        <w:rPr>
          <w:ins w:id="1016" w:author="Unknown"/>
          <w:rFonts w:ascii="Segoe UI" w:eastAsia="Times New Roman" w:hAnsi="Segoe UI" w:cs="Segoe UI"/>
          <w:color w:val="212529"/>
          <w:sz w:val="20"/>
          <w:szCs w:val="20"/>
        </w:rPr>
      </w:pPr>
      <w:ins w:id="1017" w:author="Unknown">
        <w:r w:rsidRPr="0027262C">
          <w:rPr>
            <w:rFonts w:ascii="Segoe UI" w:eastAsia="Times New Roman" w:hAnsi="Segoe UI" w:cs="Segoe UI"/>
            <w:b/>
            <w:bCs/>
            <w:color w:val="212529"/>
            <w:sz w:val="20"/>
            <w:szCs w:val="20"/>
          </w:rPr>
          <w:t>The "value of address" operator (*)</w:t>
        </w:r>
      </w:ins>
    </w:p>
    <w:p w:rsidR="0027262C" w:rsidRPr="0027262C" w:rsidRDefault="0027262C" w:rsidP="0027262C">
      <w:pPr>
        <w:shd w:val="clear" w:color="auto" w:fill="F8F9FA"/>
        <w:spacing w:after="100" w:afterAutospacing="1" w:line="240" w:lineRule="auto"/>
        <w:rPr>
          <w:ins w:id="1018" w:author="Unknown"/>
          <w:rFonts w:ascii="Helvetica" w:eastAsia="Times New Roman" w:hAnsi="Helvetica" w:cs="Helvetica"/>
          <w:color w:val="212529"/>
          <w:sz w:val="28"/>
          <w:szCs w:val="28"/>
        </w:rPr>
      </w:pPr>
      <w:ins w:id="1019" w:author="Unknown">
        <w:r w:rsidRPr="0027262C">
          <w:rPr>
            <w:rFonts w:ascii="Helvetica" w:eastAsia="Times New Roman" w:hAnsi="Helvetica" w:cs="Helvetica"/>
            <w:color w:val="212529"/>
            <w:sz w:val="28"/>
            <w:szCs w:val="28"/>
          </w:rPr>
          <w:t>The value at address or * operator is used to obtain the value present at a given memory address. It is denoted by *</w:t>
        </w:r>
      </w:ins>
    </w:p>
    <w:p w:rsidR="0027262C" w:rsidRPr="0027262C" w:rsidRDefault="0027262C" w:rsidP="0027262C">
      <w:pPr>
        <w:shd w:val="clear" w:color="auto" w:fill="F8F9FA"/>
        <w:spacing w:after="100" w:afterAutospacing="1" w:line="240" w:lineRule="auto"/>
        <w:rPr>
          <w:ins w:id="1020" w:author="Unknown"/>
          <w:rFonts w:ascii="Helvetica" w:eastAsia="Times New Roman" w:hAnsi="Helvetica" w:cs="Helvetica"/>
          <w:color w:val="212529"/>
          <w:sz w:val="28"/>
          <w:szCs w:val="28"/>
        </w:rPr>
      </w:pPr>
      <w:ins w:id="1021" w:author="Unknown">
        <w:r w:rsidRPr="0027262C">
          <w:rPr>
            <w:rFonts w:ascii="Helvetica" w:eastAsia="Times New Roman" w:hAnsi="Helvetica" w:cs="Helvetica"/>
            <w:color w:val="212529"/>
            <w:sz w:val="28"/>
            <w:szCs w:val="28"/>
          </w:rPr>
          <w:lastRenderedPageBreak/>
          <w:t>*(&amp;i) = 72</w:t>
        </w:r>
      </w:ins>
    </w:p>
    <w:p w:rsidR="0027262C" w:rsidRPr="0027262C" w:rsidRDefault="0027262C" w:rsidP="0027262C">
      <w:pPr>
        <w:shd w:val="clear" w:color="auto" w:fill="F8F9FA"/>
        <w:spacing w:after="100" w:afterAutospacing="1" w:line="240" w:lineRule="auto"/>
        <w:rPr>
          <w:ins w:id="1022" w:author="Unknown"/>
          <w:rFonts w:ascii="Helvetica" w:eastAsia="Times New Roman" w:hAnsi="Helvetica" w:cs="Helvetica"/>
          <w:color w:val="212529"/>
          <w:sz w:val="28"/>
          <w:szCs w:val="28"/>
        </w:rPr>
      </w:pPr>
      <w:ins w:id="1023" w:author="Unknown">
        <w:r w:rsidRPr="0027262C">
          <w:rPr>
            <w:rFonts w:ascii="Helvetica" w:eastAsia="Times New Roman" w:hAnsi="Helvetica" w:cs="Helvetica"/>
            <w:color w:val="212529"/>
            <w:sz w:val="28"/>
            <w:szCs w:val="28"/>
          </w:rPr>
          <w:t>*(&amp;j) = 87994</w:t>
        </w:r>
      </w:ins>
    </w:p>
    <w:p w:rsidR="0027262C" w:rsidRPr="0027262C" w:rsidRDefault="0027262C" w:rsidP="0027262C">
      <w:pPr>
        <w:shd w:val="clear" w:color="auto" w:fill="F8F9FA"/>
        <w:spacing w:after="100" w:afterAutospacing="1" w:line="240" w:lineRule="auto"/>
        <w:outlineLvl w:val="4"/>
        <w:rPr>
          <w:ins w:id="1024" w:author="Unknown"/>
          <w:rFonts w:ascii="Segoe UI" w:eastAsia="Times New Roman" w:hAnsi="Segoe UI" w:cs="Segoe UI"/>
          <w:color w:val="212529"/>
          <w:sz w:val="20"/>
          <w:szCs w:val="20"/>
        </w:rPr>
      </w:pPr>
      <w:ins w:id="1025" w:author="Unknown">
        <w:r w:rsidRPr="0027262C">
          <w:rPr>
            <w:rFonts w:ascii="Segoe UI" w:eastAsia="Times New Roman" w:hAnsi="Segoe UI" w:cs="Segoe UI"/>
            <w:b/>
            <w:bCs/>
            <w:color w:val="212529"/>
            <w:sz w:val="20"/>
            <w:szCs w:val="20"/>
          </w:rPr>
          <w:t>How to declare a pointer?</w:t>
        </w:r>
      </w:ins>
    </w:p>
    <w:p w:rsidR="0027262C" w:rsidRPr="0027262C" w:rsidRDefault="0027262C" w:rsidP="0027262C">
      <w:pPr>
        <w:shd w:val="clear" w:color="auto" w:fill="F8F9FA"/>
        <w:spacing w:after="100" w:afterAutospacing="1" w:line="240" w:lineRule="auto"/>
        <w:rPr>
          <w:ins w:id="1026" w:author="Unknown"/>
          <w:rFonts w:ascii="Helvetica" w:eastAsia="Times New Roman" w:hAnsi="Helvetica" w:cs="Helvetica"/>
          <w:color w:val="212529"/>
          <w:sz w:val="28"/>
          <w:szCs w:val="28"/>
        </w:rPr>
      </w:pPr>
      <w:ins w:id="1027" w:author="Unknown">
        <w:r w:rsidRPr="0027262C">
          <w:rPr>
            <w:rFonts w:ascii="Helvetica" w:eastAsia="Times New Roman" w:hAnsi="Helvetica" w:cs="Helvetica"/>
            <w:color w:val="212529"/>
            <w:sz w:val="28"/>
            <w:szCs w:val="28"/>
          </w:rPr>
          <w:t>A pointer is declared using the following syntax,</w:t>
        </w:r>
      </w:ins>
    </w:p>
    <w:p w:rsidR="0027262C" w:rsidRPr="0027262C" w:rsidRDefault="0027262C" w:rsidP="0027262C">
      <w:pPr>
        <w:shd w:val="clear" w:color="auto" w:fill="F8F9FA"/>
        <w:spacing w:after="100" w:afterAutospacing="1" w:line="240" w:lineRule="auto"/>
        <w:rPr>
          <w:ins w:id="1028" w:author="Unknown"/>
          <w:rFonts w:ascii="Helvetica" w:eastAsia="Times New Roman" w:hAnsi="Helvetica" w:cs="Helvetica"/>
          <w:color w:val="212529"/>
          <w:sz w:val="28"/>
          <w:szCs w:val="28"/>
        </w:rPr>
      </w:pPr>
      <w:ins w:id="1029" w:author="Unknown">
        <w:r w:rsidRPr="0027262C">
          <w:rPr>
            <w:rFonts w:ascii="Helvetica" w:eastAsia="Times New Roman" w:hAnsi="Helvetica" w:cs="Helvetica"/>
            <w:color w:val="212529"/>
            <w:sz w:val="28"/>
            <w:szCs w:val="28"/>
          </w:rPr>
          <w:t>int *j;     =&gt; declare a variable j of type int-pointer</w:t>
        </w:r>
      </w:ins>
    </w:p>
    <w:p w:rsidR="0027262C" w:rsidRPr="0027262C" w:rsidRDefault="0027262C" w:rsidP="0027262C">
      <w:pPr>
        <w:shd w:val="clear" w:color="auto" w:fill="F8F9FA"/>
        <w:spacing w:after="100" w:afterAutospacing="1" w:line="240" w:lineRule="auto"/>
        <w:rPr>
          <w:ins w:id="1030" w:author="Unknown"/>
          <w:rFonts w:ascii="Helvetica" w:eastAsia="Times New Roman" w:hAnsi="Helvetica" w:cs="Helvetica"/>
          <w:color w:val="212529"/>
          <w:sz w:val="28"/>
          <w:szCs w:val="28"/>
        </w:rPr>
      </w:pPr>
      <w:ins w:id="1031" w:author="Unknown">
        <w:r w:rsidRPr="0027262C">
          <w:rPr>
            <w:rFonts w:ascii="Helvetica" w:eastAsia="Times New Roman" w:hAnsi="Helvetica" w:cs="Helvetica"/>
            <w:color w:val="212529"/>
            <w:sz w:val="28"/>
            <w:szCs w:val="28"/>
          </w:rPr>
          <w:t>j=&amp;i     =&gt;store address of i in j</w:t>
        </w:r>
      </w:ins>
    </w:p>
    <w:p w:rsidR="0027262C" w:rsidRPr="0027262C" w:rsidRDefault="0027262C" w:rsidP="0027262C">
      <w:pPr>
        <w:shd w:val="clear" w:color="auto" w:fill="F8F9FA"/>
        <w:spacing w:after="100" w:afterAutospacing="1" w:line="240" w:lineRule="auto"/>
        <w:rPr>
          <w:ins w:id="1032" w:author="Unknown"/>
          <w:rFonts w:ascii="Helvetica" w:eastAsia="Times New Roman" w:hAnsi="Helvetica" w:cs="Helvetica"/>
          <w:color w:val="212529"/>
          <w:sz w:val="28"/>
          <w:szCs w:val="28"/>
        </w:rPr>
      </w:pPr>
      <w:ins w:id="1033" w:author="Unknown">
        <w:r w:rsidRPr="0027262C">
          <w:rPr>
            <w:rFonts w:ascii="Helvetica" w:eastAsia="Times New Roman" w:hAnsi="Helvetica" w:cs="Helvetica"/>
            <w:color w:val="212529"/>
            <w:sz w:val="28"/>
            <w:szCs w:val="28"/>
          </w:rPr>
          <w:t>Just like pointer type integer, we also have pointers to char, float, etc.</w:t>
        </w:r>
      </w:ins>
    </w:p>
    <w:p w:rsidR="0027262C" w:rsidRPr="0027262C" w:rsidRDefault="0027262C" w:rsidP="0027262C">
      <w:pPr>
        <w:shd w:val="clear" w:color="auto" w:fill="F8F9FA"/>
        <w:spacing w:after="100" w:afterAutospacing="1" w:line="240" w:lineRule="auto"/>
        <w:rPr>
          <w:ins w:id="1034" w:author="Unknown"/>
          <w:rFonts w:ascii="Helvetica" w:eastAsia="Times New Roman" w:hAnsi="Helvetica" w:cs="Helvetica"/>
          <w:color w:val="212529"/>
          <w:sz w:val="28"/>
          <w:szCs w:val="28"/>
        </w:rPr>
      </w:pPr>
      <w:ins w:id="1035" w:author="Unknown">
        <w:r w:rsidRPr="0027262C">
          <w:rPr>
            <w:rFonts w:ascii="Helvetica" w:eastAsia="Times New Roman" w:hAnsi="Helvetica" w:cs="Helvetica"/>
            <w:color w:val="212529"/>
            <w:sz w:val="28"/>
            <w:szCs w:val="28"/>
          </w:rPr>
          <w:t>int *ch_ptr;        -&gt; pointer to integer</w:t>
        </w:r>
      </w:ins>
    </w:p>
    <w:p w:rsidR="0027262C" w:rsidRPr="0027262C" w:rsidRDefault="0027262C" w:rsidP="0027262C">
      <w:pPr>
        <w:shd w:val="clear" w:color="auto" w:fill="F8F9FA"/>
        <w:spacing w:after="100" w:afterAutospacing="1" w:line="240" w:lineRule="auto"/>
        <w:rPr>
          <w:ins w:id="1036" w:author="Unknown"/>
          <w:rFonts w:ascii="Helvetica" w:eastAsia="Times New Roman" w:hAnsi="Helvetica" w:cs="Helvetica"/>
          <w:color w:val="212529"/>
          <w:sz w:val="28"/>
          <w:szCs w:val="28"/>
        </w:rPr>
      </w:pPr>
      <w:ins w:id="1037" w:author="Unknown">
        <w:r w:rsidRPr="0027262C">
          <w:rPr>
            <w:rFonts w:ascii="Helvetica" w:eastAsia="Times New Roman" w:hAnsi="Helvetica" w:cs="Helvetica"/>
            <w:color w:val="212529"/>
            <w:sz w:val="28"/>
            <w:szCs w:val="28"/>
          </w:rPr>
          <w:t>char *ch_ptr;      -&gt; pointer to character</w:t>
        </w:r>
      </w:ins>
    </w:p>
    <w:p w:rsidR="0027262C" w:rsidRPr="0027262C" w:rsidRDefault="0027262C" w:rsidP="0027262C">
      <w:pPr>
        <w:shd w:val="clear" w:color="auto" w:fill="F8F9FA"/>
        <w:spacing w:after="100" w:afterAutospacing="1" w:line="240" w:lineRule="auto"/>
        <w:rPr>
          <w:ins w:id="1038" w:author="Unknown"/>
          <w:rFonts w:ascii="Helvetica" w:eastAsia="Times New Roman" w:hAnsi="Helvetica" w:cs="Helvetica"/>
          <w:color w:val="212529"/>
          <w:sz w:val="28"/>
          <w:szCs w:val="28"/>
        </w:rPr>
      </w:pPr>
      <w:ins w:id="1039" w:author="Unknown">
        <w:r w:rsidRPr="0027262C">
          <w:rPr>
            <w:rFonts w:ascii="Helvetica" w:eastAsia="Times New Roman" w:hAnsi="Helvetica" w:cs="Helvetica"/>
            <w:color w:val="212529"/>
            <w:sz w:val="28"/>
            <w:szCs w:val="28"/>
          </w:rPr>
          <w:t>float *ch_ptr       -&gt; pointer to float</w:t>
        </w:r>
      </w:ins>
    </w:p>
    <w:p w:rsidR="0027262C" w:rsidRPr="0027262C" w:rsidRDefault="0027262C" w:rsidP="0027262C">
      <w:pPr>
        <w:shd w:val="clear" w:color="auto" w:fill="F8F9FA"/>
        <w:spacing w:after="100" w:afterAutospacing="1" w:line="240" w:lineRule="auto"/>
        <w:rPr>
          <w:ins w:id="1040" w:author="Unknown"/>
          <w:rFonts w:ascii="Helvetica" w:eastAsia="Times New Roman" w:hAnsi="Helvetica" w:cs="Helvetica"/>
          <w:color w:val="212529"/>
          <w:sz w:val="28"/>
          <w:szCs w:val="28"/>
        </w:rPr>
      </w:pPr>
      <w:ins w:id="1041" w:author="Unknown">
        <w:r w:rsidRPr="0027262C">
          <w:rPr>
            <w:rFonts w:ascii="Helvetica" w:eastAsia="Times New Roman" w:hAnsi="Helvetica" w:cs="Helvetica"/>
            <w:color w:val="212529"/>
            <w:sz w:val="28"/>
            <w:szCs w:val="28"/>
          </w:rPr>
          <w:t>Although it's a good practice to use meaningful variable names, we should be very careful while reading &amp; working on programs from fellow programmers.</w:t>
        </w:r>
      </w:ins>
    </w:p>
    <w:p w:rsidR="0027262C" w:rsidRPr="0027262C" w:rsidRDefault="0027262C" w:rsidP="0027262C">
      <w:pPr>
        <w:shd w:val="clear" w:color="auto" w:fill="F8F9FA"/>
        <w:spacing w:after="100" w:afterAutospacing="1" w:line="240" w:lineRule="auto"/>
        <w:rPr>
          <w:ins w:id="1042" w:author="Unknown"/>
          <w:rFonts w:ascii="Helvetica" w:eastAsia="Times New Roman" w:hAnsi="Helvetica" w:cs="Helvetica"/>
          <w:color w:val="212529"/>
          <w:sz w:val="28"/>
          <w:szCs w:val="28"/>
        </w:rPr>
      </w:pPr>
      <w:ins w:id="1043" w:author="Unknown">
        <w:r w:rsidRPr="0027262C">
          <w:rPr>
            <w:rFonts w:ascii="Helvetica" w:eastAsia="Times New Roman" w:hAnsi="Helvetica" w:cs="Helvetica"/>
            <w:b/>
            <w:bCs/>
            <w:color w:val="212529"/>
            <w:sz w:val="28"/>
          </w:rPr>
          <w:t>A Program to demonstrate Pointers: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044" w:author="Unknown"/>
          <w:rFonts w:ascii="Consolas" w:eastAsia="Times New Roman" w:hAnsi="Consolas" w:cs="Courier New"/>
          <w:color w:val="F8F8F2"/>
          <w:sz w:val="24"/>
        </w:rPr>
      </w:pPr>
      <w:ins w:id="1045" w:author="Unknown">
        <w:r w:rsidRPr="0027262C">
          <w:rPr>
            <w:rFonts w:ascii="Consolas" w:eastAsia="Times New Roman" w:hAnsi="Consolas" w:cs="Courier New"/>
            <w:color w:val="F92672"/>
            <w:sz w:val="24"/>
          </w:rPr>
          <w:t>#</w:t>
        </w:r>
        <w:r w:rsidRPr="0027262C">
          <w:rPr>
            <w:rFonts w:ascii="Consolas" w:eastAsia="Times New Roman" w:hAnsi="Consolas" w:cs="Courier New"/>
            <w:color w:val="66D9EF"/>
            <w:sz w:val="24"/>
          </w:rPr>
          <w:t>include</w:t>
        </w:r>
        <w:r w:rsidRPr="0027262C">
          <w:rPr>
            <w:rFonts w:ascii="Consolas" w:eastAsia="Times New Roman" w:hAnsi="Consolas" w:cs="Courier New"/>
            <w:color w:val="A6E22E"/>
            <w:sz w:val="24"/>
          </w:rPr>
          <w:t>&lt;stdio.h&gt;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046" w:author="Unknown"/>
          <w:rFonts w:ascii="Consolas" w:eastAsia="Times New Roman" w:hAnsi="Consolas" w:cs="Courier New"/>
          <w:color w:val="F8F8F2"/>
          <w:sz w:val="24"/>
        </w:rPr>
      </w:pPr>
      <w:ins w:id="1047"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main</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048" w:author="Unknown"/>
          <w:rFonts w:ascii="Consolas" w:eastAsia="Times New Roman" w:hAnsi="Consolas" w:cs="Courier New"/>
          <w:color w:val="F8F8F2"/>
          <w:sz w:val="24"/>
        </w:rPr>
      </w:pPr>
      <w:ins w:id="1049" w:author="Unknown">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050" w:author="Unknown"/>
          <w:rFonts w:ascii="Consolas" w:eastAsia="Times New Roman" w:hAnsi="Consolas" w:cs="Courier New"/>
          <w:color w:val="F8F8F2"/>
          <w:sz w:val="24"/>
        </w:rPr>
      </w:pPr>
      <w:ins w:id="1051"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i=</w:t>
        </w:r>
        <w:r w:rsidRPr="0027262C">
          <w:rPr>
            <w:rFonts w:ascii="Consolas" w:eastAsia="Times New Roman" w:hAnsi="Consolas" w:cs="Courier New"/>
            <w:color w:val="AE81FF"/>
            <w:sz w:val="24"/>
          </w:rPr>
          <w:t>8</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052" w:author="Unknown"/>
          <w:rFonts w:ascii="Consolas" w:eastAsia="Times New Roman" w:hAnsi="Consolas" w:cs="Courier New"/>
          <w:color w:val="F8F8F2"/>
          <w:sz w:val="24"/>
        </w:rPr>
      </w:pPr>
      <w:ins w:id="1053"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*j;</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054" w:author="Unknown"/>
          <w:rFonts w:ascii="Consolas" w:eastAsia="Times New Roman" w:hAnsi="Consolas" w:cs="Courier New"/>
          <w:color w:val="F8F8F2"/>
          <w:sz w:val="24"/>
        </w:rPr>
      </w:pPr>
      <w:ins w:id="1055" w:author="Unknown">
        <w:r w:rsidRPr="0027262C">
          <w:rPr>
            <w:rFonts w:ascii="Consolas" w:eastAsia="Times New Roman" w:hAnsi="Consolas" w:cs="Courier New"/>
            <w:color w:val="F8F8F2"/>
            <w:sz w:val="24"/>
          </w:rPr>
          <w:t>j=&amp;i;</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056" w:author="Unknown"/>
          <w:rFonts w:ascii="Consolas" w:eastAsia="Times New Roman" w:hAnsi="Consolas" w:cs="Courier New"/>
          <w:color w:val="F8F8F2"/>
          <w:sz w:val="24"/>
        </w:rPr>
      </w:pPr>
      <w:ins w:id="1057" w:author="Unknown">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(“Add i=%u\n”,&amp;i);</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058" w:author="Unknown"/>
          <w:rFonts w:ascii="Consolas" w:eastAsia="Times New Roman" w:hAnsi="Consolas" w:cs="Courier New"/>
          <w:color w:val="F8F8F2"/>
          <w:sz w:val="24"/>
        </w:rPr>
      </w:pPr>
      <w:ins w:id="1059" w:author="Unknown">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(“Add i=%u\n”,j);</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060" w:author="Unknown"/>
          <w:rFonts w:ascii="Consolas" w:eastAsia="Times New Roman" w:hAnsi="Consolas" w:cs="Courier New"/>
          <w:color w:val="F8F8F2"/>
          <w:sz w:val="24"/>
        </w:rPr>
      </w:pPr>
      <w:ins w:id="1061" w:author="Unknown">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(“Add j=%u\n”,&amp;j);</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062" w:author="Unknown"/>
          <w:rFonts w:ascii="Consolas" w:eastAsia="Times New Roman" w:hAnsi="Consolas" w:cs="Courier New"/>
          <w:color w:val="F8F8F2"/>
          <w:sz w:val="24"/>
        </w:rPr>
      </w:pPr>
      <w:ins w:id="1063" w:author="Unknown">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(“Value i=%d\n”,i);</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064" w:author="Unknown"/>
          <w:rFonts w:ascii="Consolas" w:eastAsia="Times New Roman" w:hAnsi="Consolas" w:cs="Courier New"/>
          <w:color w:val="F8F8F2"/>
          <w:sz w:val="24"/>
        </w:rPr>
      </w:pPr>
      <w:ins w:id="1065" w:author="Unknown">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(“Value i=%d\n”,*(&amp;i));</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066" w:author="Unknown"/>
          <w:rFonts w:ascii="Consolas" w:eastAsia="Times New Roman" w:hAnsi="Consolas" w:cs="Courier New"/>
          <w:color w:val="F8F8F2"/>
          <w:sz w:val="24"/>
        </w:rPr>
      </w:pPr>
      <w:ins w:id="1067" w:author="Unknown">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(“Value i=%d\n”,*j);</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068" w:author="Unknown"/>
          <w:rFonts w:ascii="Consolas" w:eastAsia="Times New Roman" w:hAnsi="Consolas" w:cs="Courier New"/>
          <w:color w:val="F8F8F2"/>
          <w:sz w:val="24"/>
        </w:rPr>
      </w:pPr>
      <w:ins w:id="1069" w:author="Unknown">
        <w:r w:rsidRPr="0027262C">
          <w:rPr>
            <w:rFonts w:ascii="Consolas" w:eastAsia="Times New Roman" w:hAnsi="Consolas" w:cs="Courier New"/>
            <w:color w:val="66D9EF"/>
            <w:sz w:val="24"/>
          </w:rPr>
          <w:t>return</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AE81FF"/>
            <w:sz w:val="24"/>
          </w:rPr>
          <w:t>0</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070" w:author="Unknown"/>
          <w:rFonts w:ascii="Consolas" w:eastAsia="Times New Roman" w:hAnsi="Consolas" w:cs="Courier New"/>
          <w:color w:val="F8F8F2"/>
          <w:sz w:val="24"/>
        </w:rPr>
      </w:pPr>
      <w:ins w:id="1071" w:author="Unknown">
        <w:r w:rsidRPr="0027262C">
          <w:rPr>
            <w:rFonts w:ascii="Consolas" w:eastAsia="Times New Roman" w:hAnsi="Consolas" w:cs="Courier New"/>
            <w:color w:val="F8F8F2"/>
            <w:sz w:val="24"/>
          </w:rPr>
          <w:lastRenderedPageBreak/>
          <w:t>}</w:t>
        </w:r>
      </w:ins>
    </w:p>
    <w:p w:rsidR="0027262C" w:rsidRPr="0027262C" w:rsidRDefault="0027262C" w:rsidP="0027262C">
      <w:pPr>
        <w:shd w:val="clear" w:color="auto" w:fill="F8F9FA"/>
        <w:spacing w:after="0" w:line="240" w:lineRule="auto"/>
        <w:rPr>
          <w:ins w:id="1072" w:author="Unknown"/>
          <w:rFonts w:ascii="Helvetica" w:eastAsia="Times New Roman" w:hAnsi="Helvetica" w:cs="Helvetica"/>
          <w:color w:val="212529"/>
          <w:sz w:val="28"/>
          <w:szCs w:val="28"/>
        </w:rPr>
      </w:pPr>
      <w:ins w:id="1073"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1074" w:author="Unknown"/>
          <w:rFonts w:ascii="Helvetica" w:eastAsia="Times New Roman" w:hAnsi="Helvetica" w:cs="Helvetica"/>
          <w:color w:val="212529"/>
          <w:sz w:val="28"/>
          <w:szCs w:val="28"/>
        </w:rPr>
      </w:pPr>
      <w:ins w:id="1075" w:author="Unknown">
        <w:r w:rsidRPr="0027262C">
          <w:rPr>
            <w:rFonts w:ascii="Helvetica" w:eastAsia="Times New Roman" w:hAnsi="Helvetica" w:cs="Helvetica"/>
            <w:b/>
            <w:bCs/>
            <w:color w:val="212529"/>
            <w:sz w:val="28"/>
          </w:rPr>
          <w:t>Output:</w:t>
        </w:r>
      </w:ins>
    </w:p>
    <w:p w:rsidR="0027262C" w:rsidRPr="0027262C" w:rsidRDefault="0027262C" w:rsidP="0027262C">
      <w:pPr>
        <w:shd w:val="clear" w:color="auto" w:fill="F8F9FA"/>
        <w:spacing w:after="100" w:afterAutospacing="1" w:line="240" w:lineRule="auto"/>
        <w:rPr>
          <w:ins w:id="1076" w:author="Unknown"/>
          <w:rFonts w:ascii="Helvetica" w:eastAsia="Times New Roman" w:hAnsi="Helvetica" w:cs="Helvetica"/>
          <w:color w:val="212529"/>
          <w:sz w:val="28"/>
          <w:szCs w:val="28"/>
        </w:rPr>
      </w:pPr>
      <w:ins w:id="1077" w:author="Unknown">
        <w:r w:rsidRPr="0027262C">
          <w:rPr>
            <w:rFonts w:ascii="Helvetica" w:eastAsia="Times New Roman" w:hAnsi="Helvetica" w:cs="Helvetica"/>
            <w:color w:val="212529"/>
            <w:sz w:val="28"/>
            <w:szCs w:val="28"/>
          </w:rPr>
          <w:t>Add i=87994</w:t>
        </w:r>
      </w:ins>
    </w:p>
    <w:p w:rsidR="0027262C" w:rsidRPr="0027262C" w:rsidRDefault="0027262C" w:rsidP="0027262C">
      <w:pPr>
        <w:shd w:val="clear" w:color="auto" w:fill="F8F9FA"/>
        <w:spacing w:after="100" w:afterAutospacing="1" w:line="240" w:lineRule="auto"/>
        <w:rPr>
          <w:ins w:id="1078" w:author="Unknown"/>
          <w:rFonts w:ascii="Helvetica" w:eastAsia="Times New Roman" w:hAnsi="Helvetica" w:cs="Helvetica"/>
          <w:color w:val="212529"/>
          <w:sz w:val="28"/>
          <w:szCs w:val="28"/>
        </w:rPr>
      </w:pPr>
      <w:ins w:id="1079" w:author="Unknown">
        <w:r w:rsidRPr="0027262C">
          <w:rPr>
            <w:rFonts w:ascii="Helvetica" w:eastAsia="Times New Roman" w:hAnsi="Helvetica" w:cs="Helvetica"/>
            <w:color w:val="212529"/>
            <w:sz w:val="28"/>
            <w:szCs w:val="28"/>
          </w:rPr>
          <w:t>Add i=87994</w:t>
        </w:r>
      </w:ins>
    </w:p>
    <w:p w:rsidR="0027262C" w:rsidRPr="0027262C" w:rsidRDefault="0027262C" w:rsidP="0027262C">
      <w:pPr>
        <w:shd w:val="clear" w:color="auto" w:fill="F8F9FA"/>
        <w:spacing w:after="100" w:afterAutospacing="1" w:line="240" w:lineRule="auto"/>
        <w:rPr>
          <w:ins w:id="1080" w:author="Unknown"/>
          <w:rFonts w:ascii="Helvetica" w:eastAsia="Times New Roman" w:hAnsi="Helvetica" w:cs="Helvetica"/>
          <w:color w:val="212529"/>
          <w:sz w:val="28"/>
          <w:szCs w:val="28"/>
        </w:rPr>
      </w:pPr>
      <w:ins w:id="1081" w:author="Unknown">
        <w:r w:rsidRPr="0027262C">
          <w:rPr>
            <w:rFonts w:ascii="Helvetica" w:eastAsia="Times New Roman" w:hAnsi="Helvetica" w:cs="Helvetica"/>
            <w:color w:val="212529"/>
            <w:sz w:val="28"/>
            <w:szCs w:val="28"/>
          </w:rPr>
          <w:t>Add j=87998</w:t>
        </w:r>
      </w:ins>
    </w:p>
    <w:p w:rsidR="0027262C" w:rsidRPr="0027262C" w:rsidRDefault="0027262C" w:rsidP="0027262C">
      <w:pPr>
        <w:shd w:val="clear" w:color="auto" w:fill="F8F9FA"/>
        <w:spacing w:after="100" w:afterAutospacing="1" w:line="240" w:lineRule="auto"/>
        <w:rPr>
          <w:ins w:id="1082" w:author="Unknown"/>
          <w:rFonts w:ascii="Helvetica" w:eastAsia="Times New Roman" w:hAnsi="Helvetica" w:cs="Helvetica"/>
          <w:color w:val="212529"/>
          <w:sz w:val="28"/>
          <w:szCs w:val="28"/>
        </w:rPr>
      </w:pPr>
      <w:ins w:id="1083" w:author="Unknown">
        <w:r w:rsidRPr="0027262C">
          <w:rPr>
            <w:rFonts w:ascii="Helvetica" w:eastAsia="Times New Roman" w:hAnsi="Helvetica" w:cs="Helvetica"/>
            <w:color w:val="212529"/>
            <w:sz w:val="28"/>
            <w:szCs w:val="28"/>
          </w:rPr>
          <w:t>Value i=8</w:t>
        </w:r>
      </w:ins>
    </w:p>
    <w:p w:rsidR="0027262C" w:rsidRPr="0027262C" w:rsidRDefault="0027262C" w:rsidP="0027262C">
      <w:pPr>
        <w:shd w:val="clear" w:color="auto" w:fill="F8F9FA"/>
        <w:spacing w:after="100" w:afterAutospacing="1" w:line="240" w:lineRule="auto"/>
        <w:rPr>
          <w:ins w:id="1084" w:author="Unknown"/>
          <w:rFonts w:ascii="Helvetica" w:eastAsia="Times New Roman" w:hAnsi="Helvetica" w:cs="Helvetica"/>
          <w:color w:val="212529"/>
          <w:sz w:val="28"/>
          <w:szCs w:val="28"/>
        </w:rPr>
      </w:pPr>
      <w:ins w:id="1085" w:author="Unknown">
        <w:r w:rsidRPr="0027262C">
          <w:rPr>
            <w:rFonts w:ascii="Helvetica" w:eastAsia="Times New Roman" w:hAnsi="Helvetica" w:cs="Helvetica"/>
            <w:color w:val="212529"/>
            <w:sz w:val="28"/>
            <w:szCs w:val="28"/>
          </w:rPr>
          <w:t>Value i=8</w:t>
        </w:r>
      </w:ins>
    </w:p>
    <w:p w:rsidR="0027262C" w:rsidRPr="0027262C" w:rsidRDefault="0027262C" w:rsidP="0027262C">
      <w:pPr>
        <w:shd w:val="clear" w:color="auto" w:fill="F8F9FA"/>
        <w:spacing w:after="100" w:afterAutospacing="1" w:line="240" w:lineRule="auto"/>
        <w:rPr>
          <w:ins w:id="1086" w:author="Unknown"/>
          <w:rFonts w:ascii="Helvetica" w:eastAsia="Times New Roman" w:hAnsi="Helvetica" w:cs="Helvetica"/>
          <w:color w:val="212529"/>
          <w:sz w:val="28"/>
          <w:szCs w:val="28"/>
        </w:rPr>
      </w:pPr>
      <w:ins w:id="1087" w:author="Unknown">
        <w:r w:rsidRPr="0027262C">
          <w:rPr>
            <w:rFonts w:ascii="Helvetica" w:eastAsia="Times New Roman" w:hAnsi="Helvetica" w:cs="Helvetica"/>
            <w:color w:val="212529"/>
            <w:sz w:val="28"/>
            <w:szCs w:val="28"/>
          </w:rPr>
          <w:t>Value i=8</w:t>
        </w:r>
      </w:ins>
    </w:p>
    <w:p w:rsidR="0027262C" w:rsidRPr="0027262C" w:rsidRDefault="0027262C" w:rsidP="0027262C">
      <w:pPr>
        <w:shd w:val="clear" w:color="auto" w:fill="F8F9FA"/>
        <w:spacing w:after="100" w:afterAutospacing="1" w:line="240" w:lineRule="auto"/>
        <w:rPr>
          <w:ins w:id="1088" w:author="Unknown"/>
          <w:rFonts w:ascii="Helvetica" w:eastAsia="Times New Roman" w:hAnsi="Helvetica" w:cs="Helvetica"/>
          <w:color w:val="212529"/>
          <w:sz w:val="28"/>
          <w:szCs w:val="28"/>
        </w:rPr>
      </w:pPr>
      <w:ins w:id="1089" w:author="Unknown">
        <w:r w:rsidRPr="0027262C">
          <w:rPr>
            <w:rFonts w:ascii="Helvetica" w:eastAsia="Times New Roman" w:hAnsi="Helvetica" w:cs="Helvetica"/>
            <w:color w:val="212529"/>
            <w:sz w:val="28"/>
            <w:szCs w:val="28"/>
          </w:rPr>
          <w:t>This program sums it all. If you understand it, you have got the idea of pointers.</w:t>
        </w:r>
      </w:ins>
    </w:p>
    <w:p w:rsidR="0027262C" w:rsidRPr="0027262C" w:rsidRDefault="0027262C" w:rsidP="0027262C">
      <w:pPr>
        <w:shd w:val="clear" w:color="auto" w:fill="F8F9FA"/>
        <w:spacing w:after="100" w:afterAutospacing="1" w:line="240" w:lineRule="auto"/>
        <w:outlineLvl w:val="4"/>
        <w:rPr>
          <w:ins w:id="1090" w:author="Unknown"/>
          <w:rFonts w:ascii="Segoe UI" w:eastAsia="Times New Roman" w:hAnsi="Segoe UI" w:cs="Segoe UI"/>
          <w:color w:val="212529"/>
          <w:sz w:val="20"/>
          <w:szCs w:val="20"/>
        </w:rPr>
      </w:pPr>
      <w:ins w:id="1091" w:author="Unknown">
        <w:r w:rsidRPr="0027262C">
          <w:rPr>
            <w:rFonts w:ascii="Segoe UI" w:eastAsia="Times New Roman" w:hAnsi="Segoe UI" w:cs="Segoe UI"/>
            <w:b/>
            <w:bCs/>
            <w:color w:val="212529"/>
            <w:sz w:val="20"/>
            <w:szCs w:val="20"/>
          </w:rPr>
          <w:t>Pointers to a pointer:</w:t>
        </w:r>
      </w:ins>
    </w:p>
    <w:p w:rsidR="0027262C" w:rsidRPr="0027262C" w:rsidRDefault="0027262C" w:rsidP="0027262C">
      <w:pPr>
        <w:shd w:val="clear" w:color="auto" w:fill="F8F9FA"/>
        <w:spacing w:after="100" w:afterAutospacing="1" w:line="240" w:lineRule="auto"/>
        <w:rPr>
          <w:ins w:id="1092" w:author="Unknown"/>
          <w:rFonts w:ascii="Helvetica" w:eastAsia="Times New Roman" w:hAnsi="Helvetica" w:cs="Helvetica"/>
          <w:color w:val="212529"/>
          <w:sz w:val="28"/>
          <w:szCs w:val="28"/>
        </w:rPr>
      </w:pPr>
      <w:ins w:id="1093" w:author="Unknown">
        <w:r w:rsidRPr="0027262C">
          <w:rPr>
            <w:rFonts w:ascii="Helvetica" w:eastAsia="Times New Roman" w:hAnsi="Helvetica" w:cs="Helvetica"/>
            <w:color w:val="212529"/>
            <w:sz w:val="28"/>
            <w:szCs w:val="28"/>
          </w:rPr>
          <w:t>Just like j is pointing to i or storing the address of i, we can have another variable k which can store the address of j. What will be the type of k?</w:t>
        </w:r>
      </w:ins>
    </w:p>
    <w:p w:rsidR="0027262C" w:rsidRPr="0027262C" w:rsidRDefault="0027262C" w:rsidP="0027262C">
      <w:pPr>
        <w:shd w:val="clear" w:color="auto" w:fill="F8F9FA"/>
        <w:spacing w:after="100" w:afterAutospacing="1" w:line="240" w:lineRule="auto"/>
        <w:rPr>
          <w:ins w:id="1094" w:author="Unknown"/>
          <w:rFonts w:ascii="Helvetica" w:eastAsia="Times New Roman" w:hAnsi="Helvetica" w:cs="Helvetica"/>
          <w:color w:val="212529"/>
          <w:sz w:val="28"/>
          <w:szCs w:val="28"/>
        </w:rPr>
      </w:pPr>
      <w:ins w:id="1095" w:author="Unknown">
        <w:r w:rsidRPr="0027262C">
          <w:rPr>
            <w:rFonts w:ascii="Helvetica" w:eastAsia="Times New Roman" w:hAnsi="Helvetica" w:cs="Helvetica"/>
            <w:color w:val="212529"/>
            <w:sz w:val="28"/>
            <w:szCs w:val="28"/>
          </w:rPr>
          <w:t>int **k;</w:t>
        </w:r>
      </w:ins>
    </w:p>
    <w:p w:rsidR="0027262C" w:rsidRPr="0027262C" w:rsidRDefault="0027262C" w:rsidP="0027262C">
      <w:pPr>
        <w:shd w:val="clear" w:color="auto" w:fill="F8F9FA"/>
        <w:spacing w:after="100" w:afterAutospacing="1" w:line="240" w:lineRule="auto"/>
        <w:rPr>
          <w:ins w:id="1096" w:author="Unknown"/>
          <w:rFonts w:ascii="Helvetica" w:eastAsia="Times New Roman" w:hAnsi="Helvetica" w:cs="Helvetica"/>
          <w:color w:val="212529"/>
          <w:sz w:val="28"/>
          <w:szCs w:val="28"/>
        </w:rPr>
      </w:pPr>
      <w:ins w:id="1097" w:author="Unknown">
        <w:r w:rsidRPr="0027262C">
          <w:rPr>
            <w:rFonts w:ascii="Helvetica" w:eastAsia="Times New Roman" w:hAnsi="Helvetica" w:cs="Helvetica"/>
            <w:color w:val="212529"/>
            <w:sz w:val="28"/>
            <w:szCs w:val="28"/>
          </w:rPr>
          <w:t>k= &amp;j;</w:t>
        </w:r>
      </w:ins>
    </w:p>
    <w:p w:rsidR="0027262C" w:rsidRPr="0027262C" w:rsidRDefault="0027262C" w:rsidP="0027262C">
      <w:pPr>
        <w:shd w:val="clear" w:color="auto" w:fill="F8F9FA"/>
        <w:spacing w:after="100" w:afterAutospacing="1" w:line="240" w:lineRule="auto"/>
        <w:rPr>
          <w:ins w:id="1098"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rPr>
          <w:ins w:id="1099" w:author="Unknown"/>
          <w:rFonts w:ascii="Helvetica" w:eastAsia="Times New Roman" w:hAnsi="Helvetica" w:cs="Helvetica"/>
          <w:color w:val="212529"/>
          <w:sz w:val="28"/>
          <w:szCs w:val="28"/>
        </w:rPr>
      </w:pPr>
      <w:ins w:id="1100" w:author="Unknown">
        <w:r w:rsidRPr="0027262C">
          <w:rPr>
            <w:rFonts w:ascii="Helvetica" w:eastAsia="Times New Roman" w:hAnsi="Helvetica" w:cs="Helvetica"/>
            <w:color w:val="212529"/>
            <w:sz w:val="28"/>
            <w:szCs w:val="28"/>
          </w:rPr>
          <w:t>We can even go further one level and create a variable l of type int*** to store the address of k. We mostly use int* and int** sometimes in real-world programs.</w:t>
        </w:r>
      </w:ins>
    </w:p>
    <w:p w:rsidR="0027262C" w:rsidRPr="0027262C" w:rsidRDefault="0027262C" w:rsidP="0027262C">
      <w:pPr>
        <w:shd w:val="clear" w:color="auto" w:fill="F8F9FA"/>
        <w:spacing w:after="100" w:afterAutospacing="1" w:line="240" w:lineRule="auto"/>
        <w:outlineLvl w:val="4"/>
        <w:rPr>
          <w:ins w:id="1101" w:author="Unknown"/>
          <w:rFonts w:ascii="Segoe UI" w:eastAsia="Times New Roman" w:hAnsi="Segoe UI" w:cs="Segoe UI"/>
          <w:color w:val="212529"/>
          <w:sz w:val="20"/>
          <w:szCs w:val="20"/>
        </w:rPr>
      </w:pPr>
      <w:ins w:id="1102" w:author="Unknown">
        <w:r w:rsidRPr="0027262C">
          <w:rPr>
            <w:rFonts w:ascii="Segoe UI" w:eastAsia="Times New Roman" w:hAnsi="Segoe UI" w:cs="Segoe UI"/>
            <w:b/>
            <w:bCs/>
            <w:color w:val="212529"/>
            <w:sz w:val="20"/>
            <w:szCs w:val="20"/>
          </w:rPr>
          <w:t>Types of function calls</w:t>
        </w:r>
      </w:ins>
    </w:p>
    <w:p w:rsidR="0027262C" w:rsidRPr="0027262C" w:rsidRDefault="0027262C" w:rsidP="0027262C">
      <w:pPr>
        <w:shd w:val="clear" w:color="auto" w:fill="F8F9FA"/>
        <w:spacing w:after="100" w:afterAutospacing="1" w:line="240" w:lineRule="auto"/>
        <w:rPr>
          <w:ins w:id="1103" w:author="Unknown"/>
          <w:rFonts w:ascii="Helvetica" w:eastAsia="Times New Roman" w:hAnsi="Helvetica" w:cs="Helvetica"/>
          <w:color w:val="212529"/>
          <w:sz w:val="28"/>
          <w:szCs w:val="28"/>
        </w:rPr>
      </w:pPr>
      <w:ins w:id="1104" w:author="Unknown">
        <w:r w:rsidRPr="0027262C">
          <w:rPr>
            <w:rFonts w:ascii="Helvetica" w:eastAsia="Times New Roman" w:hAnsi="Helvetica" w:cs="Helvetica"/>
            <w:color w:val="212529"/>
            <w:sz w:val="28"/>
            <w:szCs w:val="28"/>
          </w:rPr>
          <w:t>Based on the way we pass arguments to the function, functions calls are of two types.</w:t>
        </w:r>
      </w:ins>
    </w:p>
    <w:p w:rsidR="0027262C" w:rsidRPr="0027262C" w:rsidRDefault="0027262C" w:rsidP="0027262C">
      <w:pPr>
        <w:numPr>
          <w:ilvl w:val="0"/>
          <w:numId w:val="23"/>
        </w:numPr>
        <w:shd w:val="clear" w:color="auto" w:fill="F8F9FA"/>
        <w:spacing w:before="100" w:beforeAutospacing="1" w:after="100" w:afterAutospacing="1" w:line="240" w:lineRule="auto"/>
        <w:rPr>
          <w:ins w:id="1105" w:author="Unknown"/>
          <w:rFonts w:ascii="Helvetica" w:eastAsia="Times New Roman" w:hAnsi="Helvetica" w:cs="Helvetica"/>
          <w:color w:val="212529"/>
          <w:sz w:val="28"/>
          <w:szCs w:val="28"/>
        </w:rPr>
      </w:pPr>
      <w:ins w:id="1106" w:author="Unknown">
        <w:r w:rsidRPr="0027262C">
          <w:rPr>
            <w:rFonts w:ascii="Helvetica" w:eastAsia="Times New Roman" w:hAnsi="Helvetica" w:cs="Helvetica"/>
            <w:color w:val="212529"/>
            <w:sz w:val="28"/>
            <w:szCs w:val="28"/>
          </w:rPr>
          <w:t>Call by value -&gt; sending the values of arguments</w:t>
        </w:r>
      </w:ins>
    </w:p>
    <w:p w:rsidR="0027262C" w:rsidRPr="0027262C" w:rsidRDefault="0027262C" w:rsidP="0027262C">
      <w:pPr>
        <w:numPr>
          <w:ilvl w:val="0"/>
          <w:numId w:val="23"/>
        </w:numPr>
        <w:shd w:val="clear" w:color="auto" w:fill="F8F9FA"/>
        <w:spacing w:before="100" w:beforeAutospacing="1" w:after="100" w:afterAutospacing="1" w:line="240" w:lineRule="auto"/>
        <w:rPr>
          <w:ins w:id="1107" w:author="Unknown"/>
          <w:rFonts w:ascii="Helvetica" w:eastAsia="Times New Roman" w:hAnsi="Helvetica" w:cs="Helvetica"/>
          <w:color w:val="212529"/>
          <w:sz w:val="28"/>
          <w:szCs w:val="28"/>
        </w:rPr>
      </w:pPr>
      <w:ins w:id="1108" w:author="Unknown">
        <w:r w:rsidRPr="0027262C">
          <w:rPr>
            <w:rFonts w:ascii="Helvetica" w:eastAsia="Times New Roman" w:hAnsi="Helvetica" w:cs="Helvetica"/>
            <w:color w:val="212529"/>
            <w:sz w:val="28"/>
            <w:szCs w:val="28"/>
          </w:rPr>
          <w:t>Call by reference -&gt; sending the address of arguments</w:t>
        </w:r>
      </w:ins>
    </w:p>
    <w:p w:rsidR="0027262C" w:rsidRPr="0027262C" w:rsidRDefault="0027262C" w:rsidP="0027262C">
      <w:pPr>
        <w:shd w:val="clear" w:color="auto" w:fill="F8F9FA"/>
        <w:spacing w:after="100" w:afterAutospacing="1" w:line="240" w:lineRule="auto"/>
        <w:rPr>
          <w:ins w:id="1109" w:author="Unknown"/>
          <w:rFonts w:ascii="Helvetica" w:eastAsia="Times New Roman" w:hAnsi="Helvetica" w:cs="Helvetica"/>
          <w:color w:val="212529"/>
          <w:sz w:val="28"/>
          <w:szCs w:val="28"/>
        </w:rPr>
      </w:pPr>
      <w:ins w:id="1110" w:author="Unknown">
        <w:r w:rsidRPr="0027262C">
          <w:rPr>
            <w:rFonts w:ascii="Helvetica" w:eastAsia="Times New Roman" w:hAnsi="Helvetica" w:cs="Helvetica"/>
            <w:b/>
            <w:bCs/>
            <w:color w:val="212529"/>
            <w:sz w:val="28"/>
          </w:rPr>
          <w:lastRenderedPageBreak/>
          <w:t>Call by value:</w:t>
        </w:r>
      </w:ins>
    </w:p>
    <w:p w:rsidR="0027262C" w:rsidRPr="0027262C" w:rsidRDefault="0027262C" w:rsidP="0027262C">
      <w:pPr>
        <w:shd w:val="clear" w:color="auto" w:fill="F8F9FA"/>
        <w:spacing w:after="100" w:afterAutospacing="1" w:line="240" w:lineRule="auto"/>
        <w:rPr>
          <w:ins w:id="1111" w:author="Unknown"/>
          <w:rFonts w:ascii="Helvetica" w:eastAsia="Times New Roman" w:hAnsi="Helvetica" w:cs="Helvetica"/>
          <w:color w:val="212529"/>
          <w:sz w:val="28"/>
          <w:szCs w:val="28"/>
        </w:rPr>
      </w:pPr>
      <w:ins w:id="1112" w:author="Unknown">
        <w:r w:rsidRPr="0027262C">
          <w:rPr>
            <w:rFonts w:ascii="Helvetica" w:eastAsia="Times New Roman" w:hAnsi="Helvetica" w:cs="Helvetica"/>
            <w:color w:val="212529"/>
            <w:sz w:val="28"/>
            <w:szCs w:val="28"/>
          </w:rPr>
          <w:t>Here the values of the arguments are passed to the function. Consider this example:</w:t>
        </w:r>
      </w:ins>
    </w:p>
    <w:p w:rsidR="0027262C" w:rsidRPr="0027262C" w:rsidRDefault="0027262C" w:rsidP="0027262C">
      <w:pPr>
        <w:shd w:val="clear" w:color="auto" w:fill="F8F9FA"/>
        <w:spacing w:after="100" w:afterAutospacing="1" w:line="240" w:lineRule="auto"/>
        <w:rPr>
          <w:ins w:id="1113" w:author="Unknown"/>
          <w:rFonts w:ascii="Helvetica" w:eastAsia="Times New Roman" w:hAnsi="Helvetica" w:cs="Helvetica"/>
          <w:color w:val="212529"/>
          <w:sz w:val="28"/>
          <w:szCs w:val="28"/>
        </w:rPr>
      </w:pPr>
      <w:ins w:id="1114" w:author="Unknown">
        <w:r w:rsidRPr="0027262C">
          <w:rPr>
            <w:rFonts w:ascii="Helvetica" w:eastAsia="Times New Roman" w:hAnsi="Helvetica" w:cs="Helvetica"/>
            <w:color w:val="212529"/>
            <w:sz w:val="28"/>
            <w:szCs w:val="28"/>
          </w:rPr>
          <w:t>int c = sum( 3 , 4 );   =&gt;  Assume x=3 and y=4</w:t>
        </w:r>
      </w:ins>
    </w:p>
    <w:p w:rsidR="0027262C" w:rsidRPr="0027262C" w:rsidRDefault="0027262C" w:rsidP="0027262C">
      <w:pPr>
        <w:shd w:val="clear" w:color="auto" w:fill="F8F9FA"/>
        <w:spacing w:after="100" w:afterAutospacing="1" w:line="240" w:lineRule="auto"/>
        <w:rPr>
          <w:ins w:id="1115" w:author="Unknown"/>
          <w:rFonts w:ascii="Helvetica" w:eastAsia="Times New Roman" w:hAnsi="Helvetica" w:cs="Helvetica"/>
          <w:color w:val="212529"/>
          <w:sz w:val="28"/>
          <w:szCs w:val="28"/>
        </w:rPr>
      </w:pPr>
      <w:ins w:id="1116" w:author="Unknown">
        <w:r w:rsidRPr="0027262C">
          <w:rPr>
            <w:rFonts w:ascii="Helvetica" w:eastAsia="Times New Roman" w:hAnsi="Helvetica" w:cs="Helvetica"/>
            <w:color w:val="212529"/>
            <w:sz w:val="28"/>
            <w:szCs w:val="28"/>
          </w:rPr>
          <w:t>If sum is defined as sum(int a, int b), the values 3 and 4 are copied to a and b. Now even if we change a and b, nothing happens to the variables x and y.</w:t>
        </w:r>
      </w:ins>
    </w:p>
    <w:p w:rsidR="0027262C" w:rsidRPr="0027262C" w:rsidRDefault="0027262C" w:rsidP="0027262C">
      <w:pPr>
        <w:shd w:val="clear" w:color="auto" w:fill="F8F9FA"/>
        <w:spacing w:after="100" w:afterAutospacing="1" w:line="240" w:lineRule="auto"/>
        <w:rPr>
          <w:ins w:id="1117" w:author="Unknown"/>
          <w:rFonts w:ascii="Helvetica" w:eastAsia="Times New Roman" w:hAnsi="Helvetica" w:cs="Helvetica"/>
          <w:color w:val="212529"/>
          <w:sz w:val="28"/>
          <w:szCs w:val="28"/>
        </w:rPr>
      </w:pPr>
      <w:ins w:id="1118" w:author="Unknown">
        <w:r w:rsidRPr="0027262C">
          <w:rPr>
            <w:rFonts w:ascii="Helvetica" w:eastAsia="Times New Roman" w:hAnsi="Helvetica" w:cs="Helvetica"/>
            <w:color w:val="212529"/>
            <w:sz w:val="28"/>
            <w:szCs w:val="28"/>
          </w:rPr>
          <w:t>This is </w:t>
        </w:r>
        <w:r w:rsidRPr="0027262C">
          <w:rPr>
            <w:rFonts w:ascii="Helvetica" w:eastAsia="Times New Roman" w:hAnsi="Helvetica" w:cs="Helvetica"/>
            <w:b/>
            <w:bCs/>
            <w:color w:val="212529"/>
            <w:sz w:val="28"/>
          </w:rPr>
          <w:t>call by value.</w:t>
        </w:r>
      </w:ins>
    </w:p>
    <w:p w:rsidR="0027262C" w:rsidRPr="0027262C" w:rsidRDefault="0027262C" w:rsidP="0027262C">
      <w:pPr>
        <w:shd w:val="clear" w:color="auto" w:fill="F8F9FA"/>
        <w:spacing w:after="100" w:afterAutospacing="1" w:line="240" w:lineRule="auto"/>
        <w:rPr>
          <w:ins w:id="1119" w:author="Unknown"/>
          <w:rFonts w:ascii="Helvetica" w:eastAsia="Times New Roman" w:hAnsi="Helvetica" w:cs="Helvetica"/>
          <w:color w:val="212529"/>
          <w:sz w:val="28"/>
          <w:szCs w:val="28"/>
        </w:rPr>
      </w:pPr>
      <w:ins w:id="1120" w:author="Unknown">
        <w:r w:rsidRPr="0027262C">
          <w:rPr>
            <w:rFonts w:ascii="Helvetica" w:eastAsia="Times New Roman" w:hAnsi="Helvetica" w:cs="Helvetica"/>
            <w:color w:val="212529"/>
            <w:sz w:val="28"/>
            <w:szCs w:val="28"/>
          </w:rPr>
          <w:t>In C we usually make a call by value.</w:t>
        </w:r>
      </w:ins>
    </w:p>
    <w:p w:rsidR="0027262C" w:rsidRPr="0027262C" w:rsidRDefault="0027262C" w:rsidP="0027262C">
      <w:pPr>
        <w:shd w:val="clear" w:color="auto" w:fill="F8F9FA"/>
        <w:spacing w:after="100" w:afterAutospacing="1" w:line="240" w:lineRule="auto"/>
        <w:rPr>
          <w:ins w:id="1121" w:author="Unknown"/>
          <w:rFonts w:ascii="Helvetica" w:eastAsia="Times New Roman" w:hAnsi="Helvetica" w:cs="Helvetica"/>
          <w:color w:val="212529"/>
          <w:sz w:val="28"/>
          <w:szCs w:val="28"/>
        </w:rPr>
      </w:pPr>
      <w:ins w:id="1122" w:author="Unknown">
        <w:r w:rsidRPr="0027262C">
          <w:rPr>
            <w:rFonts w:ascii="Helvetica" w:eastAsia="Times New Roman" w:hAnsi="Helvetica" w:cs="Helvetica"/>
            <w:b/>
            <w:bCs/>
            <w:color w:val="212529"/>
            <w:sz w:val="28"/>
          </w:rPr>
          <w:t>Call by reference:</w:t>
        </w:r>
      </w:ins>
    </w:p>
    <w:p w:rsidR="0027262C" w:rsidRPr="0027262C" w:rsidRDefault="0027262C" w:rsidP="0027262C">
      <w:pPr>
        <w:shd w:val="clear" w:color="auto" w:fill="F8F9FA"/>
        <w:spacing w:after="100" w:afterAutospacing="1" w:line="240" w:lineRule="auto"/>
        <w:rPr>
          <w:ins w:id="1123" w:author="Unknown"/>
          <w:rFonts w:ascii="Helvetica" w:eastAsia="Times New Roman" w:hAnsi="Helvetica" w:cs="Helvetica"/>
          <w:color w:val="212529"/>
          <w:sz w:val="28"/>
          <w:szCs w:val="28"/>
        </w:rPr>
      </w:pPr>
      <w:ins w:id="1124" w:author="Unknown">
        <w:r w:rsidRPr="0027262C">
          <w:rPr>
            <w:rFonts w:ascii="Helvetica" w:eastAsia="Times New Roman" w:hAnsi="Helvetica" w:cs="Helvetica"/>
            <w:color w:val="212529"/>
            <w:sz w:val="28"/>
            <w:szCs w:val="28"/>
          </w:rPr>
          <w:t>Here the address of the variable is passed to the function as arguments.</w:t>
        </w:r>
      </w:ins>
    </w:p>
    <w:p w:rsidR="0027262C" w:rsidRPr="0027262C" w:rsidRDefault="0027262C" w:rsidP="0027262C">
      <w:pPr>
        <w:shd w:val="clear" w:color="auto" w:fill="F8F9FA"/>
        <w:spacing w:after="100" w:afterAutospacing="1" w:line="240" w:lineRule="auto"/>
        <w:rPr>
          <w:ins w:id="1125" w:author="Unknown"/>
          <w:rFonts w:ascii="Helvetica" w:eastAsia="Times New Roman" w:hAnsi="Helvetica" w:cs="Helvetica"/>
          <w:color w:val="212529"/>
          <w:sz w:val="28"/>
          <w:szCs w:val="28"/>
        </w:rPr>
      </w:pPr>
      <w:ins w:id="1126" w:author="Unknown">
        <w:r w:rsidRPr="0027262C">
          <w:rPr>
            <w:rFonts w:ascii="Helvetica" w:eastAsia="Times New Roman" w:hAnsi="Helvetica" w:cs="Helvetica"/>
            <w:color w:val="212529"/>
            <w:sz w:val="28"/>
            <w:szCs w:val="28"/>
          </w:rPr>
          <w:t>Now since the addresses are passed to the function, the function can now modify the value of a variable in calling function using * and &amp; operators. Example:</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127" w:author="Unknown"/>
          <w:rFonts w:ascii="Consolas" w:eastAsia="Times New Roman" w:hAnsi="Consolas" w:cs="Courier New"/>
          <w:color w:val="F8F8F2"/>
          <w:sz w:val="24"/>
        </w:rPr>
      </w:pPr>
      <w:ins w:id="1128" w:author="Unknown">
        <w:r w:rsidRPr="0027262C">
          <w:rPr>
            <w:rFonts w:ascii="Consolas" w:eastAsia="Times New Roman" w:hAnsi="Consolas" w:cs="Courier New"/>
            <w:color w:val="66D9EF"/>
            <w:sz w:val="24"/>
          </w:rPr>
          <w:t>void</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swap</w:t>
        </w:r>
        <w:r w:rsidRPr="0027262C">
          <w:rPr>
            <w:rFonts w:ascii="Consolas" w:eastAsia="Times New Roman" w:hAnsi="Consolas" w:cs="Courier New"/>
            <w:color w:val="F8F8F2"/>
            <w:sz w:val="24"/>
          </w:rPr>
          <w:t>(</w:t>
        </w:r>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*x, </w:t>
        </w:r>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*y)</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129" w:author="Unknown"/>
          <w:rFonts w:ascii="Consolas" w:eastAsia="Times New Roman" w:hAnsi="Consolas" w:cs="Courier New"/>
          <w:color w:val="F8F8F2"/>
          <w:sz w:val="24"/>
        </w:rPr>
      </w:pPr>
      <w:ins w:id="1130" w:author="Unknown">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131" w:author="Unknown"/>
          <w:rFonts w:ascii="Consolas" w:eastAsia="Times New Roman" w:hAnsi="Consolas" w:cs="Courier New"/>
          <w:color w:val="F8F8F2"/>
          <w:sz w:val="24"/>
        </w:rPr>
      </w:pPr>
      <w:ins w:id="1132"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temp;</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133" w:author="Unknown"/>
          <w:rFonts w:ascii="Consolas" w:eastAsia="Times New Roman" w:hAnsi="Consolas" w:cs="Courier New"/>
          <w:color w:val="F8F8F2"/>
          <w:sz w:val="24"/>
        </w:rPr>
      </w:pPr>
      <w:ins w:id="1134" w:author="Unknown">
        <w:r w:rsidRPr="0027262C">
          <w:rPr>
            <w:rFonts w:ascii="Consolas" w:eastAsia="Times New Roman" w:hAnsi="Consolas" w:cs="Courier New"/>
            <w:color w:val="F8F8F2"/>
            <w:sz w:val="24"/>
          </w:rPr>
          <w:t>temp= *x;</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135" w:author="Unknown"/>
          <w:rFonts w:ascii="Consolas" w:eastAsia="Times New Roman" w:hAnsi="Consolas" w:cs="Courier New"/>
          <w:color w:val="F8F8F2"/>
          <w:sz w:val="24"/>
        </w:rPr>
      </w:pPr>
      <w:ins w:id="1136" w:author="Unknown">
        <w:r w:rsidRPr="0027262C">
          <w:rPr>
            <w:rFonts w:ascii="Consolas" w:eastAsia="Times New Roman" w:hAnsi="Consolas" w:cs="Courier New"/>
            <w:color w:val="F8F8F2"/>
            <w:sz w:val="24"/>
          </w:rPr>
          <w:t>*x = *y;</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137" w:author="Unknown"/>
          <w:rFonts w:ascii="Consolas" w:eastAsia="Times New Roman" w:hAnsi="Consolas" w:cs="Courier New"/>
          <w:color w:val="F8F8F2"/>
          <w:sz w:val="24"/>
        </w:rPr>
      </w:pPr>
      <w:ins w:id="1138" w:author="Unknown">
        <w:r w:rsidRPr="0027262C">
          <w:rPr>
            <w:rFonts w:ascii="Consolas" w:eastAsia="Times New Roman" w:hAnsi="Consolas" w:cs="Courier New"/>
            <w:color w:val="F8F8F2"/>
            <w:sz w:val="24"/>
          </w:rPr>
          <w:t>*y = temp;</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139" w:author="Unknown"/>
          <w:rFonts w:ascii="Consolas" w:eastAsia="Times New Roman" w:hAnsi="Consolas" w:cs="Courier New"/>
          <w:color w:val="F8F8F2"/>
          <w:sz w:val="24"/>
        </w:rPr>
      </w:pPr>
      <w:ins w:id="1140" w:author="Unknown">
        <w:r w:rsidRPr="0027262C">
          <w:rPr>
            <w:rFonts w:ascii="Consolas" w:eastAsia="Times New Roman" w:hAnsi="Consolas" w:cs="Courier New"/>
            <w:color w:val="F8F8F2"/>
            <w:sz w:val="24"/>
          </w:rPr>
          <w:t>}</w:t>
        </w:r>
      </w:ins>
    </w:p>
    <w:p w:rsidR="0027262C" w:rsidRPr="0027262C" w:rsidRDefault="0027262C" w:rsidP="0027262C">
      <w:pPr>
        <w:shd w:val="clear" w:color="auto" w:fill="F8F9FA"/>
        <w:spacing w:after="0" w:line="240" w:lineRule="auto"/>
        <w:rPr>
          <w:ins w:id="1141" w:author="Unknown"/>
          <w:rFonts w:ascii="Helvetica" w:eastAsia="Times New Roman" w:hAnsi="Helvetica" w:cs="Helvetica"/>
          <w:color w:val="212529"/>
          <w:sz w:val="28"/>
          <w:szCs w:val="28"/>
        </w:rPr>
      </w:pPr>
      <w:ins w:id="1142"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1143" w:author="Unknown"/>
          <w:rFonts w:ascii="Helvetica" w:eastAsia="Times New Roman" w:hAnsi="Helvetica" w:cs="Helvetica"/>
          <w:color w:val="212529"/>
          <w:sz w:val="28"/>
          <w:szCs w:val="28"/>
        </w:rPr>
      </w:pPr>
      <w:ins w:id="1144" w:author="Unknown">
        <w:r w:rsidRPr="0027262C">
          <w:rPr>
            <w:rFonts w:ascii="Helvetica" w:eastAsia="Times New Roman" w:hAnsi="Helvetica" w:cs="Helvetica"/>
            <w:color w:val="212529"/>
            <w:sz w:val="28"/>
            <w:szCs w:val="28"/>
          </w:rPr>
          <w:t>This function is capable of swapping the values passed to it. If a=3 and b=4 before a call to swap(a,b), a=4 and b=3 after calling swap.</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145" w:author="Unknown"/>
          <w:rFonts w:ascii="Consolas" w:eastAsia="Times New Roman" w:hAnsi="Consolas" w:cs="Courier New"/>
          <w:color w:val="F8F8F2"/>
          <w:sz w:val="24"/>
        </w:rPr>
      </w:pPr>
      <w:ins w:id="1146"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main</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147" w:author="Unknown"/>
          <w:rFonts w:ascii="Consolas" w:eastAsia="Times New Roman" w:hAnsi="Consolas" w:cs="Courier New"/>
          <w:color w:val="F8F8F2"/>
          <w:sz w:val="24"/>
        </w:rPr>
      </w:pPr>
      <w:ins w:id="1148" w:author="Unknown">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149" w:author="Unknown"/>
          <w:rFonts w:ascii="Consolas" w:eastAsia="Times New Roman" w:hAnsi="Consolas" w:cs="Courier New"/>
          <w:color w:val="F8F8F2"/>
          <w:sz w:val="24"/>
        </w:rPr>
      </w:pPr>
      <w:ins w:id="1150"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a=</w:t>
        </w:r>
        <w:r w:rsidRPr="0027262C">
          <w:rPr>
            <w:rFonts w:ascii="Consolas" w:eastAsia="Times New Roman" w:hAnsi="Consolas" w:cs="Courier New"/>
            <w:color w:val="AE81FF"/>
            <w:sz w:val="24"/>
          </w:rPr>
          <w:t>3</w:t>
        </w:r>
        <w:r w:rsidRPr="0027262C">
          <w:rPr>
            <w:rFonts w:ascii="Consolas" w:eastAsia="Times New Roman" w:hAnsi="Consolas" w:cs="Courier New"/>
            <w:color w:val="F8F8F2"/>
            <w:sz w:val="24"/>
          </w:rPr>
          <w:t>;</w:t>
        </w:r>
        <w:r w:rsidRPr="0027262C">
          <w:rPr>
            <w:rFonts w:ascii="Consolas" w:eastAsia="Times New Roman" w:hAnsi="Consolas" w:cs="Courier New"/>
            <w:color w:val="F8F8F2"/>
            <w:sz w:val="24"/>
          </w:rPr>
          <w:tab/>
        </w:r>
        <w:r w:rsidRPr="0027262C">
          <w:rPr>
            <w:rFonts w:ascii="Consolas" w:eastAsia="Times New Roman" w:hAnsi="Consolas" w:cs="Courier New"/>
            <w:color w:val="8292A2"/>
            <w:sz w:val="24"/>
          </w:rPr>
          <w:t>// a is 3 and b is 4</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151" w:author="Unknown"/>
          <w:rFonts w:ascii="Consolas" w:eastAsia="Times New Roman" w:hAnsi="Consolas" w:cs="Courier New"/>
          <w:color w:val="F8F8F2"/>
          <w:sz w:val="24"/>
        </w:rPr>
      </w:pPr>
      <w:ins w:id="1152"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b=</w:t>
        </w:r>
        <w:r w:rsidRPr="0027262C">
          <w:rPr>
            <w:rFonts w:ascii="Consolas" w:eastAsia="Times New Roman" w:hAnsi="Consolas" w:cs="Courier New"/>
            <w:color w:val="AE81FF"/>
            <w:sz w:val="24"/>
          </w:rPr>
          <w:t>4</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153" w:author="Unknown"/>
          <w:rFonts w:ascii="Consolas" w:eastAsia="Times New Roman" w:hAnsi="Consolas" w:cs="Courier New"/>
          <w:color w:val="F8F8F2"/>
          <w:sz w:val="24"/>
        </w:rPr>
      </w:pPr>
      <w:ins w:id="1154" w:author="Unknown">
        <w:r w:rsidRPr="0027262C">
          <w:rPr>
            <w:rFonts w:ascii="Consolas" w:eastAsia="Times New Roman" w:hAnsi="Consolas" w:cs="Courier New"/>
            <w:color w:val="E6DB74"/>
            <w:sz w:val="24"/>
          </w:rPr>
          <w:lastRenderedPageBreak/>
          <w:t>swap</w:t>
        </w:r>
        <w:r w:rsidRPr="0027262C">
          <w:rPr>
            <w:rFonts w:ascii="Consolas" w:eastAsia="Times New Roman" w:hAnsi="Consolas" w:cs="Courier New"/>
            <w:color w:val="F8F8F2"/>
            <w:sz w:val="24"/>
          </w:rPr>
          <w:t>(a,b)</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155" w:author="Unknown"/>
          <w:rFonts w:ascii="Consolas" w:eastAsia="Times New Roman" w:hAnsi="Consolas" w:cs="Courier New"/>
          <w:color w:val="F8F8F2"/>
          <w:sz w:val="24"/>
        </w:rPr>
      </w:pPr>
      <w:ins w:id="1156" w:author="Unknown">
        <w:r w:rsidRPr="0027262C">
          <w:rPr>
            <w:rFonts w:ascii="Consolas" w:eastAsia="Times New Roman" w:hAnsi="Consolas" w:cs="Courier New"/>
            <w:color w:val="66D9EF"/>
            <w:sz w:val="24"/>
          </w:rPr>
          <w:t>return</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AE81FF"/>
            <w:sz w:val="24"/>
          </w:rPr>
          <w:t>0</w:t>
        </w:r>
        <w:r w:rsidRPr="0027262C">
          <w:rPr>
            <w:rFonts w:ascii="Consolas" w:eastAsia="Times New Roman" w:hAnsi="Consolas" w:cs="Courier New"/>
            <w:color w:val="F8F8F2"/>
            <w:sz w:val="24"/>
          </w:rPr>
          <w:t>;</w:t>
        </w:r>
        <w:r w:rsidRPr="0027262C">
          <w:rPr>
            <w:rFonts w:ascii="Consolas" w:eastAsia="Times New Roman" w:hAnsi="Consolas" w:cs="Courier New"/>
            <w:color w:val="F8F8F2"/>
            <w:sz w:val="24"/>
          </w:rPr>
          <w:tab/>
        </w:r>
        <w:r w:rsidRPr="0027262C">
          <w:rPr>
            <w:rFonts w:ascii="Consolas" w:eastAsia="Times New Roman" w:hAnsi="Consolas" w:cs="Courier New"/>
            <w:color w:val="8292A2"/>
            <w:sz w:val="24"/>
          </w:rPr>
          <w:t>// now a is 4 and b is 3</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157" w:author="Unknown"/>
          <w:rFonts w:ascii="Consolas" w:eastAsia="Times New Roman" w:hAnsi="Consolas" w:cs="Courier New"/>
          <w:color w:val="F8F8F2"/>
          <w:sz w:val="24"/>
        </w:rPr>
      </w:pPr>
      <w:ins w:id="1158" w:author="Unknown">
        <w:r w:rsidRPr="0027262C">
          <w:rPr>
            <w:rFonts w:ascii="Consolas" w:eastAsia="Times New Roman" w:hAnsi="Consolas" w:cs="Courier New"/>
            <w:color w:val="F8F8F2"/>
            <w:sz w:val="24"/>
          </w:rPr>
          <w:t>}</w:t>
        </w:r>
      </w:ins>
    </w:p>
    <w:p w:rsidR="0027262C" w:rsidRPr="0027262C" w:rsidRDefault="0027262C" w:rsidP="0027262C">
      <w:pPr>
        <w:shd w:val="clear" w:color="auto" w:fill="F8F9FA"/>
        <w:spacing w:after="0" w:line="240" w:lineRule="auto"/>
        <w:rPr>
          <w:ins w:id="1159" w:author="Unknown"/>
          <w:rFonts w:ascii="Helvetica" w:eastAsia="Times New Roman" w:hAnsi="Helvetica" w:cs="Helvetica"/>
          <w:color w:val="212529"/>
          <w:sz w:val="28"/>
          <w:szCs w:val="28"/>
        </w:rPr>
      </w:pPr>
      <w:ins w:id="1160"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1161" w:author="Unknown"/>
          <w:rFonts w:ascii="Helvetica" w:eastAsia="Times New Roman" w:hAnsi="Helvetica" w:cs="Helvetica"/>
          <w:color w:val="212529"/>
          <w:sz w:val="28"/>
          <w:szCs w:val="28"/>
        </w:rPr>
      </w:pPr>
      <w:ins w:id="1162"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1163" w:author="Unknown"/>
          <w:rFonts w:ascii="Segoe UI" w:eastAsia="Times New Roman" w:hAnsi="Segoe UI" w:cs="Segoe UI"/>
          <w:color w:val="212529"/>
          <w:sz w:val="24"/>
          <w:szCs w:val="24"/>
        </w:rPr>
      </w:pPr>
      <w:ins w:id="1164" w:author="Unknown">
        <w:r w:rsidRPr="0027262C">
          <w:rPr>
            <w:rFonts w:ascii="Segoe UI" w:eastAsia="Times New Roman" w:hAnsi="Segoe UI" w:cs="Segoe UI"/>
            <w:color w:val="212529"/>
            <w:sz w:val="24"/>
            <w:szCs w:val="24"/>
          </w:rPr>
          <w:t>Chapter 6 - Practice Set</w:t>
        </w:r>
      </w:ins>
    </w:p>
    <w:p w:rsidR="0027262C" w:rsidRPr="0027262C" w:rsidRDefault="0027262C" w:rsidP="0027262C">
      <w:pPr>
        <w:numPr>
          <w:ilvl w:val="0"/>
          <w:numId w:val="24"/>
        </w:numPr>
        <w:shd w:val="clear" w:color="auto" w:fill="F8F9FA"/>
        <w:spacing w:before="100" w:beforeAutospacing="1" w:after="100" w:afterAutospacing="1" w:line="240" w:lineRule="auto"/>
        <w:rPr>
          <w:ins w:id="1165" w:author="Unknown"/>
          <w:rFonts w:ascii="Helvetica" w:eastAsia="Times New Roman" w:hAnsi="Helvetica" w:cs="Helvetica"/>
          <w:color w:val="212529"/>
          <w:sz w:val="28"/>
          <w:szCs w:val="28"/>
        </w:rPr>
      </w:pPr>
      <w:ins w:id="1166" w:author="Unknown">
        <w:r w:rsidRPr="0027262C">
          <w:rPr>
            <w:rFonts w:ascii="Helvetica" w:eastAsia="Times New Roman" w:hAnsi="Helvetica" w:cs="Helvetica"/>
            <w:color w:val="212529"/>
            <w:sz w:val="28"/>
            <w:szCs w:val="28"/>
          </w:rPr>
          <w:t>Write a program to print the address of a variable. Use this address to get the value of this variable.</w:t>
        </w:r>
      </w:ins>
    </w:p>
    <w:p w:rsidR="0027262C" w:rsidRPr="0027262C" w:rsidRDefault="0027262C" w:rsidP="0027262C">
      <w:pPr>
        <w:numPr>
          <w:ilvl w:val="0"/>
          <w:numId w:val="24"/>
        </w:numPr>
        <w:shd w:val="clear" w:color="auto" w:fill="F8F9FA"/>
        <w:spacing w:before="100" w:beforeAutospacing="1" w:after="100" w:afterAutospacing="1" w:line="240" w:lineRule="auto"/>
        <w:rPr>
          <w:ins w:id="1167" w:author="Unknown"/>
          <w:rFonts w:ascii="Helvetica" w:eastAsia="Times New Roman" w:hAnsi="Helvetica" w:cs="Helvetica"/>
          <w:color w:val="212529"/>
          <w:sz w:val="28"/>
          <w:szCs w:val="28"/>
        </w:rPr>
      </w:pPr>
      <w:ins w:id="1168" w:author="Unknown">
        <w:r w:rsidRPr="0027262C">
          <w:rPr>
            <w:rFonts w:ascii="Helvetica" w:eastAsia="Times New Roman" w:hAnsi="Helvetica" w:cs="Helvetica"/>
            <w:color w:val="212529"/>
            <w:sz w:val="28"/>
            <w:szCs w:val="28"/>
          </w:rPr>
          <w:t>Write a program having a variable i. Print the address of i. Pass this variable to a function and print its address. Are these addresses same? Why?</w:t>
        </w:r>
      </w:ins>
    </w:p>
    <w:p w:rsidR="0027262C" w:rsidRPr="0027262C" w:rsidRDefault="0027262C" w:rsidP="0027262C">
      <w:pPr>
        <w:numPr>
          <w:ilvl w:val="0"/>
          <w:numId w:val="24"/>
        </w:numPr>
        <w:shd w:val="clear" w:color="auto" w:fill="F8F9FA"/>
        <w:spacing w:before="100" w:beforeAutospacing="1" w:after="100" w:afterAutospacing="1" w:line="240" w:lineRule="auto"/>
        <w:rPr>
          <w:ins w:id="1169" w:author="Unknown"/>
          <w:rFonts w:ascii="Helvetica" w:eastAsia="Times New Roman" w:hAnsi="Helvetica" w:cs="Helvetica"/>
          <w:color w:val="212529"/>
          <w:sz w:val="28"/>
          <w:szCs w:val="28"/>
        </w:rPr>
      </w:pPr>
      <w:ins w:id="1170" w:author="Unknown">
        <w:r w:rsidRPr="0027262C">
          <w:rPr>
            <w:rFonts w:ascii="Helvetica" w:eastAsia="Times New Roman" w:hAnsi="Helvetica" w:cs="Helvetica"/>
            <w:color w:val="212529"/>
            <w:sz w:val="28"/>
            <w:szCs w:val="28"/>
          </w:rPr>
          <w:t>Write a program to change the value of a variable to ten times its current value. Write a function and pass the value by reference.</w:t>
        </w:r>
      </w:ins>
    </w:p>
    <w:p w:rsidR="0027262C" w:rsidRPr="0027262C" w:rsidRDefault="0027262C" w:rsidP="0027262C">
      <w:pPr>
        <w:numPr>
          <w:ilvl w:val="0"/>
          <w:numId w:val="24"/>
        </w:numPr>
        <w:shd w:val="clear" w:color="auto" w:fill="F8F9FA"/>
        <w:spacing w:before="100" w:beforeAutospacing="1" w:after="100" w:afterAutospacing="1" w:line="240" w:lineRule="auto"/>
        <w:rPr>
          <w:ins w:id="1171" w:author="Unknown"/>
          <w:rFonts w:ascii="Helvetica" w:eastAsia="Times New Roman" w:hAnsi="Helvetica" w:cs="Helvetica"/>
          <w:color w:val="212529"/>
          <w:sz w:val="28"/>
          <w:szCs w:val="28"/>
        </w:rPr>
      </w:pPr>
      <w:ins w:id="1172" w:author="Unknown">
        <w:r w:rsidRPr="0027262C">
          <w:rPr>
            <w:rFonts w:ascii="Helvetica" w:eastAsia="Times New Roman" w:hAnsi="Helvetica" w:cs="Helvetica"/>
            <w:color w:val="212529"/>
            <w:sz w:val="28"/>
            <w:szCs w:val="28"/>
          </w:rPr>
          <w:t>Write a program using a function that calculates the sum and average of two numbers. Use pointers and print the values of sum and average in main().</w:t>
        </w:r>
      </w:ins>
    </w:p>
    <w:p w:rsidR="0027262C" w:rsidRPr="0027262C" w:rsidRDefault="0027262C" w:rsidP="0027262C">
      <w:pPr>
        <w:numPr>
          <w:ilvl w:val="0"/>
          <w:numId w:val="24"/>
        </w:numPr>
        <w:shd w:val="clear" w:color="auto" w:fill="F8F9FA"/>
        <w:spacing w:before="100" w:beforeAutospacing="1" w:after="100" w:afterAutospacing="1" w:line="240" w:lineRule="auto"/>
        <w:rPr>
          <w:ins w:id="1173" w:author="Unknown"/>
          <w:rFonts w:ascii="Helvetica" w:eastAsia="Times New Roman" w:hAnsi="Helvetica" w:cs="Helvetica"/>
          <w:color w:val="212529"/>
          <w:sz w:val="28"/>
          <w:szCs w:val="28"/>
        </w:rPr>
      </w:pPr>
      <w:ins w:id="1174" w:author="Unknown">
        <w:r w:rsidRPr="0027262C">
          <w:rPr>
            <w:rFonts w:ascii="Helvetica" w:eastAsia="Times New Roman" w:hAnsi="Helvetica" w:cs="Helvetica"/>
            <w:color w:val="212529"/>
            <w:sz w:val="28"/>
            <w:szCs w:val="28"/>
          </w:rPr>
          <w:t>Write a program to print the value of a variable i by using "pointer to pointer" type of variable.</w:t>
        </w:r>
      </w:ins>
    </w:p>
    <w:p w:rsidR="0027262C" w:rsidRPr="0027262C" w:rsidRDefault="0027262C" w:rsidP="0027262C">
      <w:pPr>
        <w:numPr>
          <w:ilvl w:val="0"/>
          <w:numId w:val="24"/>
        </w:numPr>
        <w:shd w:val="clear" w:color="auto" w:fill="F8F9FA"/>
        <w:spacing w:before="100" w:beforeAutospacing="1" w:after="100" w:afterAutospacing="1" w:line="240" w:lineRule="auto"/>
        <w:rPr>
          <w:ins w:id="1175" w:author="Unknown"/>
          <w:rFonts w:ascii="Helvetica" w:eastAsia="Times New Roman" w:hAnsi="Helvetica" w:cs="Helvetica"/>
          <w:color w:val="212529"/>
          <w:sz w:val="28"/>
          <w:szCs w:val="28"/>
        </w:rPr>
      </w:pPr>
      <w:ins w:id="1176" w:author="Unknown">
        <w:r w:rsidRPr="0027262C">
          <w:rPr>
            <w:rFonts w:ascii="Helvetica" w:eastAsia="Times New Roman" w:hAnsi="Helvetica" w:cs="Helvetica"/>
            <w:color w:val="212529"/>
            <w:sz w:val="28"/>
            <w:szCs w:val="28"/>
          </w:rPr>
          <w:t>Try problem 3 using call by value and verify that it doesn’t change the value of the said variable.</w:t>
        </w:r>
      </w:ins>
    </w:p>
    <w:p w:rsidR="0027262C" w:rsidRPr="0027262C" w:rsidRDefault="0027262C" w:rsidP="0027262C">
      <w:pPr>
        <w:shd w:val="clear" w:color="auto" w:fill="F8F9FA"/>
        <w:spacing w:after="100" w:afterAutospacing="1" w:line="240" w:lineRule="auto"/>
        <w:rPr>
          <w:ins w:id="1177" w:author="Unknown"/>
          <w:rFonts w:ascii="Helvetica" w:eastAsia="Times New Roman" w:hAnsi="Helvetica" w:cs="Helvetica"/>
          <w:color w:val="212529"/>
          <w:sz w:val="28"/>
          <w:szCs w:val="28"/>
        </w:rPr>
      </w:pPr>
      <w:ins w:id="1178"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1179" w:author="Unknown"/>
          <w:rFonts w:ascii="Segoe UI" w:eastAsia="Times New Roman" w:hAnsi="Segoe UI" w:cs="Segoe UI"/>
          <w:color w:val="212529"/>
          <w:sz w:val="24"/>
          <w:szCs w:val="24"/>
        </w:rPr>
      </w:pPr>
      <w:ins w:id="1180" w:author="Unknown">
        <w:r w:rsidRPr="0027262C">
          <w:rPr>
            <w:rFonts w:ascii="Segoe UI" w:eastAsia="Times New Roman" w:hAnsi="Segoe UI" w:cs="Segoe UI"/>
            <w:color w:val="212529"/>
            <w:sz w:val="24"/>
            <w:szCs w:val="24"/>
          </w:rPr>
          <w:t>Chapter 7 - Arrays</w:t>
        </w:r>
      </w:ins>
    </w:p>
    <w:p w:rsidR="0027262C" w:rsidRPr="0027262C" w:rsidRDefault="0027262C" w:rsidP="0027262C">
      <w:pPr>
        <w:shd w:val="clear" w:color="auto" w:fill="F8F9FA"/>
        <w:spacing w:after="100" w:afterAutospacing="1" w:line="240" w:lineRule="auto"/>
        <w:rPr>
          <w:ins w:id="1181" w:author="Unknown"/>
          <w:rFonts w:ascii="Helvetica" w:eastAsia="Times New Roman" w:hAnsi="Helvetica" w:cs="Helvetica"/>
          <w:color w:val="212529"/>
          <w:sz w:val="28"/>
          <w:szCs w:val="28"/>
        </w:rPr>
      </w:pPr>
      <w:ins w:id="1182" w:author="Unknown">
        <w:r w:rsidRPr="0027262C">
          <w:rPr>
            <w:rFonts w:ascii="Helvetica" w:eastAsia="Times New Roman" w:hAnsi="Helvetica" w:cs="Helvetica"/>
            <w:color w:val="212529"/>
            <w:sz w:val="28"/>
            <w:szCs w:val="28"/>
          </w:rPr>
          <w:t>An array is a collection of similar elements.</w:t>
        </w:r>
      </w:ins>
    </w:p>
    <w:p w:rsidR="0027262C" w:rsidRPr="0027262C" w:rsidRDefault="0027262C" w:rsidP="0027262C">
      <w:pPr>
        <w:shd w:val="clear" w:color="auto" w:fill="F8F9FA"/>
        <w:spacing w:after="100" w:afterAutospacing="1" w:line="240" w:lineRule="auto"/>
        <w:rPr>
          <w:ins w:id="1183" w:author="Unknown"/>
          <w:rFonts w:ascii="Helvetica" w:eastAsia="Times New Roman" w:hAnsi="Helvetica" w:cs="Helvetica"/>
          <w:color w:val="212529"/>
          <w:sz w:val="28"/>
          <w:szCs w:val="28"/>
        </w:rPr>
      </w:pPr>
      <w:ins w:id="1184" w:author="Unknown">
        <w:r w:rsidRPr="0027262C">
          <w:rPr>
            <w:rFonts w:ascii="Helvetica" w:eastAsia="Times New Roman" w:hAnsi="Helvetica" w:cs="Helvetica"/>
            <w:color w:val="212529"/>
            <w:sz w:val="28"/>
            <w:szCs w:val="28"/>
          </w:rPr>
          <w:t>One variable =&gt; Capable of storing multiple values</w:t>
        </w:r>
      </w:ins>
    </w:p>
    <w:p w:rsidR="0027262C" w:rsidRPr="0027262C" w:rsidRDefault="0027262C" w:rsidP="0027262C">
      <w:pPr>
        <w:shd w:val="clear" w:color="auto" w:fill="F8F9FA"/>
        <w:spacing w:after="100" w:afterAutospacing="1" w:line="240" w:lineRule="auto"/>
        <w:rPr>
          <w:ins w:id="1185" w:author="Unknown"/>
          <w:rFonts w:ascii="Helvetica" w:eastAsia="Times New Roman" w:hAnsi="Helvetica" w:cs="Helvetica"/>
          <w:color w:val="212529"/>
          <w:sz w:val="28"/>
          <w:szCs w:val="28"/>
        </w:rPr>
      </w:pPr>
      <w:ins w:id="1186" w:author="Unknown">
        <w:r w:rsidRPr="0027262C">
          <w:rPr>
            <w:rFonts w:ascii="Helvetica" w:eastAsia="Times New Roman" w:hAnsi="Helvetica" w:cs="Helvetica"/>
            <w:b/>
            <w:bCs/>
            <w:color w:val="212529"/>
            <w:sz w:val="28"/>
          </w:rPr>
          <w:t>Syntax,</w:t>
        </w:r>
      </w:ins>
    </w:p>
    <w:p w:rsidR="0027262C" w:rsidRPr="0027262C" w:rsidRDefault="0027262C" w:rsidP="0027262C">
      <w:pPr>
        <w:shd w:val="clear" w:color="auto" w:fill="F8F9FA"/>
        <w:spacing w:after="100" w:afterAutospacing="1" w:line="240" w:lineRule="auto"/>
        <w:rPr>
          <w:ins w:id="1187" w:author="Unknown"/>
          <w:rFonts w:ascii="Helvetica" w:eastAsia="Times New Roman" w:hAnsi="Helvetica" w:cs="Helvetica"/>
          <w:color w:val="212529"/>
          <w:sz w:val="28"/>
          <w:szCs w:val="28"/>
        </w:rPr>
      </w:pPr>
      <w:ins w:id="1188" w:author="Unknown">
        <w:r w:rsidRPr="0027262C">
          <w:rPr>
            <w:rFonts w:ascii="Helvetica" w:eastAsia="Times New Roman" w:hAnsi="Helvetica" w:cs="Helvetica"/>
            <w:color w:val="212529"/>
            <w:sz w:val="28"/>
            <w:szCs w:val="28"/>
          </w:rPr>
          <w:t>The syntax of declaring an array looks like this:</w:t>
        </w:r>
      </w:ins>
    </w:p>
    <w:p w:rsidR="0027262C" w:rsidRPr="0027262C" w:rsidRDefault="0027262C" w:rsidP="0027262C">
      <w:pPr>
        <w:shd w:val="clear" w:color="auto" w:fill="F8F9FA"/>
        <w:spacing w:after="100" w:afterAutospacing="1" w:line="240" w:lineRule="auto"/>
        <w:rPr>
          <w:ins w:id="1189" w:author="Unknown"/>
          <w:rFonts w:ascii="Helvetica" w:eastAsia="Times New Roman" w:hAnsi="Helvetica" w:cs="Helvetica"/>
          <w:color w:val="212529"/>
          <w:sz w:val="28"/>
          <w:szCs w:val="28"/>
        </w:rPr>
      </w:pPr>
      <w:ins w:id="1190" w:author="Unknown">
        <w:r w:rsidRPr="0027262C">
          <w:rPr>
            <w:rFonts w:ascii="Helvetica" w:eastAsia="Times New Roman" w:hAnsi="Helvetica" w:cs="Helvetica"/>
            <w:color w:val="212529"/>
            <w:sz w:val="28"/>
            <w:szCs w:val="28"/>
          </w:rPr>
          <w:t>int marks[90];                        =&gt; integer array</w:t>
        </w:r>
      </w:ins>
    </w:p>
    <w:p w:rsidR="0027262C" w:rsidRPr="0027262C" w:rsidRDefault="0027262C" w:rsidP="0027262C">
      <w:pPr>
        <w:shd w:val="clear" w:color="auto" w:fill="F8F9FA"/>
        <w:spacing w:after="100" w:afterAutospacing="1" w:line="240" w:lineRule="auto"/>
        <w:rPr>
          <w:ins w:id="1191" w:author="Unknown"/>
          <w:rFonts w:ascii="Helvetica" w:eastAsia="Times New Roman" w:hAnsi="Helvetica" w:cs="Helvetica"/>
          <w:color w:val="212529"/>
          <w:sz w:val="28"/>
          <w:szCs w:val="28"/>
        </w:rPr>
      </w:pPr>
      <w:ins w:id="1192" w:author="Unknown">
        <w:r w:rsidRPr="0027262C">
          <w:rPr>
            <w:rFonts w:ascii="Helvetica" w:eastAsia="Times New Roman" w:hAnsi="Helvetica" w:cs="Helvetica"/>
            <w:color w:val="212529"/>
            <w:sz w:val="28"/>
            <w:szCs w:val="28"/>
          </w:rPr>
          <w:t>char name[20];                      =&gt; character array or string</w:t>
        </w:r>
      </w:ins>
    </w:p>
    <w:p w:rsidR="0027262C" w:rsidRPr="0027262C" w:rsidRDefault="0027262C" w:rsidP="0027262C">
      <w:pPr>
        <w:shd w:val="clear" w:color="auto" w:fill="F8F9FA"/>
        <w:spacing w:after="100" w:afterAutospacing="1" w:line="240" w:lineRule="auto"/>
        <w:rPr>
          <w:ins w:id="1193" w:author="Unknown"/>
          <w:rFonts w:ascii="Helvetica" w:eastAsia="Times New Roman" w:hAnsi="Helvetica" w:cs="Helvetica"/>
          <w:color w:val="212529"/>
          <w:sz w:val="28"/>
          <w:szCs w:val="28"/>
        </w:rPr>
      </w:pPr>
      <w:ins w:id="1194" w:author="Unknown">
        <w:r w:rsidRPr="0027262C">
          <w:rPr>
            <w:rFonts w:ascii="Helvetica" w:eastAsia="Times New Roman" w:hAnsi="Helvetica" w:cs="Helvetica"/>
            <w:color w:val="212529"/>
            <w:sz w:val="28"/>
            <w:szCs w:val="28"/>
          </w:rPr>
          <w:t>float percentile[90];             =&gt; float array</w:t>
        </w:r>
      </w:ins>
    </w:p>
    <w:p w:rsidR="0027262C" w:rsidRPr="0027262C" w:rsidRDefault="0027262C" w:rsidP="0027262C">
      <w:pPr>
        <w:shd w:val="clear" w:color="auto" w:fill="F8F9FA"/>
        <w:spacing w:after="100" w:afterAutospacing="1" w:line="240" w:lineRule="auto"/>
        <w:rPr>
          <w:ins w:id="1195" w:author="Unknown"/>
          <w:rFonts w:ascii="Helvetica" w:eastAsia="Times New Roman" w:hAnsi="Helvetica" w:cs="Helvetica"/>
          <w:color w:val="212529"/>
          <w:sz w:val="28"/>
          <w:szCs w:val="28"/>
        </w:rPr>
      </w:pPr>
      <w:ins w:id="1196" w:author="Unknown">
        <w:r w:rsidRPr="0027262C">
          <w:rPr>
            <w:rFonts w:ascii="Helvetica" w:eastAsia="Times New Roman" w:hAnsi="Helvetica" w:cs="Helvetica"/>
            <w:color w:val="212529"/>
            <w:sz w:val="28"/>
            <w:szCs w:val="28"/>
          </w:rPr>
          <w:lastRenderedPageBreak/>
          <w:t>The values can now be assigned to marks array like this:</w:t>
        </w:r>
      </w:ins>
    </w:p>
    <w:p w:rsidR="0027262C" w:rsidRPr="0027262C" w:rsidRDefault="0027262C" w:rsidP="0027262C">
      <w:pPr>
        <w:shd w:val="clear" w:color="auto" w:fill="F8F9FA"/>
        <w:spacing w:after="100" w:afterAutospacing="1" w:line="240" w:lineRule="auto"/>
        <w:rPr>
          <w:ins w:id="1197" w:author="Unknown"/>
          <w:rFonts w:ascii="Helvetica" w:eastAsia="Times New Roman" w:hAnsi="Helvetica" w:cs="Helvetica"/>
          <w:color w:val="212529"/>
          <w:sz w:val="28"/>
          <w:szCs w:val="28"/>
        </w:rPr>
      </w:pPr>
      <w:ins w:id="1198" w:author="Unknown">
        <w:r w:rsidRPr="0027262C">
          <w:rPr>
            <w:rFonts w:ascii="Helvetica" w:eastAsia="Times New Roman" w:hAnsi="Helvetica" w:cs="Helvetica"/>
            <w:color w:val="212529"/>
            <w:sz w:val="28"/>
            <w:szCs w:val="28"/>
          </w:rPr>
          <w:t>marks[0]=33;</w:t>
        </w:r>
      </w:ins>
    </w:p>
    <w:p w:rsidR="0027262C" w:rsidRPr="0027262C" w:rsidRDefault="0027262C" w:rsidP="0027262C">
      <w:pPr>
        <w:shd w:val="clear" w:color="auto" w:fill="F8F9FA"/>
        <w:spacing w:after="100" w:afterAutospacing="1" w:line="240" w:lineRule="auto"/>
        <w:rPr>
          <w:ins w:id="1199" w:author="Unknown"/>
          <w:rFonts w:ascii="Helvetica" w:eastAsia="Times New Roman" w:hAnsi="Helvetica" w:cs="Helvetica"/>
          <w:color w:val="212529"/>
          <w:sz w:val="28"/>
          <w:szCs w:val="28"/>
        </w:rPr>
      </w:pPr>
      <w:ins w:id="1200" w:author="Unknown">
        <w:r w:rsidRPr="0027262C">
          <w:rPr>
            <w:rFonts w:ascii="Helvetica" w:eastAsia="Times New Roman" w:hAnsi="Helvetica" w:cs="Helvetica"/>
            <w:color w:val="212529"/>
            <w:sz w:val="28"/>
            <w:szCs w:val="28"/>
          </w:rPr>
          <w:t>marks[1]=12;</w:t>
        </w:r>
      </w:ins>
    </w:p>
    <w:p w:rsidR="0027262C" w:rsidRPr="0027262C" w:rsidRDefault="0027262C" w:rsidP="0027262C">
      <w:pPr>
        <w:shd w:val="clear" w:color="auto" w:fill="F8F9FA"/>
        <w:spacing w:after="100" w:afterAutospacing="1" w:line="240" w:lineRule="auto"/>
        <w:rPr>
          <w:ins w:id="1201" w:author="Unknown"/>
          <w:rFonts w:ascii="Helvetica" w:eastAsia="Times New Roman" w:hAnsi="Helvetica" w:cs="Helvetica"/>
          <w:color w:val="212529"/>
          <w:sz w:val="28"/>
          <w:szCs w:val="28"/>
        </w:rPr>
      </w:pPr>
      <w:ins w:id="1202" w:author="Unknown">
        <w:r w:rsidRPr="0027262C">
          <w:rPr>
            <w:rFonts w:ascii="Helvetica" w:eastAsia="Times New Roman" w:hAnsi="Helvetica" w:cs="Helvetica"/>
            <w:color w:val="212529"/>
            <w:sz w:val="28"/>
            <w:szCs w:val="28"/>
          </w:rPr>
          <w:t>Note: It is very important to note that the array index starts with 0.</w:t>
        </w:r>
      </w:ins>
    </w:p>
    <w:p w:rsidR="0027262C" w:rsidRPr="0027262C" w:rsidRDefault="0027262C" w:rsidP="0027262C">
      <w:pPr>
        <w:shd w:val="clear" w:color="auto" w:fill="F8F9FA"/>
        <w:spacing w:after="100" w:afterAutospacing="1" w:line="240" w:lineRule="auto"/>
        <w:rPr>
          <w:ins w:id="1203"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outlineLvl w:val="4"/>
        <w:rPr>
          <w:ins w:id="1204" w:author="Unknown"/>
          <w:rFonts w:ascii="Segoe UI" w:eastAsia="Times New Roman" w:hAnsi="Segoe UI" w:cs="Segoe UI"/>
          <w:color w:val="212529"/>
          <w:sz w:val="20"/>
          <w:szCs w:val="20"/>
        </w:rPr>
      </w:pPr>
      <w:ins w:id="1205" w:author="Unknown">
        <w:r w:rsidRPr="0027262C">
          <w:rPr>
            <w:rFonts w:ascii="Segoe UI" w:eastAsia="Times New Roman" w:hAnsi="Segoe UI" w:cs="Segoe UI"/>
            <w:b/>
            <w:bCs/>
            <w:color w:val="212529"/>
            <w:sz w:val="20"/>
            <w:szCs w:val="20"/>
          </w:rPr>
          <w:t>Accessing Elements</w:t>
        </w:r>
      </w:ins>
    </w:p>
    <w:p w:rsidR="0027262C" w:rsidRPr="0027262C" w:rsidRDefault="0027262C" w:rsidP="0027262C">
      <w:pPr>
        <w:shd w:val="clear" w:color="auto" w:fill="F8F9FA"/>
        <w:spacing w:after="100" w:afterAutospacing="1" w:line="240" w:lineRule="auto"/>
        <w:rPr>
          <w:ins w:id="1206" w:author="Unknown"/>
          <w:rFonts w:ascii="Helvetica" w:eastAsia="Times New Roman" w:hAnsi="Helvetica" w:cs="Helvetica"/>
          <w:color w:val="212529"/>
          <w:sz w:val="28"/>
          <w:szCs w:val="28"/>
        </w:rPr>
      </w:pPr>
      <w:ins w:id="1207" w:author="Unknown">
        <w:r w:rsidRPr="0027262C">
          <w:rPr>
            <w:rFonts w:ascii="Helvetica" w:eastAsia="Times New Roman" w:hAnsi="Helvetica" w:cs="Helvetica"/>
            <w:color w:val="212529"/>
            <w:sz w:val="28"/>
            <w:szCs w:val="28"/>
          </w:rPr>
          <w:t>Elements of an array can be accessed using:</w:t>
        </w:r>
      </w:ins>
    </w:p>
    <w:p w:rsidR="0027262C" w:rsidRPr="0027262C" w:rsidRDefault="0027262C" w:rsidP="0027262C">
      <w:pPr>
        <w:shd w:val="clear" w:color="auto" w:fill="F8F9FA"/>
        <w:spacing w:after="100" w:afterAutospacing="1" w:line="240" w:lineRule="auto"/>
        <w:rPr>
          <w:ins w:id="1208" w:author="Unknown"/>
          <w:rFonts w:ascii="Helvetica" w:eastAsia="Times New Roman" w:hAnsi="Helvetica" w:cs="Helvetica"/>
          <w:color w:val="212529"/>
          <w:sz w:val="28"/>
          <w:szCs w:val="28"/>
        </w:rPr>
      </w:pPr>
      <w:ins w:id="1209" w:author="Unknown">
        <w:r w:rsidRPr="0027262C">
          <w:rPr>
            <w:rFonts w:ascii="Helvetica" w:eastAsia="Times New Roman" w:hAnsi="Helvetica" w:cs="Helvetica"/>
            <w:color w:val="212529"/>
            <w:sz w:val="28"/>
            <w:szCs w:val="28"/>
          </w:rPr>
          <w:t>scanf(“%d”,&amp;marks[0]);    =&gt; Input first value</w:t>
        </w:r>
      </w:ins>
    </w:p>
    <w:p w:rsidR="0027262C" w:rsidRPr="0027262C" w:rsidRDefault="0027262C" w:rsidP="0027262C">
      <w:pPr>
        <w:shd w:val="clear" w:color="auto" w:fill="F8F9FA"/>
        <w:spacing w:after="100" w:afterAutospacing="1" w:line="240" w:lineRule="auto"/>
        <w:rPr>
          <w:ins w:id="1210" w:author="Unknown"/>
          <w:rFonts w:ascii="Helvetica" w:eastAsia="Times New Roman" w:hAnsi="Helvetica" w:cs="Helvetica"/>
          <w:color w:val="212529"/>
          <w:sz w:val="28"/>
          <w:szCs w:val="28"/>
        </w:rPr>
      </w:pPr>
      <w:ins w:id="1211" w:author="Unknown">
        <w:r w:rsidRPr="0027262C">
          <w:rPr>
            <w:rFonts w:ascii="Helvetica" w:eastAsia="Times New Roman" w:hAnsi="Helvetica" w:cs="Helvetica"/>
            <w:color w:val="212529"/>
            <w:sz w:val="28"/>
            <w:szCs w:val="28"/>
          </w:rPr>
          <w:t>printf(“%d”, marks[0]);     =&gt; Output first value of the array</w:t>
        </w:r>
      </w:ins>
    </w:p>
    <w:p w:rsidR="0027262C" w:rsidRPr="0027262C" w:rsidRDefault="0027262C" w:rsidP="0027262C">
      <w:pPr>
        <w:shd w:val="clear" w:color="auto" w:fill="F8F9FA"/>
        <w:spacing w:after="100" w:afterAutospacing="1" w:line="240" w:lineRule="auto"/>
        <w:rPr>
          <w:ins w:id="1212" w:author="Unknown"/>
          <w:rFonts w:ascii="Helvetica" w:eastAsia="Times New Roman" w:hAnsi="Helvetica" w:cs="Helvetica"/>
          <w:color w:val="212529"/>
          <w:sz w:val="28"/>
          <w:szCs w:val="28"/>
        </w:rPr>
      </w:pPr>
      <w:ins w:id="1213" w:author="Unknown">
        <w:r w:rsidRPr="0027262C">
          <w:rPr>
            <w:rFonts w:ascii="Helvetica" w:eastAsia="Times New Roman" w:hAnsi="Helvetica" w:cs="Helvetica"/>
            <w:b/>
            <w:bCs/>
            <w:color w:val="212529"/>
            <w:sz w:val="28"/>
          </w:rPr>
          <w:t>Quick Quiz: </w:t>
        </w:r>
        <w:r w:rsidRPr="0027262C">
          <w:rPr>
            <w:rFonts w:ascii="Helvetica" w:eastAsia="Times New Roman" w:hAnsi="Helvetica" w:cs="Helvetica"/>
            <w:color w:val="212529"/>
            <w:sz w:val="28"/>
            <w:szCs w:val="28"/>
          </w:rPr>
          <w:t>Write a program to accept marks of five students in an array and print them to the screen.</w:t>
        </w:r>
      </w:ins>
    </w:p>
    <w:p w:rsidR="0027262C" w:rsidRPr="0027262C" w:rsidRDefault="0027262C" w:rsidP="0027262C">
      <w:pPr>
        <w:shd w:val="clear" w:color="auto" w:fill="F8F9FA"/>
        <w:spacing w:after="100" w:afterAutospacing="1" w:line="240" w:lineRule="auto"/>
        <w:outlineLvl w:val="4"/>
        <w:rPr>
          <w:ins w:id="1214" w:author="Unknown"/>
          <w:rFonts w:ascii="Segoe UI" w:eastAsia="Times New Roman" w:hAnsi="Segoe UI" w:cs="Segoe UI"/>
          <w:color w:val="212529"/>
          <w:sz w:val="20"/>
          <w:szCs w:val="20"/>
        </w:rPr>
      </w:pPr>
      <w:ins w:id="1215" w:author="Unknown">
        <w:r w:rsidRPr="0027262C">
          <w:rPr>
            <w:rFonts w:ascii="Segoe UI" w:eastAsia="Times New Roman" w:hAnsi="Segoe UI" w:cs="Segoe UI"/>
            <w:b/>
            <w:bCs/>
            <w:color w:val="212529"/>
            <w:sz w:val="20"/>
            <w:szCs w:val="20"/>
          </w:rPr>
          <w:t>Initialization of an array</w:t>
        </w:r>
      </w:ins>
    </w:p>
    <w:p w:rsidR="0027262C" w:rsidRPr="0027262C" w:rsidRDefault="0027262C" w:rsidP="0027262C">
      <w:pPr>
        <w:shd w:val="clear" w:color="auto" w:fill="F8F9FA"/>
        <w:spacing w:after="100" w:afterAutospacing="1" w:line="240" w:lineRule="auto"/>
        <w:rPr>
          <w:ins w:id="1216" w:author="Unknown"/>
          <w:rFonts w:ascii="Helvetica" w:eastAsia="Times New Roman" w:hAnsi="Helvetica" w:cs="Helvetica"/>
          <w:color w:val="212529"/>
          <w:sz w:val="28"/>
          <w:szCs w:val="28"/>
        </w:rPr>
      </w:pPr>
      <w:ins w:id="1217" w:author="Unknown">
        <w:r w:rsidRPr="0027262C">
          <w:rPr>
            <w:rFonts w:ascii="Helvetica" w:eastAsia="Times New Roman" w:hAnsi="Helvetica" w:cs="Helvetica"/>
            <w:color w:val="212529"/>
            <w:sz w:val="28"/>
            <w:szCs w:val="28"/>
          </w:rPr>
          <w:t>There are many other ways in which an array can be initialized.</w:t>
        </w:r>
      </w:ins>
    </w:p>
    <w:p w:rsidR="0027262C" w:rsidRPr="0027262C" w:rsidRDefault="0027262C" w:rsidP="0027262C">
      <w:pPr>
        <w:shd w:val="clear" w:color="auto" w:fill="F8F9FA"/>
        <w:spacing w:after="100" w:afterAutospacing="1" w:line="240" w:lineRule="auto"/>
        <w:rPr>
          <w:ins w:id="1218" w:author="Unknown"/>
          <w:rFonts w:ascii="Helvetica" w:eastAsia="Times New Roman" w:hAnsi="Helvetica" w:cs="Helvetica"/>
          <w:color w:val="212529"/>
          <w:sz w:val="28"/>
          <w:szCs w:val="28"/>
        </w:rPr>
      </w:pPr>
      <w:ins w:id="1219" w:author="Unknown">
        <w:r w:rsidRPr="0027262C">
          <w:rPr>
            <w:rFonts w:ascii="Helvetica" w:eastAsia="Times New Roman" w:hAnsi="Helvetica" w:cs="Helvetica"/>
            <w:color w:val="212529"/>
            <w:sz w:val="28"/>
            <w:szCs w:val="28"/>
          </w:rPr>
          <w:t>int cgpa[3]={9,8,8}         =&gt; Arrays can be initialised while declaration</w:t>
        </w:r>
      </w:ins>
    </w:p>
    <w:p w:rsidR="0027262C" w:rsidRPr="0027262C" w:rsidRDefault="0027262C" w:rsidP="0027262C">
      <w:pPr>
        <w:shd w:val="clear" w:color="auto" w:fill="F8F9FA"/>
        <w:spacing w:after="100" w:afterAutospacing="1" w:line="240" w:lineRule="auto"/>
        <w:rPr>
          <w:ins w:id="1220" w:author="Unknown"/>
          <w:rFonts w:ascii="Helvetica" w:eastAsia="Times New Roman" w:hAnsi="Helvetica" w:cs="Helvetica"/>
          <w:color w:val="212529"/>
          <w:sz w:val="28"/>
          <w:szCs w:val="28"/>
        </w:rPr>
      </w:pPr>
      <w:ins w:id="1221" w:author="Unknown">
        <w:r w:rsidRPr="0027262C">
          <w:rPr>
            <w:rFonts w:ascii="Helvetica" w:eastAsia="Times New Roman" w:hAnsi="Helvetica" w:cs="Helvetica"/>
            <w:color w:val="212529"/>
            <w:sz w:val="28"/>
            <w:szCs w:val="28"/>
          </w:rPr>
          <w:t>float marks[]={33,40}</w:t>
        </w:r>
      </w:ins>
    </w:p>
    <w:p w:rsidR="0027262C" w:rsidRPr="0027262C" w:rsidRDefault="0027262C" w:rsidP="0027262C">
      <w:pPr>
        <w:shd w:val="clear" w:color="auto" w:fill="F8F9FA"/>
        <w:spacing w:after="100" w:afterAutospacing="1" w:line="240" w:lineRule="auto"/>
        <w:outlineLvl w:val="4"/>
        <w:rPr>
          <w:ins w:id="1222" w:author="Unknown"/>
          <w:rFonts w:ascii="Segoe UI" w:eastAsia="Times New Roman" w:hAnsi="Segoe UI" w:cs="Segoe UI"/>
          <w:color w:val="212529"/>
          <w:sz w:val="20"/>
          <w:szCs w:val="20"/>
        </w:rPr>
      </w:pPr>
      <w:ins w:id="1223" w:author="Unknown">
        <w:r w:rsidRPr="0027262C">
          <w:rPr>
            <w:rFonts w:ascii="Segoe UI" w:eastAsia="Times New Roman" w:hAnsi="Segoe UI" w:cs="Segoe UI"/>
            <w:b/>
            <w:bCs/>
            <w:color w:val="212529"/>
            <w:sz w:val="20"/>
            <w:szCs w:val="20"/>
          </w:rPr>
          <w:t>Arrays in memory</w:t>
        </w:r>
      </w:ins>
    </w:p>
    <w:p w:rsidR="0027262C" w:rsidRPr="0027262C" w:rsidRDefault="0027262C" w:rsidP="0027262C">
      <w:pPr>
        <w:shd w:val="clear" w:color="auto" w:fill="F8F9FA"/>
        <w:spacing w:after="100" w:afterAutospacing="1" w:line="240" w:lineRule="auto"/>
        <w:rPr>
          <w:ins w:id="1224" w:author="Unknown"/>
          <w:rFonts w:ascii="Helvetica" w:eastAsia="Times New Roman" w:hAnsi="Helvetica" w:cs="Helvetica"/>
          <w:color w:val="212529"/>
          <w:sz w:val="28"/>
          <w:szCs w:val="28"/>
        </w:rPr>
      </w:pPr>
      <w:ins w:id="1225" w:author="Unknown">
        <w:r w:rsidRPr="0027262C">
          <w:rPr>
            <w:rFonts w:ascii="Helvetica" w:eastAsia="Times New Roman" w:hAnsi="Helvetica" w:cs="Helvetica"/>
            <w:color w:val="212529"/>
            <w:sz w:val="28"/>
            <w:szCs w:val="28"/>
          </w:rPr>
          <w:t>Consider this array:</w:t>
        </w:r>
      </w:ins>
    </w:p>
    <w:p w:rsidR="0027262C" w:rsidRPr="0027262C" w:rsidRDefault="0027262C" w:rsidP="0027262C">
      <w:pPr>
        <w:shd w:val="clear" w:color="auto" w:fill="F8F9FA"/>
        <w:spacing w:after="100" w:afterAutospacing="1" w:line="240" w:lineRule="auto"/>
        <w:rPr>
          <w:ins w:id="1226" w:author="Unknown"/>
          <w:rFonts w:ascii="Helvetica" w:eastAsia="Times New Roman" w:hAnsi="Helvetica" w:cs="Helvetica"/>
          <w:color w:val="212529"/>
          <w:sz w:val="28"/>
          <w:szCs w:val="28"/>
        </w:rPr>
      </w:pPr>
      <w:ins w:id="1227" w:author="Unknown">
        <w:r w:rsidRPr="0027262C">
          <w:rPr>
            <w:rFonts w:ascii="Helvetica" w:eastAsia="Times New Roman" w:hAnsi="Helvetica" w:cs="Helvetica"/>
            <w:color w:val="212529"/>
            <w:sz w:val="28"/>
            <w:szCs w:val="28"/>
          </w:rPr>
          <w:t>Int arr[3]={1,2,3}      =&gt; 1 integer = 4 bytes</w:t>
        </w:r>
      </w:ins>
    </w:p>
    <w:p w:rsidR="0027262C" w:rsidRPr="0027262C" w:rsidRDefault="0027262C" w:rsidP="0027262C">
      <w:pPr>
        <w:shd w:val="clear" w:color="auto" w:fill="F8F9FA"/>
        <w:spacing w:after="100" w:afterAutospacing="1" w:line="240" w:lineRule="auto"/>
        <w:rPr>
          <w:ins w:id="1228" w:author="Unknown"/>
          <w:rFonts w:ascii="Helvetica" w:eastAsia="Times New Roman" w:hAnsi="Helvetica" w:cs="Helvetica"/>
          <w:color w:val="212529"/>
          <w:sz w:val="28"/>
          <w:szCs w:val="28"/>
        </w:rPr>
      </w:pPr>
      <w:ins w:id="1229" w:author="Unknown">
        <w:r w:rsidRPr="0027262C">
          <w:rPr>
            <w:rFonts w:ascii="Helvetica" w:eastAsia="Times New Roman" w:hAnsi="Helvetica" w:cs="Helvetica"/>
            <w:color w:val="212529"/>
            <w:sz w:val="28"/>
            <w:szCs w:val="28"/>
          </w:rPr>
          <w:t>This will reserve 4x3=12 bytes in memory. 4 bytes for each integer.</w:t>
        </w:r>
      </w:ins>
    </w:p>
    <w:tbl>
      <w:tblPr>
        <w:tblW w:w="2490" w:type="dxa"/>
        <w:tblBorders>
          <w:top w:val="outset" w:sz="6" w:space="0" w:color="auto"/>
          <w:left w:val="outset" w:sz="6" w:space="0" w:color="auto"/>
          <w:bottom w:val="outset" w:sz="6" w:space="0" w:color="auto"/>
          <w:right w:val="outset" w:sz="6" w:space="0" w:color="auto"/>
        </w:tblBorders>
        <w:shd w:val="clear" w:color="auto" w:fill="F8F9FA"/>
        <w:tblCellMar>
          <w:top w:w="15" w:type="dxa"/>
          <w:left w:w="15" w:type="dxa"/>
          <w:bottom w:w="15" w:type="dxa"/>
          <w:right w:w="15" w:type="dxa"/>
        </w:tblCellMar>
        <w:tblLook w:val="04A0" w:firstRow="1" w:lastRow="0" w:firstColumn="1" w:lastColumn="0" w:noHBand="0" w:noVBand="1"/>
      </w:tblPr>
      <w:tblGrid>
        <w:gridCol w:w="830"/>
        <w:gridCol w:w="830"/>
        <w:gridCol w:w="830"/>
      </w:tblGrid>
      <w:tr w:rsidR="0027262C" w:rsidRPr="0027262C" w:rsidTr="0027262C">
        <w:tc>
          <w:tcPr>
            <w:tcW w:w="82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1</w:t>
            </w:r>
          </w:p>
        </w:tc>
        <w:tc>
          <w:tcPr>
            <w:tcW w:w="82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2</w:t>
            </w:r>
          </w:p>
        </w:tc>
        <w:tc>
          <w:tcPr>
            <w:tcW w:w="825" w:type="dxa"/>
            <w:tcBorders>
              <w:top w:val="outset" w:sz="6" w:space="0" w:color="auto"/>
              <w:left w:val="outset" w:sz="6" w:space="0" w:color="auto"/>
              <w:bottom w:val="outset" w:sz="6" w:space="0" w:color="auto"/>
              <w:right w:val="outset" w:sz="6" w:space="0" w:color="auto"/>
            </w:tcBorders>
            <w:shd w:val="clear" w:color="auto" w:fill="F8F9FA"/>
            <w:vAlign w:val="center"/>
            <w:hideMark/>
          </w:tcPr>
          <w:p w:rsidR="0027262C" w:rsidRPr="0027262C" w:rsidRDefault="0027262C" w:rsidP="0027262C">
            <w:pPr>
              <w:spacing w:after="0" w:line="240" w:lineRule="auto"/>
              <w:rPr>
                <w:rFonts w:ascii="Helvetica" w:eastAsia="Times New Roman" w:hAnsi="Helvetica" w:cs="Helvetica"/>
                <w:color w:val="212529"/>
                <w:sz w:val="28"/>
                <w:szCs w:val="28"/>
              </w:rPr>
            </w:pPr>
            <w:r w:rsidRPr="0027262C">
              <w:rPr>
                <w:rFonts w:ascii="Helvetica" w:eastAsia="Times New Roman" w:hAnsi="Helvetica" w:cs="Helvetica"/>
                <w:color w:val="212529"/>
                <w:sz w:val="28"/>
                <w:szCs w:val="28"/>
              </w:rPr>
              <w:t>3</w:t>
            </w:r>
          </w:p>
        </w:tc>
      </w:tr>
    </w:tbl>
    <w:p w:rsidR="0027262C" w:rsidRPr="0027262C" w:rsidRDefault="0027262C" w:rsidP="0027262C">
      <w:pPr>
        <w:shd w:val="clear" w:color="auto" w:fill="F8F9FA"/>
        <w:spacing w:after="100" w:afterAutospacing="1" w:line="240" w:lineRule="auto"/>
        <w:rPr>
          <w:ins w:id="1230" w:author="Unknown"/>
          <w:rFonts w:ascii="Helvetica" w:eastAsia="Times New Roman" w:hAnsi="Helvetica" w:cs="Helvetica"/>
          <w:color w:val="212529"/>
          <w:sz w:val="28"/>
          <w:szCs w:val="28"/>
        </w:rPr>
      </w:pPr>
      <w:ins w:id="1231" w:author="Unknown">
        <w:r w:rsidRPr="0027262C">
          <w:rPr>
            <w:rFonts w:ascii="Helvetica" w:eastAsia="Times New Roman" w:hAnsi="Helvetica" w:cs="Helvetica"/>
            <w:color w:val="212529"/>
            <w:sz w:val="28"/>
            <w:szCs w:val="28"/>
          </w:rPr>
          <w:t>62302      62306    62310                             {Array in Memory}</w:t>
        </w:r>
      </w:ins>
    </w:p>
    <w:p w:rsidR="0027262C" w:rsidRPr="0027262C" w:rsidRDefault="0027262C" w:rsidP="0027262C">
      <w:pPr>
        <w:shd w:val="clear" w:color="auto" w:fill="F8F9FA"/>
        <w:spacing w:after="100" w:afterAutospacing="1" w:line="240" w:lineRule="auto"/>
        <w:outlineLvl w:val="4"/>
        <w:rPr>
          <w:ins w:id="1232" w:author="Unknown"/>
          <w:rFonts w:ascii="Segoe UI" w:eastAsia="Times New Roman" w:hAnsi="Segoe UI" w:cs="Segoe UI"/>
          <w:color w:val="212529"/>
          <w:sz w:val="20"/>
          <w:szCs w:val="20"/>
        </w:rPr>
      </w:pPr>
      <w:ins w:id="1233" w:author="Unknown">
        <w:r w:rsidRPr="0027262C">
          <w:rPr>
            <w:rFonts w:ascii="Segoe UI" w:eastAsia="Times New Roman" w:hAnsi="Segoe UI" w:cs="Segoe UI"/>
            <w:b/>
            <w:bCs/>
            <w:color w:val="212529"/>
            <w:sz w:val="20"/>
            <w:szCs w:val="20"/>
          </w:rPr>
          <w:t>Pointer Arithmetic</w:t>
        </w:r>
      </w:ins>
    </w:p>
    <w:p w:rsidR="0027262C" w:rsidRPr="0027262C" w:rsidRDefault="0027262C" w:rsidP="0027262C">
      <w:pPr>
        <w:shd w:val="clear" w:color="auto" w:fill="F8F9FA"/>
        <w:spacing w:after="100" w:afterAutospacing="1" w:line="240" w:lineRule="auto"/>
        <w:rPr>
          <w:ins w:id="1234" w:author="Unknown"/>
          <w:rFonts w:ascii="Helvetica" w:eastAsia="Times New Roman" w:hAnsi="Helvetica" w:cs="Helvetica"/>
          <w:color w:val="212529"/>
          <w:sz w:val="28"/>
          <w:szCs w:val="28"/>
        </w:rPr>
      </w:pPr>
      <w:ins w:id="1235" w:author="Unknown">
        <w:r w:rsidRPr="0027262C">
          <w:rPr>
            <w:rFonts w:ascii="Helvetica" w:eastAsia="Times New Roman" w:hAnsi="Helvetica" w:cs="Helvetica"/>
            <w:color w:val="212529"/>
            <w:sz w:val="28"/>
            <w:szCs w:val="28"/>
          </w:rPr>
          <w:lastRenderedPageBreak/>
          <w:t>A pointer can be incremented to point to the next memory location of that type.</w:t>
        </w:r>
      </w:ins>
    </w:p>
    <w:p w:rsidR="0027262C" w:rsidRPr="0027262C" w:rsidRDefault="0027262C" w:rsidP="0027262C">
      <w:pPr>
        <w:shd w:val="clear" w:color="auto" w:fill="F8F9FA"/>
        <w:spacing w:after="100" w:afterAutospacing="1" w:line="240" w:lineRule="auto"/>
        <w:rPr>
          <w:ins w:id="1236"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rPr>
          <w:ins w:id="1237" w:author="Unknown"/>
          <w:rFonts w:ascii="Helvetica" w:eastAsia="Times New Roman" w:hAnsi="Helvetica" w:cs="Helvetica"/>
          <w:color w:val="212529"/>
          <w:sz w:val="28"/>
          <w:szCs w:val="28"/>
        </w:rPr>
      </w:pPr>
      <w:ins w:id="1238" w:author="Unknown">
        <w:r w:rsidRPr="0027262C">
          <w:rPr>
            <w:rFonts w:ascii="Helvetica" w:eastAsia="Times New Roman" w:hAnsi="Helvetica" w:cs="Helvetica"/>
            <w:b/>
            <w:bCs/>
            <w:color w:val="212529"/>
            <w:sz w:val="28"/>
          </w:rPr>
          <w:t>Following operations can be performed on pointers:</w:t>
        </w:r>
      </w:ins>
    </w:p>
    <w:p w:rsidR="0027262C" w:rsidRPr="0027262C" w:rsidRDefault="0027262C" w:rsidP="0027262C">
      <w:pPr>
        <w:numPr>
          <w:ilvl w:val="0"/>
          <w:numId w:val="25"/>
        </w:numPr>
        <w:shd w:val="clear" w:color="auto" w:fill="F8F9FA"/>
        <w:spacing w:before="100" w:beforeAutospacing="1" w:after="100" w:afterAutospacing="1" w:line="240" w:lineRule="auto"/>
        <w:rPr>
          <w:ins w:id="1239" w:author="Unknown"/>
          <w:rFonts w:ascii="Helvetica" w:eastAsia="Times New Roman" w:hAnsi="Helvetica" w:cs="Helvetica"/>
          <w:color w:val="212529"/>
          <w:sz w:val="28"/>
          <w:szCs w:val="28"/>
        </w:rPr>
      </w:pPr>
      <w:ins w:id="1240" w:author="Unknown">
        <w:r w:rsidRPr="0027262C">
          <w:rPr>
            <w:rFonts w:ascii="Helvetica" w:eastAsia="Times New Roman" w:hAnsi="Helvetica" w:cs="Helvetica"/>
            <w:color w:val="212529"/>
            <w:sz w:val="28"/>
            <w:szCs w:val="28"/>
          </w:rPr>
          <w:t>Addition of a number to a pointer.</w:t>
        </w:r>
      </w:ins>
    </w:p>
    <w:p w:rsidR="0027262C" w:rsidRPr="0027262C" w:rsidRDefault="0027262C" w:rsidP="0027262C">
      <w:pPr>
        <w:numPr>
          <w:ilvl w:val="0"/>
          <w:numId w:val="25"/>
        </w:numPr>
        <w:shd w:val="clear" w:color="auto" w:fill="F8F9FA"/>
        <w:spacing w:before="100" w:beforeAutospacing="1" w:after="100" w:afterAutospacing="1" w:line="240" w:lineRule="auto"/>
        <w:rPr>
          <w:ins w:id="1241" w:author="Unknown"/>
          <w:rFonts w:ascii="Helvetica" w:eastAsia="Times New Roman" w:hAnsi="Helvetica" w:cs="Helvetica"/>
          <w:color w:val="212529"/>
          <w:sz w:val="28"/>
          <w:szCs w:val="28"/>
        </w:rPr>
      </w:pPr>
      <w:ins w:id="1242" w:author="Unknown">
        <w:r w:rsidRPr="0027262C">
          <w:rPr>
            <w:rFonts w:ascii="Helvetica" w:eastAsia="Times New Roman" w:hAnsi="Helvetica" w:cs="Helvetica"/>
            <w:color w:val="212529"/>
            <w:sz w:val="28"/>
            <w:szCs w:val="28"/>
          </w:rPr>
          <w:t>Subtraction of a number from a pointer</w:t>
        </w:r>
      </w:ins>
    </w:p>
    <w:p w:rsidR="0027262C" w:rsidRPr="0027262C" w:rsidRDefault="0027262C" w:rsidP="0027262C">
      <w:pPr>
        <w:numPr>
          <w:ilvl w:val="0"/>
          <w:numId w:val="25"/>
        </w:numPr>
        <w:shd w:val="clear" w:color="auto" w:fill="F8F9FA"/>
        <w:spacing w:before="100" w:beforeAutospacing="1" w:after="100" w:afterAutospacing="1" w:line="240" w:lineRule="auto"/>
        <w:rPr>
          <w:ins w:id="1243" w:author="Unknown"/>
          <w:rFonts w:ascii="Helvetica" w:eastAsia="Times New Roman" w:hAnsi="Helvetica" w:cs="Helvetica"/>
          <w:color w:val="212529"/>
          <w:sz w:val="28"/>
          <w:szCs w:val="28"/>
        </w:rPr>
      </w:pPr>
      <w:ins w:id="1244" w:author="Unknown">
        <w:r w:rsidRPr="0027262C">
          <w:rPr>
            <w:rFonts w:ascii="Helvetica" w:eastAsia="Times New Roman" w:hAnsi="Helvetica" w:cs="Helvetica"/>
            <w:color w:val="212529"/>
            <w:sz w:val="28"/>
            <w:szCs w:val="28"/>
          </w:rPr>
          <w:t>Subtraction of one pointer from another</w:t>
        </w:r>
      </w:ins>
    </w:p>
    <w:p w:rsidR="0027262C" w:rsidRPr="0027262C" w:rsidRDefault="0027262C" w:rsidP="0027262C">
      <w:pPr>
        <w:numPr>
          <w:ilvl w:val="0"/>
          <w:numId w:val="25"/>
        </w:numPr>
        <w:shd w:val="clear" w:color="auto" w:fill="F8F9FA"/>
        <w:spacing w:before="100" w:beforeAutospacing="1" w:after="100" w:afterAutospacing="1" w:line="240" w:lineRule="auto"/>
        <w:rPr>
          <w:ins w:id="1245" w:author="Unknown"/>
          <w:rFonts w:ascii="Helvetica" w:eastAsia="Times New Roman" w:hAnsi="Helvetica" w:cs="Helvetica"/>
          <w:color w:val="212529"/>
          <w:sz w:val="28"/>
          <w:szCs w:val="28"/>
        </w:rPr>
      </w:pPr>
      <w:ins w:id="1246" w:author="Unknown">
        <w:r w:rsidRPr="0027262C">
          <w:rPr>
            <w:rFonts w:ascii="Helvetica" w:eastAsia="Times New Roman" w:hAnsi="Helvetica" w:cs="Helvetica"/>
            <w:color w:val="212529"/>
            <w:sz w:val="28"/>
            <w:szCs w:val="28"/>
          </w:rPr>
          <w:t>Comparison of two pointer variables</w:t>
        </w:r>
      </w:ins>
    </w:p>
    <w:p w:rsidR="0027262C" w:rsidRPr="0027262C" w:rsidRDefault="0027262C" w:rsidP="0027262C">
      <w:pPr>
        <w:shd w:val="clear" w:color="auto" w:fill="F8F9FA"/>
        <w:spacing w:after="100" w:afterAutospacing="1" w:line="240" w:lineRule="auto"/>
        <w:rPr>
          <w:ins w:id="1247" w:author="Unknown"/>
          <w:rFonts w:ascii="Helvetica" w:eastAsia="Times New Roman" w:hAnsi="Helvetica" w:cs="Helvetica"/>
          <w:color w:val="212529"/>
          <w:sz w:val="28"/>
          <w:szCs w:val="28"/>
        </w:rPr>
      </w:pPr>
      <w:ins w:id="1248" w:author="Unknown">
        <w:r w:rsidRPr="0027262C">
          <w:rPr>
            <w:rFonts w:ascii="Helvetica" w:eastAsia="Times New Roman" w:hAnsi="Helvetica" w:cs="Helvetica"/>
            <w:b/>
            <w:bCs/>
            <w:color w:val="212529"/>
            <w:sz w:val="28"/>
          </w:rPr>
          <w:t>Quick Quiz: </w:t>
        </w:r>
        <w:r w:rsidRPr="0027262C">
          <w:rPr>
            <w:rFonts w:ascii="Helvetica" w:eastAsia="Times New Roman" w:hAnsi="Helvetica" w:cs="Helvetica"/>
            <w:color w:val="212529"/>
            <w:sz w:val="28"/>
            <w:szCs w:val="28"/>
          </w:rPr>
          <w:t>Try these operations on another variable by creating pointers in a separate program. Demonstrate all the four operations.</w:t>
        </w:r>
      </w:ins>
    </w:p>
    <w:p w:rsidR="0027262C" w:rsidRPr="0027262C" w:rsidRDefault="0027262C" w:rsidP="0027262C">
      <w:pPr>
        <w:shd w:val="clear" w:color="auto" w:fill="F8F9FA"/>
        <w:spacing w:after="100" w:afterAutospacing="1" w:line="240" w:lineRule="auto"/>
        <w:outlineLvl w:val="4"/>
        <w:rPr>
          <w:ins w:id="1249" w:author="Unknown"/>
          <w:rFonts w:ascii="Segoe UI" w:eastAsia="Times New Roman" w:hAnsi="Segoe UI" w:cs="Segoe UI"/>
          <w:color w:val="212529"/>
          <w:sz w:val="20"/>
          <w:szCs w:val="20"/>
        </w:rPr>
      </w:pPr>
      <w:ins w:id="1250" w:author="Unknown">
        <w:r w:rsidRPr="0027262C">
          <w:rPr>
            <w:rFonts w:ascii="Segoe UI" w:eastAsia="Times New Roman" w:hAnsi="Segoe UI" w:cs="Segoe UI"/>
            <w:b/>
            <w:bCs/>
            <w:color w:val="212529"/>
            <w:sz w:val="20"/>
            <w:szCs w:val="20"/>
          </w:rPr>
          <w:t>Accessing arrays using pointers</w:t>
        </w:r>
      </w:ins>
    </w:p>
    <w:p w:rsidR="0027262C" w:rsidRPr="0027262C" w:rsidRDefault="0027262C" w:rsidP="0027262C">
      <w:pPr>
        <w:shd w:val="clear" w:color="auto" w:fill="F8F9FA"/>
        <w:spacing w:after="100" w:afterAutospacing="1" w:line="240" w:lineRule="auto"/>
        <w:rPr>
          <w:ins w:id="1251" w:author="Unknown"/>
          <w:rFonts w:ascii="Helvetica" w:eastAsia="Times New Roman" w:hAnsi="Helvetica" w:cs="Helvetica"/>
          <w:color w:val="212529"/>
          <w:sz w:val="28"/>
          <w:szCs w:val="28"/>
        </w:rPr>
      </w:pPr>
      <w:ins w:id="1252" w:author="Unknown">
        <w:r w:rsidRPr="0027262C">
          <w:rPr>
            <w:rFonts w:ascii="Helvetica" w:eastAsia="Times New Roman" w:hAnsi="Helvetica" w:cs="Helvetica"/>
            <w:color w:val="212529"/>
            <w:sz w:val="28"/>
            <w:szCs w:val="28"/>
          </w:rPr>
          <w:t>Consider this array,</w:t>
        </w:r>
      </w:ins>
    </w:p>
    <w:p w:rsidR="0027262C" w:rsidRPr="0027262C" w:rsidRDefault="0027262C" w:rsidP="0027262C">
      <w:pPr>
        <w:shd w:val="clear" w:color="auto" w:fill="F8F9FA"/>
        <w:spacing w:after="100" w:afterAutospacing="1" w:line="240" w:lineRule="auto"/>
        <w:rPr>
          <w:ins w:id="1253"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rPr>
          <w:ins w:id="1254" w:author="Unknown"/>
          <w:rFonts w:ascii="Helvetica" w:eastAsia="Times New Roman" w:hAnsi="Helvetica" w:cs="Helvetica"/>
          <w:color w:val="212529"/>
          <w:sz w:val="28"/>
          <w:szCs w:val="28"/>
        </w:rPr>
      </w:pPr>
      <w:ins w:id="1255" w:author="Unknown">
        <w:r w:rsidRPr="0027262C">
          <w:rPr>
            <w:rFonts w:ascii="Helvetica" w:eastAsia="Times New Roman" w:hAnsi="Helvetica" w:cs="Helvetica"/>
            <w:color w:val="212529"/>
            <w:sz w:val="28"/>
            <w:szCs w:val="28"/>
          </w:rPr>
          <w:t>If ptr points to index 0, ptr++ will point to index 1 &amp; so on...</w:t>
        </w:r>
      </w:ins>
    </w:p>
    <w:p w:rsidR="0027262C" w:rsidRPr="0027262C" w:rsidRDefault="0027262C" w:rsidP="0027262C">
      <w:pPr>
        <w:shd w:val="clear" w:color="auto" w:fill="F8F9FA"/>
        <w:spacing w:after="100" w:afterAutospacing="1" w:line="240" w:lineRule="auto"/>
        <w:rPr>
          <w:ins w:id="1256" w:author="Unknown"/>
          <w:rFonts w:ascii="Helvetica" w:eastAsia="Times New Roman" w:hAnsi="Helvetica" w:cs="Helvetica"/>
          <w:color w:val="212529"/>
          <w:sz w:val="28"/>
          <w:szCs w:val="28"/>
        </w:rPr>
      </w:pPr>
      <w:ins w:id="1257" w:author="Unknown">
        <w:r w:rsidRPr="0027262C">
          <w:rPr>
            <w:rFonts w:ascii="Helvetica" w:eastAsia="Times New Roman" w:hAnsi="Helvetica" w:cs="Helvetica"/>
            <w:color w:val="212529"/>
            <w:sz w:val="28"/>
            <w:szCs w:val="28"/>
          </w:rPr>
          <w:t>This way we can have an integer pointer pointing to the first element of the array like this:</w:t>
        </w:r>
      </w:ins>
    </w:p>
    <w:p w:rsidR="0027262C" w:rsidRPr="0027262C" w:rsidRDefault="0027262C" w:rsidP="0027262C">
      <w:pPr>
        <w:shd w:val="clear" w:color="auto" w:fill="F8F9FA"/>
        <w:spacing w:after="100" w:afterAutospacing="1" w:line="240" w:lineRule="auto"/>
        <w:rPr>
          <w:ins w:id="1258" w:author="Unknown"/>
          <w:rFonts w:ascii="Helvetica" w:eastAsia="Times New Roman" w:hAnsi="Helvetica" w:cs="Helvetica"/>
          <w:color w:val="212529"/>
          <w:sz w:val="28"/>
          <w:szCs w:val="28"/>
        </w:rPr>
      </w:pPr>
      <w:ins w:id="1259" w:author="Unknown">
        <w:r w:rsidRPr="0027262C">
          <w:rPr>
            <w:rFonts w:ascii="Helvetica" w:eastAsia="Times New Roman" w:hAnsi="Helvetica" w:cs="Helvetica"/>
            <w:color w:val="212529"/>
            <w:sz w:val="28"/>
            <w:szCs w:val="28"/>
          </w:rPr>
          <w:t>int * ptr = &amp; arr[0];         =&gt; or simply arr</w:t>
        </w:r>
      </w:ins>
    </w:p>
    <w:p w:rsidR="0027262C" w:rsidRPr="0027262C" w:rsidRDefault="0027262C" w:rsidP="0027262C">
      <w:pPr>
        <w:shd w:val="clear" w:color="auto" w:fill="F8F9FA"/>
        <w:spacing w:after="100" w:afterAutospacing="1" w:line="240" w:lineRule="auto"/>
        <w:rPr>
          <w:ins w:id="1260" w:author="Unknown"/>
          <w:rFonts w:ascii="Helvetica" w:eastAsia="Times New Roman" w:hAnsi="Helvetica" w:cs="Helvetica"/>
          <w:color w:val="212529"/>
          <w:sz w:val="28"/>
          <w:szCs w:val="28"/>
        </w:rPr>
      </w:pPr>
      <w:ins w:id="1261" w:author="Unknown">
        <w:r w:rsidRPr="0027262C">
          <w:rPr>
            <w:rFonts w:ascii="Helvetica" w:eastAsia="Times New Roman" w:hAnsi="Helvetica" w:cs="Helvetica"/>
            <w:color w:val="212529"/>
            <w:sz w:val="28"/>
            <w:szCs w:val="28"/>
          </w:rPr>
          <w:t>ptr++;</w:t>
        </w:r>
      </w:ins>
    </w:p>
    <w:p w:rsidR="0027262C" w:rsidRPr="0027262C" w:rsidRDefault="0027262C" w:rsidP="0027262C">
      <w:pPr>
        <w:shd w:val="clear" w:color="auto" w:fill="F8F9FA"/>
        <w:spacing w:after="100" w:afterAutospacing="1" w:line="240" w:lineRule="auto"/>
        <w:rPr>
          <w:ins w:id="1262" w:author="Unknown"/>
          <w:rFonts w:ascii="Helvetica" w:eastAsia="Times New Roman" w:hAnsi="Helvetica" w:cs="Helvetica"/>
          <w:color w:val="212529"/>
          <w:sz w:val="28"/>
          <w:szCs w:val="28"/>
        </w:rPr>
      </w:pPr>
      <w:ins w:id="1263" w:author="Unknown">
        <w:r w:rsidRPr="0027262C">
          <w:rPr>
            <w:rFonts w:ascii="Helvetica" w:eastAsia="Times New Roman" w:hAnsi="Helvetica" w:cs="Helvetica"/>
            <w:color w:val="212529"/>
            <w:sz w:val="28"/>
            <w:szCs w:val="28"/>
          </w:rPr>
          <w:t>*ptr   =&gt; will have 9 as it’s value</w:t>
        </w:r>
      </w:ins>
    </w:p>
    <w:p w:rsidR="0027262C" w:rsidRPr="0027262C" w:rsidRDefault="0027262C" w:rsidP="0027262C">
      <w:pPr>
        <w:shd w:val="clear" w:color="auto" w:fill="F8F9FA"/>
        <w:spacing w:after="100" w:afterAutospacing="1" w:line="240" w:lineRule="auto"/>
        <w:outlineLvl w:val="4"/>
        <w:rPr>
          <w:ins w:id="1264" w:author="Unknown"/>
          <w:rFonts w:ascii="Segoe UI" w:eastAsia="Times New Roman" w:hAnsi="Segoe UI" w:cs="Segoe UI"/>
          <w:color w:val="212529"/>
          <w:sz w:val="20"/>
          <w:szCs w:val="20"/>
        </w:rPr>
      </w:pPr>
      <w:ins w:id="1265" w:author="Unknown">
        <w:r w:rsidRPr="0027262C">
          <w:rPr>
            <w:rFonts w:ascii="Segoe UI" w:eastAsia="Times New Roman" w:hAnsi="Segoe UI" w:cs="Segoe UI"/>
            <w:b/>
            <w:bCs/>
            <w:color w:val="212529"/>
            <w:sz w:val="20"/>
            <w:szCs w:val="20"/>
          </w:rPr>
          <w:t>Passing arrays to functions</w:t>
        </w:r>
      </w:ins>
    </w:p>
    <w:p w:rsidR="0027262C" w:rsidRPr="0027262C" w:rsidRDefault="0027262C" w:rsidP="0027262C">
      <w:pPr>
        <w:shd w:val="clear" w:color="auto" w:fill="F8F9FA"/>
        <w:spacing w:after="100" w:afterAutospacing="1" w:line="240" w:lineRule="auto"/>
        <w:rPr>
          <w:ins w:id="1266" w:author="Unknown"/>
          <w:rFonts w:ascii="Helvetica" w:eastAsia="Times New Roman" w:hAnsi="Helvetica" w:cs="Helvetica"/>
          <w:color w:val="212529"/>
          <w:sz w:val="28"/>
          <w:szCs w:val="28"/>
        </w:rPr>
      </w:pPr>
      <w:ins w:id="1267" w:author="Unknown">
        <w:r w:rsidRPr="0027262C">
          <w:rPr>
            <w:rFonts w:ascii="Helvetica" w:eastAsia="Times New Roman" w:hAnsi="Helvetica" w:cs="Helvetica"/>
            <w:color w:val="212529"/>
            <w:sz w:val="28"/>
            <w:szCs w:val="28"/>
          </w:rPr>
          <w:t>Arrays can be passed to the functions like this</w:t>
        </w:r>
      </w:ins>
    </w:p>
    <w:p w:rsidR="0027262C" w:rsidRPr="0027262C" w:rsidRDefault="0027262C" w:rsidP="0027262C">
      <w:pPr>
        <w:shd w:val="clear" w:color="auto" w:fill="F8F9FA"/>
        <w:spacing w:after="100" w:afterAutospacing="1" w:line="240" w:lineRule="auto"/>
        <w:rPr>
          <w:ins w:id="1268" w:author="Unknown"/>
          <w:rFonts w:ascii="Helvetica" w:eastAsia="Times New Roman" w:hAnsi="Helvetica" w:cs="Helvetica"/>
          <w:color w:val="212529"/>
          <w:sz w:val="28"/>
          <w:szCs w:val="28"/>
        </w:rPr>
      </w:pPr>
      <w:ins w:id="1269" w:author="Unknown">
        <w:r w:rsidRPr="0027262C">
          <w:rPr>
            <w:rFonts w:ascii="Helvetica" w:eastAsia="Times New Roman" w:hAnsi="Helvetica" w:cs="Helvetica"/>
            <w:color w:val="212529"/>
            <w:sz w:val="28"/>
            <w:szCs w:val="28"/>
          </w:rPr>
          <w:t>printArray(arr,n);                                  =&gt; function call</w:t>
        </w:r>
      </w:ins>
    </w:p>
    <w:p w:rsidR="0027262C" w:rsidRPr="0027262C" w:rsidRDefault="0027262C" w:rsidP="0027262C">
      <w:pPr>
        <w:shd w:val="clear" w:color="auto" w:fill="F8F9FA"/>
        <w:spacing w:after="100" w:afterAutospacing="1" w:line="240" w:lineRule="auto"/>
        <w:rPr>
          <w:ins w:id="1270" w:author="Unknown"/>
          <w:rFonts w:ascii="Helvetica" w:eastAsia="Times New Roman" w:hAnsi="Helvetica" w:cs="Helvetica"/>
          <w:color w:val="212529"/>
          <w:sz w:val="28"/>
          <w:szCs w:val="28"/>
        </w:rPr>
      </w:pPr>
      <w:ins w:id="1271" w:author="Unknown">
        <w:r w:rsidRPr="0027262C">
          <w:rPr>
            <w:rFonts w:ascii="Helvetica" w:eastAsia="Times New Roman" w:hAnsi="Helvetica" w:cs="Helvetica"/>
            <w:color w:val="212529"/>
            <w:sz w:val="28"/>
            <w:szCs w:val="28"/>
          </w:rPr>
          <w:t>void printarray(int *i,int n);                =&gt; function prototype</w:t>
        </w:r>
      </w:ins>
    </w:p>
    <w:p w:rsidR="0027262C" w:rsidRPr="0027262C" w:rsidRDefault="0027262C" w:rsidP="0027262C">
      <w:pPr>
        <w:shd w:val="clear" w:color="auto" w:fill="F8F9FA"/>
        <w:spacing w:after="100" w:afterAutospacing="1" w:line="240" w:lineRule="auto"/>
        <w:rPr>
          <w:ins w:id="1272" w:author="Unknown"/>
          <w:rFonts w:ascii="Helvetica" w:eastAsia="Times New Roman" w:hAnsi="Helvetica" w:cs="Helvetica"/>
          <w:color w:val="212529"/>
          <w:sz w:val="28"/>
          <w:szCs w:val="28"/>
        </w:rPr>
      </w:pPr>
      <w:ins w:id="1273" w:author="Unknown">
        <w:r w:rsidRPr="0027262C">
          <w:rPr>
            <w:rFonts w:ascii="Helvetica" w:eastAsia="Times New Roman" w:hAnsi="Helvetica" w:cs="Helvetica"/>
            <w:color w:val="212529"/>
            <w:sz w:val="28"/>
            <w:szCs w:val="28"/>
          </w:rPr>
          <w:t>or</w:t>
        </w:r>
      </w:ins>
    </w:p>
    <w:p w:rsidR="0027262C" w:rsidRPr="0027262C" w:rsidRDefault="0027262C" w:rsidP="0027262C">
      <w:pPr>
        <w:shd w:val="clear" w:color="auto" w:fill="F8F9FA"/>
        <w:spacing w:after="100" w:afterAutospacing="1" w:line="240" w:lineRule="auto"/>
        <w:rPr>
          <w:ins w:id="1274" w:author="Unknown"/>
          <w:rFonts w:ascii="Helvetica" w:eastAsia="Times New Roman" w:hAnsi="Helvetica" w:cs="Helvetica"/>
          <w:color w:val="212529"/>
          <w:sz w:val="28"/>
          <w:szCs w:val="28"/>
        </w:rPr>
      </w:pPr>
      <w:ins w:id="1275" w:author="Unknown">
        <w:r w:rsidRPr="0027262C">
          <w:rPr>
            <w:rFonts w:ascii="Helvetica" w:eastAsia="Times New Roman" w:hAnsi="Helvetica" w:cs="Helvetica"/>
            <w:color w:val="212529"/>
            <w:sz w:val="28"/>
            <w:szCs w:val="28"/>
          </w:rPr>
          <w:lastRenderedPageBreak/>
          <w:t>void printarray(int i[] ,int n);</w:t>
        </w:r>
      </w:ins>
    </w:p>
    <w:p w:rsidR="0027262C" w:rsidRPr="0027262C" w:rsidRDefault="0027262C" w:rsidP="0027262C">
      <w:pPr>
        <w:shd w:val="clear" w:color="auto" w:fill="F8F9FA"/>
        <w:spacing w:after="100" w:afterAutospacing="1" w:line="240" w:lineRule="auto"/>
        <w:outlineLvl w:val="4"/>
        <w:rPr>
          <w:ins w:id="1276" w:author="Unknown"/>
          <w:rFonts w:ascii="Segoe UI" w:eastAsia="Times New Roman" w:hAnsi="Segoe UI" w:cs="Segoe UI"/>
          <w:color w:val="212529"/>
          <w:sz w:val="20"/>
          <w:szCs w:val="20"/>
        </w:rPr>
      </w:pPr>
      <w:ins w:id="1277" w:author="Unknown">
        <w:r w:rsidRPr="0027262C">
          <w:rPr>
            <w:rFonts w:ascii="Segoe UI" w:eastAsia="Times New Roman" w:hAnsi="Segoe UI" w:cs="Segoe UI"/>
            <w:b/>
            <w:bCs/>
            <w:color w:val="212529"/>
            <w:sz w:val="20"/>
            <w:szCs w:val="20"/>
          </w:rPr>
          <w:t>Multidimensional arrays</w:t>
        </w:r>
      </w:ins>
    </w:p>
    <w:p w:rsidR="0027262C" w:rsidRPr="0027262C" w:rsidRDefault="0027262C" w:rsidP="0027262C">
      <w:pPr>
        <w:shd w:val="clear" w:color="auto" w:fill="F8F9FA"/>
        <w:spacing w:after="100" w:afterAutospacing="1" w:line="240" w:lineRule="auto"/>
        <w:rPr>
          <w:ins w:id="1278" w:author="Unknown"/>
          <w:rFonts w:ascii="Helvetica" w:eastAsia="Times New Roman" w:hAnsi="Helvetica" w:cs="Helvetica"/>
          <w:color w:val="212529"/>
          <w:sz w:val="28"/>
          <w:szCs w:val="28"/>
        </w:rPr>
      </w:pPr>
      <w:ins w:id="1279" w:author="Unknown">
        <w:r w:rsidRPr="0027262C">
          <w:rPr>
            <w:rFonts w:ascii="Helvetica" w:eastAsia="Times New Roman" w:hAnsi="Helvetica" w:cs="Helvetica"/>
            <w:color w:val="212529"/>
            <w:sz w:val="28"/>
            <w:szCs w:val="28"/>
          </w:rPr>
          <w:t>An array can be of 2 dimension / 3 dimension / n dimensions.</w:t>
        </w:r>
      </w:ins>
    </w:p>
    <w:p w:rsidR="0027262C" w:rsidRPr="0027262C" w:rsidRDefault="0027262C" w:rsidP="0027262C">
      <w:pPr>
        <w:shd w:val="clear" w:color="auto" w:fill="F8F9FA"/>
        <w:spacing w:after="100" w:afterAutospacing="1" w:line="240" w:lineRule="auto"/>
        <w:rPr>
          <w:ins w:id="1280" w:author="Unknown"/>
          <w:rFonts w:ascii="Helvetica" w:eastAsia="Times New Roman" w:hAnsi="Helvetica" w:cs="Helvetica"/>
          <w:color w:val="212529"/>
          <w:sz w:val="28"/>
          <w:szCs w:val="28"/>
        </w:rPr>
      </w:pPr>
      <w:ins w:id="1281" w:author="Unknown">
        <w:r w:rsidRPr="0027262C">
          <w:rPr>
            <w:rFonts w:ascii="Helvetica" w:eastAsia="Times New Roman" w:hAnsi="Helvetica" w:cs="Helvetica"/>
            <w:color w:val="212529"/>
            <w:sz w:val="28"/>
            <w:szCs w:val="28"/>
          </w:rPr>
          <w:t>A 2-dimensional array can be defined as:</w:t>
        </w:r>
      </w:ins>
    </w:p>
    <w:p w:rsidR="0027262C" w:rsidRPr="0027262C" w:rsidRDefault="0027262C" w:rsidP="0027262C">
      <w:pPr>
        <w:shd w:val="clear" w:color="auto" w:fill="F8F9FA"/>
        <w:spacing w:after="100" w:afterAutospacing="1" w:line="240" w:lineRule="auto"/>
        <w:rPr>
          <w:ins w:id="1282"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rPr>
          <w:ins w:id="1283" w:author="Unknown"/>
          <w:rFonts w:ascii="Helvetica" w:eastAsia="Times New Roman" w:hAnsi="Helvetica" w:cs="Helvetica"/>
          <w:color w:val="212529"/>
          <w:sz w:val="28"/>
          <w:szCs w:val="28"/>
        </w:rPr>
      </w:pPr>
      <w:ins w:id="1284" w:author="Unknown">
        <w:r w:rsidRPr="0027262C">
          <w:rPr>
            <w:rFonts w:ascii="Helvetica" w:eastAsia="Times New Roman" w:hAnsi="Helvetica" w:cs="Helvetica"/>
            <w:color w:val="212529"/>
            <w:sz w:val="28"/>
            <w:szCs w:val="28"/>
          </w:rPr>
          <w:t>We can access the elements of this array as arr [0] [0], arr [0] [1] &amp; so on...</w:t>
        </w:r>
      </w:ins>
    </w:p>
    <w:p w:rsidR="0027262C" w:rsidRPr="0027262C" w:rsidRDefault="0027262C" w:rsidP="0027262C">
      <w:pPr>
        <w:shd w:val="clear" w:color="auto" w:fill="F8F9FA"/>
        <w:spacing w:after="100" w:afterAutospacing="1" w:line="240" w:lineRule="auto"/>
        <w:rPr>
          <w:ins w:id="1285" w:author="Unknown"/>
          <w:rFonts w:ascii="Helvetica" w:eastAsia="Times New Roman" w:hAnsi="Helvetica" w:cs="Helvetica"/>
          <w:color w:val="212529"/>
          <w:sz w:val="28"/>
          <w:szCs w:val="28"/>
        </w:rPr>
      </w:pPr>
      <w:ins w:id="1286" w:author="Unknown">
        <w:r w:rsidRPr="0027262C">
          <w:rPr>
            <w:rFonts w:ascii="Helvetica" w:eastAsia="Times New Roman" w:hAnsi="Helvetica" w:cs="Helvetica"/>
            <w:color w:val="212529"/>
            <w:sz w:val="28"/>
            <w:szCs w:val="28"/>
          </w:rPr>
          <w:t>At arr [0] [0] value would be 1 and at arr [0] [1] value would be 4.</w:t>
        </w:r>
      </w:ins>
    </w:p>
    <w:p w:rsidR="0027262C" w:rsidRPr="0027262C" w:rsidRDefault="0027262C" w:rsidP="0027262C">
      <w:pPr>
        <w:shd w:val="clear" w:color="auto" w:fill="F8F9FA"/>
        <w:spacing w:after="100" w:afterAutospacing="1" w:line="240" w:lineRule="auto"/>
        <w:outlineLvl w:val="4"/>
        <w:rPr>
          <w:ins w:id="1287" w:author="Unknown"/>
          <w:rFonts w:ascii="Segoe UI" w:eastAsia="Times New Roman" w:hAnsi="Segoe UI" w:cs="Segoe UI"/>
          <w:color w:val="212529"/>
          <w:sz w:val="20"/>
          <w:szCs w:val="20"/>
        </w:rPr>
      </w:pPr>
      <w:ins w:id="1288" w:author="Unknown">
        <w:r w:rsidRPr="0027262C">
          <w:rPr>
            <w:rFonts w:ascii="Segoe UI" w:eastAsia="Times New Roman" w:hAnsi="Segoe UI" w:cs="Segoe UI"/>
            <w:b/>
            <w:bCs/>
            <w:color w:val="212529"/>
            <w:sz w:val="20"/>
            <w:szCs w:val="20"/>
          </w:rPr>
          <w:t>2-D arrays in Memory</w:t>
        </w:r>
      </w:ins>
    </w:p>
    <w:p w:rsidR="0027262C" w:rsidRPr="0027262C" w:rsidRDefault="0027262C" w:rsidP="0027262C">
      <w:pPr>
        <w:shd w:val="clear" w:color="auto" w:fill="F8F9FA"/>
        <w:spacing w:after="100" w:afterAutospacing="1" w:line="240" w:lineRule="auto"/>
        <w:rPr>
          <w:ins w:id="1289" w:author="Unknown"/>
          <w:rFonts w:ascii="Helvetica" w:eastAsia="Times New Roman" w:hAnsi="Helvetica" w:cs="Helvetica"/>
          <w:color w:val="212529"/>
          <w:sz w:val="28"/>
          <w:szCs w:val="28"/>
        </w:rPr>
      </w:pPr>
      <w:ins w:id="1290" w:author="Unknown">
        <w:r w:rsidRPr="0027262C">
          <w:rPr>
            <w:rFonts w:ascii="Helvetica" w:eastAsia="Times New Roman" w:hAnsi="Helvetica" w:cs="Helvetica"/>
            <w:color w:val="212529"/>
            <w:sz w:val="28"/>
            <w:szCs w:val="28"/>
          </w:rPr>
          <w:t> A 2-d array like a 1-d array is stored in contiguous memory blocks like this:</w:t>
        </w:r>
      </w:ins>
    </w:p>
    <w:p w:rsidR="0027262C" w:rsidRPr="0027262C" w:rsidRDefault="0027262C" w:rsidP="0027262C">
      <w:pPr>
        <w:shd w:val="clear" w:color="auto" w:fill="F8F9FA"/>
        <w:spacing w:after="100" w:afterAutospacing="1" w:line="240" w:lineRule="auto"/>
        <w:rPr>
          <w:ins w:id="1291"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rPr>
          <w:ins w:id="1292" w:author="Unknown"/>
          <w:rFonts w:ascii="Helvetica" w:eastAsia="Times New Roman" w:hAnsi="Helvetica" w:cs="Helvetica"/>
          <w:color w:val="212529"/>
          <w:sz w:val="28"/>
          <w:szCs w:val="28"/>
        </w:rPr>
      </w:pPr>
      <w:ins w:id="1293" w:author="Unknown">
        <w:r w:rsidRPr="0027262C">
          <w:rPr>
            <w:rFonts w:ascii="Helvetica" w:eastAsia="Times New Roman" w:hAnsi="Helvetica" w:cs="Helvetica"/>
            <w:b/>
            <w:bCs/>
            <w:color w:val="212529"/>
            <w:sz w:val="28"/>
          </w:rPr>
          <w:t>Quick Quiz:</w:t>
        </w:r>
        <w:r w:rsidRPr="0027262C">
          <w:rPr>
            <w:rFonts w:ascii="Helvetica" w:eastAsia="Times New Roman" w:hAnsi="Helvetica" w:cs="Helvetica"/>
            <w:color w:val="212529"/>
            <w:sz w:val="28"/>
            <w:szCs w:val="28"/>
          </w:rPr>
          <w:t> Create a 2-d array by taking input from the user. Write a display function to print the content of this 2-d array on the screen.</w:t>
        </w:r>
      </w:ins>
    </w:p>
    <w:p w:rsidR="0027262C" w:rsidRPr="0027262C" w:rsidRDefault="0027262C" w:rsidP="0027262C">
      <w:pPr>
        <w:shd w:val="clear" w:color="auto" w:fill="F8F9FA"/>
        <w:spacing w:after="100" w:afterAutospacing="1" w:line="240" w:lineRule="auto"/>
        <w:rPr>
          <w:ins w:id="1294" w:author="Unknown"/>
          <w:rFonts w:ascii="Helvetica" w:eastAsia="Times New Roman" w:hAnsi="Helvetica" w:cs="Helvetica"/>
          <w:color w:val="212529"/>
          <w:sz w:val="28"/>
          <w:szCs w:val="28"/>
        </w:rPr>
      </w:pPr>
      <w:ins w:id="1295"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1296" w:author="Unknown"/>
          <w:rFonts w:ascii="Segoe UI" w:eastAsia="Times New Roman" w:hAnsi="Segoe UI" w:cs="Segoe UI"/>
          <w:color w:val="212529"/>
          <w:sz w:val="24"/>
          <w:szCs w:val="24"/>
        </w:rPr>
      </w:pPr>
      <w:ins w:id="1297" w:author="Unknown">
        <w:r w:rsidRPr="0027262C">
          <w:rPr>
            <w:rFonts w:ascii="Segoe UI" w:eastAsia="Times New Roman" w:hAnsi="Segoe UI" w:cs="Segoe UI"/>
            <w:color w:val="212529"/>
            <w:sz w:val="24"/>
            <w:szCs w:val="24"/>
          </w:rPr>
          <w:t>Chapter 7- Practice Set</w:t>
        </w:r>
      </w:ins>
    </w:p>
    <w:p w:rsidR="0027262C" w:rsidRPr="0027262C" w:rsidRDefault="0027262C" w:rsidP="0027262C">
      <w:pPr>
        <w:numPr>
          <w:ilvl w:val="0"/>
          <w:numId w:val="26"/>
        </w:numPr>
        <w:shd w:val="clear" w:color="auto" w:fill="F8F9FA"/>
        <w:spacing w:before="100" w:beforeAutospacing="1" w:after="100" w:afterAutospacing="1" w:line="240" w:lineRule="auto"/>
        <w:rPr>
          <w:ins w:id="1298" w:author="Unknown"/>
          <w:rFonts w:ascii="Helvetica" w:eastAsia="Times New Roman" w:hAnsi="Helvetica" w:cs="Helvetica"/>
          <w:color w:val="212529"/>
          <w:sz w:val="28"/>
          <w:szCs w:val="28"/>
        </w:rPr>
      </w:pPr>
      <w:ins w:id="1299" w:author="Unknown">
        <w:r w:rsidRPr="0027262C">
          <w:rPr>
            <w:rFonts w:ascii="Helvetica" w:eastAsia="Times New Roman" w:hAnsi="Helvetica" w:cs="Helvetica"/>
            <w:color w:val="212529"/>
            <w:sz w:val="28"/>
            <w:szCs w:val="28"/>
          </w:rPr>
          <w:t>Create an array of 10 numbers. Verify using pointer arithmetic that (ptr+2) points to the third element where ptr is a pointer pointing to the first element of the array.</w:t>
        </w:r>
      </w:ins>
    </w:p>
    <w:p w:rsidR="0027262C" w:rsidRPr="0027262C" w:rsidRDefault="0027262C" w:rsidP="0027262C">
      <w:pPr>
        <w:numPr>
          <w:ilvl w:val="0"/>
          <w:numId w:val="26"/>
        </w:numPr>
        <w:shd w:val="clear" w:color="auto" w:fill="F8F9FA"/>
        <w:spacing w:before="100" w:beforeAutospacing="1" w:after="100" w:afterAutospacing="1" w:line="240" w:lineRule="auto"/>
        <w:rPr>
          <w:ins w:id="1300" w:author="Unknown"/>
          <w:rFonts w:ascii="Helvetica" w:eastAsia="Times New Roman" w:hAnsi="Helvetica" w:cs="Helvetica"/>
          <w:color w:val="212529"/>
          <w:sz w:val="28"/>
          <w:szCs w:val="28"/>
        </w:rPr>
      </w:pPr>
      <w:ins w:id="1301" w:author="Unknown">
        <w:r w:rsidRPr="0027262C">
          <w:rPr>
            <w:rFonts w:ascii="Helvetica" w:eastAsia="Times New Roman" w:hAnsi="Helvetica" w:cs="Helvetica"/>
            <w:color w:val="212529"/>
            <w:sz w:val="28"/>
            <w:szCs w:val="28"/>
          </w:rPr>
          <w:t>If S[3] is a 1-D array of integers then *(S+3) refers to the third element:</w:t>
        </w:r>
      </w:ins>
    </w:p>
    <w:p w:rsidR="0027262C" w:rsidRPr="0027262C" w:rsidRDefault="0027262C" w:rsidP="0027262C">
      <w:pPr>
        <w:numPr>
          <w:ilvl w:val="0"/>
          <w:numId w:val="27"/>
        </w:numPr>
        <w:shd w:val="clear" w:color="auto" w:fill="F8F9FA"/>
        <w:spacing w:before="100" w:beforeAutospacing="1" w:after="100" w:afterAutospacing="1" w:line="240" w:lineRule="auto"/>
        <w:rPr>
          <w:ins w:id="1302" w:author="Unknown"/>
          <w:rFonts w:ascii="Helvetica" w:eastAsia="Times New Roman" w:hAnsi="Helvetica" w:cs="Helvetica"/>
          <w:color w:val="212529"/>
          <w:sz w:val="28"/>
          <w:szCs w:val="28"/>
        </w:rPr>
      </w:pPr>
      <w:ins w:id="1303" w:author="Unknown">
        <w:r w:rsidRPr="0027262C">
          <w:rPr>
            <w:rFonts w:ascii="Helvetica" w:eastAsia="Times New Roman" w:hAnsi="Helvetica" w:cs="Helvetica"/>
            <w:color w:val="212529"/>
            <w:sz w:val="28"/>
            <w:szCs w:val="28"/>
          </w:rPr>
          <w:t>True</w:t>
        </w:r>
      </w:ins>
    </w:p>
    <w:p w:rsidR="0027262C" w:rsidRPr="0027262C" w:rsidRDefault="0027262C" w:rsidP="0027262C">
      <w:pPr>
        <w:numPr>
          <w:ilvl w:val="0"/>
          <w:numId w:val="27"/>
        </w:numPr>
        <w:shd w:val="clear" w:color="auto" w:fill="F8F9FA"/>
        <w:spacing w:before="100" w:beforeAutospacing="1" w:after="100" w:afterAutospacing="1" w:line="240" w:lineRule="auto"/>
        <w:rPr>
          <w:ins w:id="1304" w:author="Unknown"/>
          <w:rFonts w:ascii="Helvetica" w:eastAsia="Times New Roman" w:hAnsi="Helvetica" w:cs="Helvetica"/>
          <w:color w:val="212529"/>
          <w:sz w:val="28"/>
          <w:szCs w:val="28"/>
        </w:rPr>
      </w:pPr>
      <w:ins w:id="1305" w:author="Unknown">
        <w:r w:rsidRPr="0027262C">
          <w:rPr>
            <w:rFonts w:ascii="Helvetica" w:eastAsia="Times New Roman" w:hAnsi="Helvetica" w:cs="Helvetica"/>
            <w:color w:val="212529"/>
            <w:sz w:val="28"/>
            <w:szCs w:val="28"/>
          </w:rPr>
          <w:t>False</w:t>
        </w:r>
      </w:ins>
    </w:p>
    <w:p w:rsidR="0027262C" w:rsidRPr="0027262C" w:rsidRDefault="0027262C" w:rsidP="0027262C">
      <w:pPr>
        <w:numPr>
          <w:ilvl w:val="0"/>
          <w:numId w:val="27"/>
        </w:numPr>
        <w:shd w:val="clear" w:color="auto" w:fill="F8F9FA"/>
        <w:spacing w:before="100" w:beforeAutospacing="1" w:after="100" w:afterAutospacing="1" w:line="240" w:lineRule="auto"/>
        <w:rPr>
          <w:ins w:id="1306" w:author="Unknown"/>
          <w:rFonts w:ascii="Helvetica" w:eastAsia="Times New Roman" w:hAnsi="Helvetica" w:cs="Helvetica"/>
          <w:color w:val="212529"/>
          <w:sz w:val="28"/>
          <w:szCs w:val="28"/>
        </w:rPr>
      </w:pPr>
      <w:ins w:id="1307" w:author="Unknown">
        <w:r w:rsidRPr="0027262C">
          <w:rPr>
            <w:rFonts w:ascii="Helvetica" w:eastAsia="Times New Roman" w:hAnsi="Helvetica" w:cs="Helvetica"/>
            <w:color w:val="212529"/>
            <w:sz w:val="28"/>
            <w:szCs w:val="28"/>
          </w:rPr>
          <w:t>Depends</w:t>
        </w:r>
      </w:ins>
    </w:p>
    <w:p w:rsidR="0027262C" w:rsidRPr="0027262C" w:rsidRDefault="0027262C" w:rsidP="0027262C">
      <w:pPr>
        <w:numPr>
          <w:ilvl w:val="0"/>
          <w:numId w:val="28"/>
        </w:numPr>
        <w:shd w:val="clear" w:color="auto" w:fill="F8F9FA"/>
        <w:spacing w:before="100" w:beforeAutospacing="1" w:after="100" w:afterAutospacing="1" w:line="240" w:lineRule="auto"/>
        <w:rPr>
          <w:ins w:id="1308" w:author="Unknown"/>
          <w:rFonts w:ascii="Helvetica" w:eastAsia="Times New Roman" w:hAnsi="Helvetica" w:cs="Helvetica"/>
          <w:color w:val="212529"/>
          <w:sz w:val="28"/>
          <w:szCs w:val="28"/>
        </w:rPr>
      </w:pPr>
      <w:ins w:id="1309" w:author="Unknown">
        <w:r w:rsidRPr="0027262C">
          <w:rPr>
            <w:rFonts w:ascii="Helvetica" w:eastAsia="Times New Roman" w:hAnsi="Helvetica" w:cs="Helvetica"/>
            <w:color w:val="212529"/>
            <w:sz w:val="28"/>
            <w:szCs w:val="28"/>
          </w:rPr>
          <w:t>Write a program to create an array of 10 integers and store a multiplication table of 5 in it.</w:t>
        </w:r>
      </w:ins>
    </w:p>
    <w:p w:rsidR="0027262C" w:rsidRPr="0027262C" w:rsidRDefault="0027262C" w:rsidP="0027262C">
      <w:pPr>
        <w:numPr>
          <w:ilvl w:val="0"/>
          <w:numId w:val="28"/>
        </w:numPr>
        <w:shd w:val="clear" w:color="auto" w:fill="F8F9FA"/>
        <w:spacing w:before="100" w:beforeAutospacing="1" w:after="100" w:afterAutospacing="1" w:line="240" w:lineRule="auto"/>
        <w:rPr>
          <w:ins w:id="1310" w:author="Unknown"/>
          <w:rFonts w:ascii="Helvetica" w:eastAsia="Times New Roman" w:hAnsi="Helvetica" w:cs="Helvetica"/>
          <w:color w:val="212529"/>
          <w:sz w:val="28"/>
          <w:szCs w:val="28"/>
        </w:rPr>
      </w:pPr>
      <w:ins w:id="1311" w:author="Unknown">
        <w:r w:rsidRPr="0027262C">
          <w:rPr>
            <w:rFonts w:ascii="Helvetica" w:eastAsia="Times New Roman" w:hAnsi="Helvetica" w:cs="Helvetica"/>
            <w:color w:val="212529"/>
            <w:sz w:val="28"/>
            <w:szCs w:val="28"/>
          </w:rPr>
          <w:t>Repeat problem 3 for a general input provided by the user using scanf()</w:t>
        </w:r>
      </w:ins>
    </w:p>
    <w:p w:rsidR="0027262C" w:rsidRPr="0027262C" w:rsidRDefault="0027262C" w:rsidP="0027262C">
      <w:pPr>
        <w:numPr>
          <w:ilvl w:val="0"/>
          <w:numId w:val="28"/>
        </w:numPr>
        <w:shd w:val="clear" w:color="auto" w:fill="F8F9FA"/>
        <w:spacing w:before="100" w:beforeAutospacing="1" w:after="100" w:afterAutospacing="1" w:line="240" w:lineRule="auto"/>
        <w:rPr>
          <w:ins w:id="1312" w:author="Unknown"/>
          <w:rFonts w:ascii="Helvetica" w:eastAsia="Times New Roman" w:hAnsi="Helvetica" w:cs="Helvetica"/>
          <w:color w:val="212529"/>
          <w:sz w:val="28"/>
          <w:szCs w:val="28"/>
        </w:rPr>
      </w:pPr>
      <w:ins w:id="1313" w:author="Unknown">
        <w:r w:rsidRPr="0027262C">
          <w:rPr>
            <w:rFonts w:ascii="Helvetica" w:eastAsia="Times New Roman" w:hAnsi="Helvetica" w:cs="Helvetica"/>
            <w:color w:val="212529"/>
            <w:sz w:val="28"/>
            <w:szCs w:val="28"/>
          </w:rPr>
          <w:lastRenderedPageBreak/>
          <w:t>Write a program containing a function that reverses the array passed to it.</w:t>
        </w:r>
      </w:ins>
    </w:p>
    <w:p w:rsidR="0027262C" w:rsidRPr="0027262C" w:rsidRDefault="0027262C" w:rsidP="0027262C">
      <w:pPr>
        <w:numPr>
          <w:ilvl w:val="0"/>
          <w:numId w:val="28"/>
        </w:numPr>
        <w:shd w:val="clear" w:color="auto" w:fill="F8F9FA"/>
        <w:spacing w:before="100" w:beforeAutospacing="1" w:after="100" w:afterAutospacing="1" w:line="240" w:lineRule="auto"/>
        <w:rPr>
          <w:ins w:id="1314" w:author="Unknown"/>
          <w:rFonts w:ascii="Helvetica" w:eastAsia="Times New Roman" w:hAnsi="Helvetica" w:cs="Helvetica"/>
          <w:color w:val="212529"/>
          <w:sz w:val="28"/>
          <w:szCs w:val="28"/>
        </w:rPr>
      </w:pPr>
      <w:ins w:id="1315" w:author="Unknown">
        <w:r w:rsidRPr="0027262C">
          <w:rPr>
            <w:rFonts w:ascii="Helvetica" w:eastAsia="Times New Roman" w:hAnsi="Helvetica" w:cs="Helvetica"/>
            <w:color w:val="212529"/>
            <w:sz w:val="28"/>
            <w:szCs w:val="28"/>
          </w:rPr>
          <w:t>Write a program containing functions that counts the number of positive integers in an array.</w:t>
        </w:r>
      </w:ins>
    </w:p>
    <w:p w:rsidR="0027262C" w:rsidRPr="0027262C" w:rsidRDefault="0027262C" w:rsidP="0027262C">
      <w:pPr>
        <w:numPr>
          <w:ilvl w:val="0"/>
          <w:numId w:val="28"/>
        </w:numPr>
        <w:shd w:val="clear" w:color="auto" w:fill="F8F9FA"/>
        <w:spacing w:before="100" w:beforeAutospacing="1" w:after="100" w:afterAutospacing="1" w:line="240" w:lineRule="auto"/>
        <w:rPr>
          <w:ins w:id="1316" w:author="Unknown"/>
          <w:rFonts w:ascii="Helvetica" w:eastAsia="Times New Roman" w:hAnsi="Helvetica" w:cs="Helvetica"/>
          <w:color w:val="212529"/>
          <w:sz w:val="28"/>
          <w:szCs w:val="28"/>
        </w:rPr>
      </w:pPr>
      <w:ins w:id="1317" w:author="Unknown">
        <w:r w:rsidRPr="0027262C">
          <w:rPr>
            <w:rFonts w:ascii="Helvetica" w:eastAsia="Times New Roman" w:hAnsi="Helvetica" w:cs="Helvetica"/>
            <w:color w:val="212529"/>
            <w:sz w:val="28"/>
            <w:szCs w:val="28"/>
          </w:rPr>
          <w:t>Create an array of size 3x10 containing multiplication tables of the numbers 2,7 and 9 respectively.</w:t>
        </w:r>
      </w:ins>
    </w:p>
    <w:p w:rsidR="0027262C" w:rsidRPr="0027262C" w:rsidRDefault="0027262C" w:rsidP="0027262C">
      <w:pPr>
        <w:numPr>
          <w:ilvl w:val="0"/>
          <w:numId w:val="28"/>
        </w:numPr>
        <w:shd w:val="clear" w:color="auto" w:fill="F8F9FA"/>
        <w:spacing w:before="100" w:beforeAutospacing="1" w:after="100" w:afterAutospacing="1" w:line="240" w:lineRule="auto"/>
        <w:rPr>
          <w:ins w:id="1318" w:author="Unknown"/>
          <w:rFonts w:ascii="Helvetica" w:eastAsia="Times New Roman" w:hAnsi="Helvetica" w:cs="Helvetica"/>
          <w:color w:val="212529"/>
          <w:sz w:val="28"/>
          <w:szCs w:val="28"/>
        </w:rPr>
      </w:pPr>
      <w:ins w:id="1319" w:author="Unknown">
        <w:r w:rsidRPr="0027262C">
          <w:rPr>
            <w:rFonts w:ascii="Helvetica" w:eastAsia="Times New Roman" w:hAnsi="Helvetica" w:cs="Helvetica"/>
            <w:color w:val="212529"/>
            <w:sz w:val="28"/>
            <w:szCs w:val="28"/>
          </w:rPr>
          <w:t>Repeat problem 7 for a custom input given by the user.</w:t>
        </w:r>
      </w:ins>
    </w:p>
    <w:p w:rsidR="0027262C" w:rsidRPr="0027262C" w:rsidRDefault="0027262C" w:rsidP="0027262C">
      <w:pPr>
        <w:numPr>
          <w:ilvl w:val="0"/>
          <w:numId w:val="28"/>
        </w:numPr>
        <w:shd w:val="clear" w:color="auto" w:fill="F8F9FA"/>
        <w:spacing w:before="100" w:beforeAutospacing="1" w:after="100" w:afterAutospacing="1" w:line="240" w:lineRule="auto"/>
        <w:rPr>
          <w:ins w:id="1320" w:author="Unknown"/>
          <w:rFonts w:ascii="Helvetica" w:eastAsia="Times New Roman" w:hAnsi="Helvetica" w:cs="Helvetica"/>
          <w:color w:val="212529"/>
          <w:sz w:val="28"/>
          <w:szCs w:val="28"/>
        </w:rPr>
      </w:pPr>
      <w:ins w:id="1321" w:author="Unknown">
        <w:r w:rsidRPr="0027262C">
          <w:rPr>
            <w:rFonts w:ascii="Helvetica" w:eastAsia="Times New Roman" w:hAnsi="Helvetica" w:cs="Helvetica"/>
            <w:color w:val="212529"/>
            <w:sz w:val="28"/>
            <w:szCs w:val="28"/>
          </w:rPr>
          <w:t>Create a three-dimensional array and print the address of its elements in increasing order.</w:t>
        </w:r>
      </w:ins>
    </w:p>
    <w:p w:rsidR="0027262C" w:rsidRPr="0027262C" w:rsidRDefault="0027262C" w:rsidP="0027262C">
      <w:pPr>
        <w:shd w:val="clear" w:color="auto" w:fill="F8F9FA"/>
        <w:spacing w:after="100" w:afterAutospacing="1" w:line="240" w:lineRule="auto"/>
        <w:rPr>
          <w:ins w:id="1322" w:author="Unknown"/>
          <w:rFonts w:ascii="Helvetica" w:eastAsia="Times New Roman" w:hAnsi="Helvetica" w:cs="Helvetica"/>
          <w:color w:val="212529"/>
          <w:sz w:val="28"/>
          <w:szCs w:val="28"/>
        </w:rPr>
      </w:pPr>
      <w:ins w:id="1323"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1324" w:author="Unknown"/>
          <w:rFonts w:ascii="Segoe UI" w:eastAsia="Times New Roman" w:hAnsi="Segoe UI" w:cs="Segoe UI"/>
          <w:color w:val="212529"/>
          <w:sz w:val="24"/>
          <w:szCs w:val="24"/>
        </w:rPr>
      </w:pPr>
      <w:ins w:id="1325" w:author="Unknown">
        <w:r w:rsidRPr="0027262C">
          <w:rPr>
            <w:rFonts w:ascii="Segoe UI" w:eastAsia="Times New Roman" w:hAnsi="Segoe UI" w:cs="Segoe UI"/>
            <w:color w:val="212529"/>
            <w:sz w:val="24"/>
            <w:szCs w:val="24"/>
          </w:rPr>
          <w:t>Chapter 8 - Strings</w:t>
        </w:r>
      </w:ins>
    </w:p>
    <w:p w:rsidR="0027262C" w:rsidRPr="0027262C" w:rsidRDefault="0027262C" w:rsidP="0027262C">
      <w:pPr>
        <w:shd w:val="clear" w:color="auto" w:fill="F8F9FA"/>
        <w:spacing w:after="100" w:afterAutospacing="1" w:line="240" w:lineRule="auto"/>
        <w:rPr>
          <w:ins w:id="1326" w:author="Unknown"/>
          <w:rFonts w:ascii="Helvetica" w:eastAsia="Times New Roman" w:hAnsi="Helvetica" w:cs="Helvetica"/>
          <w:color w:val="212529"/>
          <w:sz w:val="28"/>
          <w:szCs w:val="28"/>
        </w:rPr>
      </w:pPr>
      <w:ins w:id="1327" w:author="Unknown">
        <w:r w:rsidRPr="0027262C">
          <w:rPr>
            <w:rFonts w:ascii="Helvetica" w:eastAsia="Times New Roman" w:hAnsi="Helvetica" w:cs="Helvetica"/>
            <w:color w:val="212529"/>
            <w:sz w:val="28"/>
            <w:szCs w:val="28"/>
          </w:rPr>
          <w:t>A string is a 1-d character array terminated by a null(‘\0’) =&gt; {this is null character}</w:t>
        </w:r>
      </w:ins>
    </w:p>
    <w:p w:rsidR="0027262C" w:rsidRPr="0027262C" w:rsidRDefault="0027262C" w:rsidP="0027262C">
      <w:pPr>
        <w:shd w:val="clear" w:color="auto" w:fill="F8F9FA"/>
        <w:spacing w:after="100" w:afterAutospacing="1" w:line="240" w:lineRule="auto"/>
        <w:rPr>
          <w:ins w:id="1328" w:author="Unknown"/>
          <w:rFonts w:ascii="Helvetica" w:eastAsia="Times New Roman" w:hAnsi="Helvetica" w:cs="Helvetica"/>
          <w:color w:val="212529"/>
          <w:sz w:val="28"/>
          <w:szCs w:val="28"/>
        </w:rPr>
      </w:pPr>
      <w:ins w:id="1329" w:author="Unknown">
        <w:r w:rsidRPr="0027262C">
          <w:rPr>
            <w:rFonts w:ascii="Helvetica" w:eastAsia="Times New Roman" w:hAnsi="Helvetica" w:cs="Helvetica"/>
            <w:color w:val="212529"/>
            <w:sz w:val="28"/>
            <w:szCs w:val="28"/>
          </w:rPr>
          <w:t>The null character is used to denote string termination, characters are stored in contiguous memory locations.</w:t>
        </w:r>
      </w:ins>
    </w:p>
    <w:p w:rsidR="0027262C" w:rsidRPr="0027262C" w:rsidRDefault="0027262C" w:rsidP="0027262C">
      <w:pPr>
        <w:shd w:val="clear" w:color="auto" w:fill="F8F9FA"/>
        <w:spacing w:after="100" w:afterAutospacing="1" w:line="240" w:lineRule="auto"/>
        <w:outlineLvl w:val="4"/>
        <w:rPr>
          <w:ins w:id="1330" w:author="Unknown"/>
          <w:rFonts w:ascii="Segoe UI" w:eastAsia="Times New Roman" w:hAnsi="Segoe UI" w:cs="Segoe UI"/>
          <w:color w:val="212529"/>
          <w:sz w:val="20"/>
          <w:szCs w:val="20"/>
        </w:rPr>
      </w:pPr>
      <w:ins w:id="1331" w:author="Unknown">
        <w:r w:rsidRPr="0027262C">
          <w:rPr>
            <w:rFonts w:ascii="Segoe UI" w:eastAsia="Times New Roman" w:hAnsi="Segoe UI" w:cs="Segoe UI"/>
            <w:b/>
            <w:bCs/>
            <w:color w:val="212529"/>
            <w:sz w:val="20"/>
            <w:szCs w:val="20"/>
          </w:rPr>
          <w:t>Initializing Strings</w:t>
        </w:r>
      </w:ins>
    </w:p>
    <w:p w:rsidR="0027262C" w:rsidRPr="0027262C" w:rsidRDefault="0027262C" w:rsidP="0027262C">
      <w:pPr>
        <w:shd w:val="clear" w:color="auto" w:fill="F8F9FA"/>
        <w:spacing w:after="100" w:afterAutospacing="1" w:line="240" w:lineRule="auto"/>
        <w:rPr>
          <w:ins w:id="1332" w:author="Unknown"/>
          <w:rFonts w:ascii="Helvetica" w:eastAsia="Times New Roman" w:hAnsi="Helvetica" w:cs="Helvetica"/>
          <w:color w:val="212529"/>
          <w:sz w:val="28"/>
          <w:szCs w:val="28"/>
        </w:rPr>
      </w:pPr>
      <w:ins w:id="1333" w:author="Unknown">
        <w:r w:rsidRPr="0027262C">
          <w:rPr>
            <w:rFonts w:ascii="Helvetica" w:eastAsia="Times New Roman" w:hAnsi="Helvetica" w:cs="Helvetica"/>
            <w:color w:val="212529"/>
            <w:sz w:val="28"/>
            <w:szCs w:val="28"/>
          </w:rPr>
          <w:t>Since string is an array of characters, it can be initialized as follows:</w:t>
        </w:r>
      </w:ins>
    </w:p>
    <w:p w:rsidR="0027262C" w:rsidRPr="0027262C" w:rsidRDefault="0027262C" w:rsidP="0027262C">
      <w:pPr>
        <w:shd w:val="clear" w:color="auto" w:fill="F8F9FA"/>
        <w:spacing w:after="100" w:afterAutospacing="1" w:line="240" w:lineRule="auto"/>
        <w:rPr>
          <w:ins w:id="1334" w:author="Unknown"/>
          <w:rFonts w:ascii="Helvetica" w:eastAsia="Times New Roman" w:hAnsi="Helvetica" w:cs="Helvetica"/>
          <w:color w:val="212529"/>
          <w:sz w:val="28"/>
          <w:szCs w:val="28"/>
        </w:rPr>
      </w:pPr>
      <w:ins w:id="1335" w:author="Unknown">
        <w:r w:rsidRPr="0027262C">
          <w:rPr>
            <w:rFonts w:ascii="Helvetica" w:eastAsia="Times New Roman" w:hAnsi="Helvetica" w:cs="Helvetica"/>
            <w:color w:val="212529"/>
            <w:sz w:val="28"/>
            <w:szCs w:val="28"/>
          </w:rPr>
          <w:t>char s[]={‘H’,’A’,’R’,’R’,’Y’,’\0’}</w:t>
        </w:r>
      </w:ins>
    </w:p>
    <w:p w:rsidR="0027262C" w:rsidRPr="0027262C" w:rsidRDefault="0027262C" w:rsidP="0027262C">
      <w:pPr>
        <w:shd w:val="clear" w:color="auto" w:fill="F8F9FA"/>
        <w:spacing w:after="100" w:afterAutospacing="1" w:line="240" w:lineRule="auto"/>
        <w:rPr>
          <w:ins w:id="1336" w:author="Unknown"/>
          <w:rFonts w:ascii="Helvetica" w:eastAsia="Times New Roman" w:hAnsi="Helvetica" w:cs="Helvetica"/>
          <w:color w:val="212529"/>
          <w:sz w:val="28"/>
          <w:szCs w:val="28"/>
        </w:rPr>
      </w:pPr>
      <w:ins w:id="1337" w:author="Unknown">
        <w:r w:rsidRPr="0027262C">
          <w:rPr>
            <w:rFonts w:ascii="Helvetica" w:eastAsia="Times New Roman" w:hAnsi="Helvetica" w:cs="Helvetica"/>
            <w:color w:val="212529"/>
            <w:sz w:val="28"/>
            <w:szCs w:val="28"/>
          </w:rPr>
          <w:t>There is another shortcut for initializing strings in c language:</w:t>
        </w:r>
      </w:ins>
    </w:p>
    <w:p w:rsidR="0027262C" w:rsidRPr="0027262C" w:rsidRDefault="0027262C" w:rsidP="0027262C">
      <w:pPr>
        <w:shd w:val="clear" w:color="auto" w:fill="F8F9FA"/>
        <w:spacing w:after="100" w:afterAutospacing="1" w:line="240" w:lineRule="auto"/>
        <w:rPr>
          <w:ins w:id="1338" w:author="Unknown"/>
          <w:rFonts w:ascii="Helvetica" w:eastAsia="Times New Roman" w:hAnsi="Helvetica" w:cs="Helvetica"/>
          <w:color w:val="212529"/>
          <w:sz w:val="28"/>
          <w:szCs w:val="28"/>
        </w:rPr>
      </w:pPr>
      <w:ins w:id="1339" w:author="Unknown">
        <w:r w:rsidRPr="0027262C">
          <w:rPr>
            <w:rFonts w:ascii="Helvetica" w:eastAsia="Times New Roman" w:hAnsi="Helvetica" w:cs="Helvetica"/>
            <w:color w:val="212529"/>
            <w:sz w:val="28"/>
            <w:szCs w:val="28"/>
          </w:rPr>
          <w:t>char s[]=”HARRY”;    =&gt; In this case C adds a null character automatically.</w:t>
        </w:r>
      </w:ins>
    </w:p>
    <w:p w:rsidR="0027262C" w:rsidRPr="0027262C" w:rsidRDefault="0027262C" w:rsidP="0027262C">
      <w:pPr>
        <w:shd w:val="clear" w:color="auto" w:fill="F8F9FA"/>
        <w:spacing w:after="100" w:afterAutospacing="1" w:line="240" w:lineRule="auto"/>
        <w:outlineLvl w:val="4"/>
        <w:rPr>
          <w:ins w:id="1340" w:author="Unknown"/>
          <w:rFonts w:ascii="Segoe UI" w:eastAsia="Times New Roman" w:hAnsi="Segoe UI" w:cs="Segoe UI"/>
          <w:color w:val="212529"/>
          <w:sz w:val="20"/>
          <w:szCs w:val="20"/>
        </w:rPr>
      </w:pPr>
      <w:ins w:id="1341" w:author="Unknown">
        <w:r w:rsidRPr="0027262C">
          <w:rPr>
            <w:rFonts w:ascii="Segoe UI" w:eastAsia="Times New Roman" w:hAnsi="Segoe UI" w:cs="Segoe UI"/>
            <w:b/>
            <w:bCs/>
            <w:color w:val="212529"/>
            <w:sz w:val="20"/>
            <w:szCs w:val="20"/>
          </w:rPr>
          <w:t>Strings in memory</w:t>
        </w:r>
      </w:ins>
    </w:p>
    <w:p w:rsidR="0027262C" w:rsidRPr="0027262C" w:rsidRDefault="0027262C" w:rsidP="0027262C">
      <w:pPr>
        <w:shd w:val="clear" w:color="auto" w:fill="F8F9FA"/>
        <w:spacing w:after="100" w:afterAutospacing="1" w:line="240" w:lineRule="auto"/>
        <w:rPr>
          <w:ins w:id="1342" w:author="Unknown"/>
          <w:rFonts w:ascii="Helvetica" w:eastAsia="Times New Roman" w:hAnsi="Helvetica" w:cs="Helvetica"/>
          <w:color w:val="212529"/>
          <w:sz w:val="28"/>
          <w:szCs w:val="28"/>
        </w:rPr>
      </w:pPr>
      <w:ins w:id="1343" w:author="Unknown">
        <w:r w:rsidRPr="0027262C">
          <w:rPr>
            <w:rFonts w:ascii="Helvetica" w:eastAsia="Times New Roman" w:hAnsi="Helvetica" w:cs="Helvetica"/>
            <w:color w:val="212529"/>
            <w:sz w:val="28"/>
            <w:szCs w:val="28"/>
          </w:rPr>
          <w:t>A string is sorted just like an array in the memory as shown below</w:t>
        </w:r>
      </w:ins>
    </w:p>
    <w:p w:rsidR="0027262C" w:rsidRPr="0027262C" w:rsidRDefault="0027262C" w:rsidP="0027262C">
      <w:pPr>
        <w:shd w:val="clear" w:color="auto" w:fill="F8F9FA"/>
        <w:spacing w:after="100" w:afterAutospacing="1" w:line="240" w:lineRule="auto"/>
        <w:rPr>
          <w:ins w:id="1344"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rPr>
          <w:ins w:id="1345" w:author="Unknown"/>
          <w:rFonts w:ascii="Helvetica" w:eastAsia="Times New Roman" w:hAnsi="Helvetica" w:cs="Helvetica"/>
          <w:color w:val="212529"/>
          <w:sz w:val="28"/>
          <w:szCs w:val="28"/>
        </w:rPr>
      </w:pPr>
      <w:ins w:id="1346" w:author="Unknown">
        <w:r w:rsidRPr="0027262C">
          <w:rPr>
            <w:rFonts w:ascii="Helvetica" w:eastAsia="Times New Roman" w:hAnsi="Helvetica" w:cs="Helvetica"/>
            <w:b/>
            <w:bCs/>
            <w:color w:val="212529"/>
            <w:sz w:val="28"/>
          </w:rPr>
          <w:t>Quick Quiz: </w:t>
        </w:r>
        <w:r w:rsidRPr="0027262C">
          <w:rPr>
            <w:rFonts w:ascii="Helvetica" w:eastAsia="Times New Roman" w:hAnsi="Helvetica" w:cs="Helvetica"/>
            <w:color w:val="212529"/>
            <w:sz w:val="28"/>
            <w:szCs w:val="28"/>
          </w:rPr>
          <w:t>Create a string using " " and print its content using a loop.</w:t>
        </w:r>
      </w:ins>
    </w:p>
    <w:p w:rsidR="0027262C" w:rsidRPr="0027262C" w:rsidRDefault="0027262C" w:rsidP="0027262C">
      <w:pPr>
        <w:shd w:val="clear" w:color="auto" w:fill="F8F9FA"/>
        <w:spacing w:after="100" w:afterAutospacing="1" w:line="240" w:lineRule="auto"/>
        <w:outlineLvl w:val="4"/>
        <w:rPr>
          <w:ins w:id="1347" w:author="Unknown"/>
          <w:rFonts w:ascii="Segoe UI" w:eastAsia="Times New Roman" w:hAnsi="Segoe UI" w:cs="Segoe UI"/>
          <w:color w:val="212529"/>
          <w:sz w:val="20"/>
          <w:szCs w:val="20"/>
        </w:rPr>
      </w:pPr>
      <w:ins w:id="1348" w:author="Unknown">
        <w:r w:rsidRPr="0027262C">
          <w:rPr>
            <w:rFonts w:ascii="Segoe UI" w:eastAsia="Times New Roman" w:hAnsi="Segoe UI" w:cs="Segoe UI"/>
            <w:b/>
            <w:bCs/>
            <w:color w:val="212529"/>
            <w:sz w:val="20"/>
            <w:szCs w:val="20"/>
          </w:rPr>
          <w:t>Printing Strings</w:t>
        </w:r>
      </w:ins>
    </w:p>
    <w:p w:rsidR="0027262C" w:rsidRPr="0027262C" w:rsidRDefault="0027262C" w:rsidP="0027262C">
      <w:pPr>
        <w:shd w:val="clear" w:color="auto" w:fill="F8F9FA"/>
        <w:spacing w:after="100" w:afterAutospacing="1" w:line="240" w:lineRule="auto"/>
        <w:rPr>
          <w:ins w:id="1349" w:author="Unknown"/>
          <w:rFonts w:ascii="Helvetica" w:eastAsia="Times New Roman" w:hAnsi="Helvetica" w:cs="Helvetica"/>
          <w:color w:val="212529"/>
          <w:sz w:val="28"/>
          <w:szCs w:val="28"/>
        </w:rPr>
      </w:pPr>
      <w:ins w:id="1350" w:author="Unknown">
        <w:r w:rsidRPr="0027262C">
          <w:rPr>
            <w:rFonts w:ascii="Helvetica" w:eastAsia="Times New Roman" w:hAnsi="Helvetica" w:cs="Helvetica"/>
            <w:color w:val="212529"/>
            <w:sz w:val="28"/>
            <w:szCs w:val="28"/>
          </w:rPr>
          <w:t>A string can be printed character by character using printf and %c.</w:t>
        </w:r>
      </w:ins>
    </w:p>
    <w:p w:rsidR="0027262C" w:rsidRPr="0027262C" w:rsidRDefault="0027262C" w:rsidP="0027262C">
      <w:pPr>
        <w:shd w:val="clear" w:color="auto" w:fill="F8F9FA"/>
        <w:spacing w:after="100" w:afterAutospacing="1" w:line="240" w:lineRule="auto"/>
        <w:rPr>
          <w:ins w:id="1351" w:author="Unknown"/>
          <w:rFonts w:ascii="Helvetica" w:eastAsia="Times New Roman" w:hAnsi="Helvetica" w:cs="Helvetica"/>
          <w:color w:val="212529"/>
          <w:sz w:val="28"/>
          <w:szCs w:val="28"/>
        </w:rPr>
      </w:pPr>
      <w:ins w:id="1352" w:author="Unknown">
        <w:r w:rsidRPr="0027262C">
          <w:rPr>
            <w:rFonts w:ascii="Helvetica" w:eastAsia="Times New Roman" w:hAnsi="Helvetica" w:cs="Helvetica"/>
            <w:color w:val="212529"/>
            <w:sz w:val="28"/>
            <w:szCs w:val="28"/>
          </w:rPr>
          <w:lastRenderedPageBreak/>
          <w:t>But there is another convenient way to print strings in C.</w:t>
        </w:r>
      </w:ins>
    </w:p>
    <w:p w:rsidR="0027262C" w:rsidRPr="0027262C" w:rsidRDefault="0027262C" w:rsidP="0027262C">
      <w:pPr>
        <w:shd w:val="clear" w:color="auto" w:fill="F8F9FA"/>
        <w:spacing w:after="100" w:afterAutospacing="1" w:line="240" w:lineRule="auto"/>
        <w:rPr>
          <w:ins w:id="1353" w:author="Unknown"/>
          <w:rFonts w:ascii="Helvetica" w:eastAsia="Times New Roman" w:hAnsi="Helvetica" w:cs="Helvetica"/>
          <w:color w:val="212529"/>
          <w:sz w:val="28"/>
          <w:szCs w:val="28"/>
        </w:rPr>
      </w:pPr>
      <w:ins w:id="1354" w:author="Unknown">
        <w:r w:rsidRPr="0027262C">
          <w:rPr>
            <w:rFonts w:ascii="Helvetica" w:eastAsia="Times New Roman" w:hAnsi="Helvetica" w:cs="Helvetica"/>
            <w:color w:val="212529"/>
            <w:sz w:val="28"/>
            <w:szCs w:val="28"/>
          </w:rPr>
          <w:t>char st[] = ”HARRY”;</w:t>
        </w:r>
      </w:ins>
    </w:p>
    <w:p w:rsidR="0027262C" w:rsidRPr="0027262C" w:rsidRDefault="0027262C" w:rsidP="0027262C">
      <w:pPr>
        <w:shd w:val="clear" w:color="auto" w:fill="F8F9FA"/>
        <w:spacing w:after="100" w:afterAutospacing="1" w:line="240" w:lineRule="auto"/>
        <w:rPr>
          <w:ins w:id="1355" w:author="Unknown"/>
          <w:rFonts w:ascii="Helvetica" w:eastAsia="Times New Roman" w:hAnsi="Helvetica" w:cs="Helvetica"/>
          <w:color w:val="212529"/>
          <w:sz w:val="28"/>
          <w:szCs w:val="28"/>
        </w:rPr>
      </w:pPr>
      <w:ins w:id="1356" w:author="Unknown">
        <w:r w:rsidRPr="0027262C">
          <w:rPr>
            <w:rFonts w:ascii="Helvetica" w:eastAsia="Times New Roman" w:hAnsi="Helvetica" w:cs="Helvetica"/>
            <w:color w:val="212529"/>
            <w:sz w:val="28"/>
            <w:szCs w:val="28"/>
          </w:rPr>
          <w:t>printf(“%s”,st);    =&gt; prints the entire string</w:t>
        </w:r>
      </w:ins>
    </w:p>
    <w:p w:rsidR="0027262C" w:rsidRPr="0027262C" w:rsidRDefault="0027262C" w:rsidP="0027262C">
      <w:pPr>
        <w:shd w:val="clear" w:color="auto" w:fill="F8F9FA"/>
        <w:spacing w:after="100" w:afterAutospacing="1" w:line="240" w:lineRule="auto"/>
        <w:outlineLvl w:val="4"/>
        <w:rPr>
          <w:ins w:id="1357" w:author="Unknown"/>
          <w:rFonts w:ascii="Segoe UI" w:eastAsia="Times New Roman" w:hAnsi="Segoe UI" w:cs="Segoe UI"/>
          <w:color w:val="212529"/>
          <w:sz w:val="20"/>
          <w:szCs w:val="20"/>
        </w:rPr>
      </w:pPr>
      <w:ins w:id="1358" w:author="Unknown">
        <w:r w:rsidRPr="0027262C">
          <w:rPr>
            <w:rFonts w:ascii="Segoe UI" w:eastAsia="Times New Roman" w:hAnsi="Segoe UI" w:cs="Segoe UI"/>
            <w:b/>
            <w:bCs/>
            <w:color w:val="212529"/>
            <w:sz w:val="20"/>
            <w:szCs w:val="20"/>
          </w:rPr>
          <w:t>Taking string input from the user</w:t>
        </w:r>
      </w:ins>
    </w:p>
    <w:p w:rsidR="0027262C" w:rsidRPr="0027262C" w:rsidRDefault="0027262C" w:rsidP="0027262C">
      <w:pPr>
        <w:shd w:val="clear" w:color="auto" w:fill="F8F9FA"/>
        <w:spacing w:after="100" w:afterAutospacing="1" w:line="240" w:lineRule="auto"/>
        <w:rPr>
          <w:ins w:id="1359" w:author="Unknown"/>
          <w:rFonts w:ascii="Helvetica" w:eastAsia="Times New Roman" w:hAnsi="Helvetica" w:cs="Helvetica"/>
          <w:color w:val="212529"/>
          <w:sz w:val="28"/>
          <w:szCs w:val="28"/>
        </w:rPr>
      </w:pPr>
      <w:ins w:id="1360" w:author="Unknown">
        <w:r w:rsidRPr="0027262C">
          <w:rPr>
            <w:rFonts w:ascii="Helvetica" w:eastAsia="Times New Roman" w:hAnsi="Helvetica" w:cs="Helvetica"/>
            <w:color w:val="212529"/>
            <w:sz w:val="28"/>
            <w:szCs w:val="28"/>
          </w:rPr>
          <w:t>We can use %s with scanf to take string input from the user:</w:t>
        </w:r>
      </w:ins>
    </w:p>
    <w:p w:rsidR="0027262C" w:rsidRPr="0027262C" w:rsidRDefault="0027262C" w:rsidP="0027262C">
      <w:pPr>
        <w:shd w:val="clear" w:color="auto" w:fill="F8F9FA"/>
        <w:spacing w:after="100" w:afterAutospacing="1" w:line="240" w:lineRule="auto"/>
        <w:rPr>
          <w:ins w:id="1361" w:author="Unknown"/>
          <w:rFonts w:ascii="Helvetica" w:eastAsia="Times New Roman" w:hAnsi="Helvetica" w:cs="Helvetica"/>
          <w:color w:val="212529"/>
          <w:sz w:val="28"/>
          <w:szCs w:val="28"/>
        </w:rPr>
      </w:pPr>
      <w:ins w:id="1362" w:author="Unknown">
        <w:r w:rsidRPr="0027262C">
          <w:rPr>
            <w:rFonts w:ascii="Helvetica" w:eastAsia="Times New Roman" w:hAnsi="Helvetica" w:cs="Helvetica"/>
            <w:color w:val="212529"/>
            <w:sz w:val="28"/>
            <w:szCs w:val="28"/>
          </w:rPr>
          <w:t>char st[50];</w:t>
        </w:r>
      </w:ins>
    </w:p>
    <w:p w:rsidR="0027262C" w:rsidRPr="0027262C" w:rsidRDefault="0027262C" w:rsidP="0027262C">
      <w:pPr>
        <w:shd w:val="clear" w:color="auto" w:fill="F8F9FA"/>
        <w:spacing w:after="100" w:afterAutospacing="1" w:line="240" w:lineRule="auto"/>
        <w:rPr>
          <w:ins w:id="1363" w:author="Unknown"/>
          <w:rFonts w:ascii="Helvetica" w:eastAsia="Times New Roman" w:hAnsi="Helvetica" w:cs="Helvetica"/>
          <w:color w:val="212529"/>
          <w:sz w:val="28"/>
          <w:szCs w:val="28"/>
        </w:rPr>
      </w:pPr>
      <w:ins w:id="1364" w:author="Unknown">
        <w:r w:rsidRPr="0027262C">
          <w:rPr>
            <w:rFonts w:ascii="Helvetica" w:eastAsia="Times New Roman" w:hAnsi="Helvetica" w:cs="Helvetica"/>
            <w:color w:val="212529"/>
            <w:sz w:val="28"/>
            <w:szCs w:val="28"/>
          </w:rPr>
          <w:t>scanf(“%s”,&amp;st);</w:t>
        </w:r>
      </w:ins>
    </w:p>
    <w:p w:rsidR="0027262C" w:rsidRPr="0027262C" w:rsidRDefault="0027262C" w:rsidP="0027262C">
      <w:pPr>
        <w:shd w:val="clear" w:color="auto" w:fill="F8F9FA"/>
        <w:spacing w:after="100" w:afterAutospacing="1" w:line="240" w:lineRule="auto"/>
        <w:rPr>
          <w:ins w:id="1365" w:author="Unknown"/>
          <w:rFonts w:ascii="Helvetica" w:eastAsia="Times New Roman" w:hAnsi="Helvetica" w:cs="Helvetica"/>
          <w:color w:val="212529"/>
          <w:sz w:val="28"/>
          <w:szCs w:val="28"/>
        </w:rPr>
      </w:pPr>
      <w:ins w:id="1366" w:author="Unknown">
        <w:r w:rsidRPr="0027262C">
          <w:rPr>
            <w:rFonts w:ascii="Helvetica" w:eastAsia="Times New Roman" w:hAnsi="Helvetica" w:cs="Helvetica"/>
            <w:color w:val="212529"/>
            <w:sz w:val="28"/>
            <w:szCs w:val="28"/>
          </w:rPr>
          <w:t>scanf automatically adds the null character when the enter key is pressed.</w:t>
        </w:r>
      </w:ins>
    </w:p>
    <w:p w:rsidR="0027262C" w:rsidRPr="0027262C" w:rsidRDefault="0027262C" w:rsidP="0027262C">
      <w:pPr>
        <w:shd w:val="clear" w:color="auto" w:fill="F8F9FA"/>
        <w:spacing w:after="100" w:afterAutospacing="1" w:line="240" w:lineRule="auto"/>
        <w:rPr>
          <w:ins w:id="1367" w:author="Unknown"/>
          <w:rFonts w:ascii="Helvetica" w:eastAsia="Times New Roman" w:hAnsi="Helvetica" w:cs="Helvetica"/>
          <w:color w:val="212529"/>
          <w:sz w:val="28"/>
          <w:szCs w:val="28"/>
        </w:rPr>
      </w:pPr>
      <w:ins w:id="1368" w:author="Unknown">
        <w:r w:rsidRPr="0027262C">
          <w:rPr>
            <w:rFonts w:ascii="Helvetica" w:eastAsia="Times New Roman" w:hAnsi="Helvetica" w:cs="Helvetica"/>
            <w:b/>
            <w:bCs/>
            <w:color w:val="212529"/>
            <w:sz w:val="28"/>
          </w:rPr>
          <w:t>Note:</w:t>
        </w:r>
      </w:ins>
    </w:p>
    <w:p w:rsidR="0027262C" w:rsidRPr="0027262C" w:rsidRDefault="0027262C" w:rsidP="0027262C">
      <w:pPr>
        <w:numPr>
          <w:ilvl w:val="0"/>
          <w:numId w:val="29"/>
        </w:numPr>
        <w:shd w:val="clear" w:color="auto" w:fill="F8F9FA"/>
        <w:spacing w:before="100" w:beforeAutospacing="1" w:after="100" w:afterAutospacing="1" w:line="240" w:lineRule="auto"/>
        <w:rPr>
          <w:ins w:id="1369" w:author="Unknown"/>
          <w:rFonts w:ascii="Helvetica" w:eastAsia="Times New Roman" w:hAnsi="Helvetica" w:cs="Helvetica"/>
          <w:color w:val="212529"/>
          <w:sz w:val="28"/>
          <w:szCs w:val="28"/>
        </w:rPr>
      </w:pPr>
      <w:ins w:id="1370" w:author="Unknown">
        <w:r w:rsidRPr="0027262C">
          <w:rPr>
            <w:rFonts w:ascii="Helvetica" w:eastAsia="Times New Roman" w:hAnsi="Helvetica" w:cs="Helvetica"/>
            <w:color w:val="212529"/>
            <w:sz w:val="28"/>
            <w:szCs w:val="28"/>
          </w:rPr>
          <w:t>The string should be short enough to fit into the array.</w:t>
        </w:r>
      </w:ins>
    </w:p>
    <w:p w:rsidR="0027262C" w:rsidRPr="0027262C" w:rsidRDefault="0027262C" w:rsidP="0027262C">
      <w:pPr>
        <w:numPr>
          <w:ilvl w:val="0"/>
          <w:numId w:val="29"/>
        </w:numPr>
        <w:shd w:val="clear" w:color="auto" w:fill="F8F9FA"/>
        <w:spacing w:before="100" w:beforeAutospacing="1" w:after="100" w:afterAutospacing="1" w:line="240" w:lineRule="auto"/>
        <w:rPr>
          <w:ins w:id="1371" w:author="Unknown"/>
          <w:rFonts w:ascii="Helvetica" w:eastAsia="Times New Roman" w:hAnsi="Helvetica" w:cs="Helvetica"/>
          <w:color w:val="212529"/>
          <w:sz w:val="28"/>
          <w:szCs w:val="28"/>
        </w:rPr>
      </w:pPr>
      <w:ins w:id="1372" w:author="Unknown">
        <w:r w:rsidRPr="0027262C">
          <w:rPr>
            <w:rFonts w:ascii="Helvetica" w:eastAsia="Times New Roman" w:hAnsi="Helvetica" w:cs="Helvetica"/>
            <w:color w:val="212529"/>
            <w:sz w:val="28"/>
            <w:szCs w:val="28"/>
          </w:rPr>
          <w:t>scanf cannot be used to input multi-word strings with spaces.</w:t>
        </w:r>
      </w:ins>
    </w:p>
    <w:p w:rsidR="0027262C" w:rsidRPr="0027262C" w:rsidRDefault="0027262C" w:rsidP="0027262C">
      <w:pPr>
        <w:shd w:val="clear" w:color="auto" w:fill="F8F9FA"/>
        <w:spacing w:after="100" w:afterAutospacing="1" w:line="240" w:lineRule="auto"/>
        <w:outlineLvl w:val="4"/>
        <w:rPr>
          <w:ins w:id="1373" w:author="Unknown"/>
          <w:rFonts w:ascii="Segoe UI" w:eastAsia="Times New Roman" w:hAnsi="Segoe UI" w:cs="Segoe UI"/>
          <w:color w:val="212529"/>
          <w:sz w:val="20"/>
          <w:szCs w:val="20"/>
        </w:rPr>
      </w:pPr>
      <w:ins w:id="1374" w:author="Unknown">
        <w:r w:rsidRPr="0027262C">
          <w:rPr>
            <w:rFonts w:ascii="Segoe UI" w:eastAsia="Times New Roman" w:hAnsi="Segoe UI" w:cs="Segoe UI"/>
            <w:b/>
            <w:bCs/>
            <w:color w:val="212529"/>
            <w:sz w:val="20"/>
            <w:szCs w:val="20"/>
          </w:rPr>
          <w:t>gets() and puts()</w:t>
        </w:r>
      </w:ins>
    </w:p>
    <w:p w:rsidR="0027262C" w:rsidRPr="0027262C" w:rsidRDefault="0027262C" w:rsidP="0027262C">
      <w:pPr>
        <w:shd w:val="clear" w:color="auto" w:fill="F8F9FA"/>
        <w:spacing w:after="100" w:afterAutospacing="1" w:line="240" w:lineRule="auto"/>
        <w:rPr>
          <w:ins w:id="1375" w:author="Unknown"/>
          <w:rFonts w:ascii="Helvetica" w:eastAsia="Times New Roman" w:hAnsi="Helvetica" w:cs="Helvetica"/>
          <w:color w:val="212529"/>
          <w:sz w:val="28"/>
          <w:szCs w:val="28"/>
        </w:rPr>
      </w:pPr>
      <w:ins w:id="1376" w:author="Unknown">
        <w:r w:rsidRPr="0027262C">
          <w:rPr>
            <w:rFonts w:ascii="Helvetica" w:eastAsia="Times New Roman" w:hAnsi="Helvetica" w:cs="Helvetica"/>
            <w:color w:val="212529"/>
            <w:sz w:val="28"/>
            <w:szCs w:val="28"/>
          </w:rPr>
          <w:t>gets() is a function that can be used to receive a multi-word string.</w:t>
        </w:r>
      </w:ins>
    </w:p>
    <w:p w:rsidR="0027262C" w:rsidRPr="0027262C" w:rsidRDefault="0027262C" w:rsidP="0027262C">
      <w:pPr>
        <w:shd w:val="clear" w:color="auto" w:fill="F8F9FA"/>
        <w:spacing w:after="100" w:afterAutospacing="1" w:line="240" w:lineRule="auto"/>
        <w:rPr>
          <w:ins w:id="1377" w:author="Unknown"/>
          <w:rFonts w:ascii="Helvetica" w:eastAsia="Times New Roman" w:hAnsi="Helvetica" w:cs="Helvetica"/>
          <w:color w:val="212529"/>
          <w:sz w:val="28"/>
          <w:szCs w:val="28"/>
        </w:rPr>
      </w:pPr>
      <w:ins w:id="1378" w:author="Unknown">
        <w:r w:rsidRPr="0027262C">
          <w:rPr>
            <w:rFonts w:ascii="Helvetica" w:eastAsia="Times New Roman" w:hAnsi="Helvetica" w:cs="Helvetica"/>
            <w:color w:val="212529"/>
            <w:sz w:val="28"/>
            <w:szCs w:val="28"/>
          </w:rPr>
          <w:t>char st[30];</w:t>
        </w:r>
      </w:ins>
    </w:p>
    <w:p w:rsidR="0027262C" w:rsidRPr="0027262C" w:rsidRDefault="0027262C" w:rsidP="0027262C">
      <w:pPr>
        <w:shd w:val="clear" w:color="auto" w:fill="F8F9FA"/>
        <w:spacing w:after="100" w:afterAutospacing="1" w:line="240" w:lineRule="auto"/>
        <w:rPr>
          <w:ins w:id="1379" w:author="Unknown"/>
          <w:rFonts w:ascii="Helvetica" w:eastAsia="Times New Roman" w:hAnsi="Helvetica" w:cs="Helvetica"/>
          <w:color w:val="212529"/>
          <w:sz w:val="28"/>
          <w:szCs w:val="28"/>
        </w:rPr>
      </w:pPr>
      <w:ins w:id="1380" w:author="Unknown">
        <w:r w:rsidRPr="0027262C">
          <w:rPr>
            <w:rFonts w:ascii="Helvetica" w:eastAsia="Times New Roman" w:hAnsi="Helvetica" w:cs="Helvetica"/>
            <w:color w:val="212529"/>
            <w:sz w:val="28"/>
            <w:szCs w:val="28"/>
          </w:rPr>
          <w:t>gets(st);   =&gt; the entered string is stored in st!</w:t>
        </w:r>
      </w:ins>
    </w:p>
    <w:p w:rsidR="0027262C" w:rsidRPr="0027262C" w:rsidRDefault="0027262C" w:rsidP="0027262C">
      <w:pPr>
        <w:shd w:val="clear" w:color="auto" w:fill="F8F9FA"/>
        <w:spacing w:after="100" w:afterAutospacing="1" w:line="240" w:lineRule="auto"/>
        <w:rPr>
          <w:ins w:id="1381" w:author="Unknown"/>
          <w:rFonts w:ascii="Helvetica" w:eastAsia="Times New Roman" w:hAnsi="Helvetica" w:cs="Helvetica"/>
          <w:color w:val="212529"/>
          <w:sz w:val="28"/>
          <w:szCs w:val="28"/>
        </w:rPr>
      </w:pPr>
      <w:ins w:id="1382" w:author="Unknown">
        <w:r w:rsidRPr="0027262C">
          <w:rPr>
            <w:rFonts w:ascii="Helvetica" w:eastAsia="Times New Roman" w:hAnsi="Helvetica" w:cs="Helvetica"/>
            <w:color w:val="212529"/>
            <w:sz w:val="28"/>
            <w:szCs w:val="28"/>
          </w:rPr>
          <w:t>Multiple gets() calls will be needed for multiple strings.</w:t>
        </w:r>
      </w:ins>
    </w:p>
    <w:p w:rsidR="0027262C" w:rsidRPr="0027262C" w:rsidRDefault="0027262C" w:rsidP="0027262C">
      <w:pPr>
        <w:shd w:val="clear" w:color="auto" w:fill="F8F9FA"/>
        <w:spacing w:after="100" w:afterAutospacing="1" w:line="240" w:lineRule="auto"/>
        <w:rPr>
          <w:ins w:id="1383" w:author="Unknown"/>
          <w:rFonts w:ascii="Helvetica" w:eastAsia="Times New Roman" w:hAnsi="Helvetica" w:cs="Helvetica"/>
          <w:color w:val="212529"/>
          <w:sz w:val="28"/>
          <w:szCs w:val="28"/>
        </w:rPr>
      </w:pPr>
      <w:ins w:id="1384" w:author="Unknown">
        <w:r w:rsidRPr="0027262C">
          <w:rPr>
            <w:rFonts w:ascii="Helvetica" w:eastAsia="Times New Roman" w:hAnsi="Helvetica" w:cs="Helvetica"/>
            <w:color w:val="212529"/>
            <w:sz w:val="28"/>
            <w:szCs w:val="28"/>
          </w:rPr>
          <w:t>Likewise, puts can be used to output a string.</w:t>
        </w:r>
      </w:ins>
    </w:p>
    <w:p w:rsidR="0027262C" w:rsidRPr="0027262C" w:rsidRDefault="0027262C" w:rsidP="0027262C">
      <w:pPr>
        <w:shd w:val="clear" w:color="auto" w:fill="F8F9FA"/>
        <w:spacing w:after="100" w:afterAutospacing="1" w:line="240" w:lineRule="auto"/>
        <w:rPr>
          <w:ins w:id="1385" w:author="Unknown"/>
          <w:rFonts w:ascii="Helvetica" w:eastAsia="Times New Roman" w:hAnsi="Helvetica" w:cs="Helvetica"/>
          <w:color w:val="212529"/>
          <w:sz w:val="28"/>
          <w:szCs w:val="28"/>
        </w:rPr>
      </w:pPr>
      <w:ins w:id="1386" w:author="Unknown">
        <w:r w:rsidRPr="0027262C">
          <w:rPr>
            <w:rFonts w:ascii="Helvetica" w:eastAsia="Times New Roman" w:hAnsi="Helvetica" w:cs="Helvetica"/>
            <w:color w:val="212529"/>
            <w:sz w:val="28"/>
            <w:szCs w:val="28"/>
          </w:rPr>
          <w:t>puts(st);   =&gt;Prints the string and places the cursor on the next line</w:t>
        </w:r>
      </w:ins>
    </w:p>
    <w:p w:rsidR="0027262C" w:rsidRPr="0027262C" w:rsidRDefault="0027262C" w:rsidP="0027262C">
      <w:pPr>
        <w:shd w:val="clear" w:color="auto" w:fill="F8F9FA"/>
        <w:spacing w:after="100" w:afterAutospacing="1" w:line="240" w:lineRule="auto"/>
        <w:outlineLvl w:val="4"/>
        <w:rPr>
          <w:ins w:id="1387" w:author="Unknown"/>
          <w:rFonts w:ascii="Segoe UI" w:eastAsia="Times New Roman" w:hAnsi="Segoe UI" w:cs="Segoe UI"/>
          <w:color w:val="212529"/>
          <w:sz w:val="20"/>
          <w:szCs w:val="20"/>
        </w:rPr>
      </w:pPr>
      <w:ins w:id="1388" w:author="Unknown">
        <w:r w:rsidRPr="0027262C">
          <w:rPr>
            <w:rFonts w:ascii="Segoe UI" w:eastAsia="Times New Roman" w:hAnsi="Segoe UI" w:cs="Segoe UI"/>
            <w:b/>
            <w:bCs/>
            <w:color w:val="212529"/>
            <w:sz w:val="20"/>
            <w:szCs w:val="20"/>
          </w:rPr>
          <w:t>Declaring a string using pointers</w:t>
        </w:r>
      </w:ins>
    </w:p>
    <w:p w:rsidR="0027262C" w:rsidRPr="0027262C" w:rsidRDefault="0027262C" w:rsidP="0027262C">
      <w:pPr>
        <w:shd w:val="clear" w:color="auto" w:fill="F8F9FA"/>
        <w:spacing w:after="100" w:afterAutospacing="1" w:line="240" w:lineRule="auto"/>
        <w:rPr>
          <w:ins w:id="1389" w:author="Unknown"/>
          <w:rFonts w:ascii="Helvetica" w:eastAsia="Times New Roman" w:hAnsi="Helvetica" w:cs="Helvetica"/>
          <w:color w:val="212529"/>
          <w:sz w:val="28"/>
          <w:szCs w:val="28"/>
        </w:rPr>
      </w:pPr>
      <w:ins w:id="1390" w:author="Unknown">
        <w:r w:rsidRPr="0027262C">
          <w:rPr>
            <w:rFonts w:ascii="Helvetica" w:eastAsia="Times New Roman" w:hAnsi="Helvetica" w:cs="Helvetica"/>
            <w:color w:val="212529"/>
            <w:sz w:val="28"/>
            <w:szCs w:val="28"/>
          </w:rPr>
          <w:t>We can declare strings using pointers</w:t>
        </w:r>
      </w:ins>
    </w:p>
    <w:p w:rsidR="0027262C" w:rsidRPr="0027262C" w:rsidRDefault="0027262C" w:rsidP="0027262C">
      <w:pPr>
        <w:shd w:val="clear" w:color="auto" w:fill="F8F9FA"/>
        <w:spacing w:after="100" w:afterAutospacing="1" w:line="240" w:lineRule="auto"/>
        <w:rPr>
          <w:ins w:id="1391" w:author="Unknown"/>
          <w:rFonts w:ascii="Helvetica" w:eastAsia="Times New Roman" w:hAnsi="Helvetica" w:cs="Helvetica"/>
          <w:color w:val="212529"/>
          <w:sz w:val="28"/>
          <w:szCs w:val="28"/>
        </w:rPr>
      </w:pPr>
      <w:ins w:id="1392" w:author="Unknown">
        <w:r w:rsidRPr="0027262C">
          <w:rPr>
            <w:rFonts w:ascii="Helvetica" w:eastAsia="Times New Roman" w:hAnsi="Helvetica" w:cs="Helvetica"/>
            <w:color w:val="212529"/>
            <w:sz w:val="28"/>
            <w:szCs w:val="28"/>
          </w:rPr>
          <w:t>char *ptr= ”Harry”;</w:t>
        </w:r>
      </w:ins>
    </w:p>
    <w:p w:rsidR="0027262C" w:rsidRPr="0027262C" w:rsidRDefault="0027262C" w:rsidP="0027262C">
      <w:pPr>
        <w:shd w:val="clear" w:color="auto" w:fill="F8F9FA"/>
        <w:spacing w:after="100" w:afterAutospacing="1" w:line="240" w:lineRule="auto"/>
        <w:rPr>
          <w:ins w:id="1393" w:author="Unknown"/>
          <w:rFonts w:ascii="Helvetica" w:eastAsia="Times New Roman" w:hAnsi="Helvetica" w:cs="Helvetica"/>
          <w:color w:val="212529"/>
          <w:sz w:val="28"/>
          <w:szCs w:val="28"/>
        </w:rPr>
      </w:pPr>
      <w:ins w:id="1394" w:author="Unknown">
        <w:r w:rsidRPr="0027262C">
          <w:rPr>
            <w:rFonts w:ascii="Helvetica" w:eastAsia="Times New Roman" w:hAnsi="Helvetica" w:cs="Helvetica"/>
            <w:color w:val="212529"/>
            <w:sz w:val="28"/>
            <w:szCs w:val="28"/>
          </w:rPr>
          <w:t>This tells the compilers to store the string in the memory and the assigned address is stored in a char pointer.</w:t>
        </w:r>
      </w:ins>
    </w:p>
    <w:p w:rsidR="0027262C" w:rsidRPr="0027262C" w:rsidRDefault="0027262C" w:rsidP="0027262C">
      <w:pPr>
        <w:shd w:val="clear" w:color="auto" w:fill="F8F9FA"/>
        <w:spacing w:after="100" w:afterAutospacing="1" w:line="240" w:lineRule="auto"/>
        <w:rPr>
          <w:ins w:id="1395" w:author="Unknown"/>
          <w:rFonts w:ascii="Helvetica" w:eastAsia="Times New Roman" w:hAnsi="Helvetica" w:cs="Helvetica"/>
          <w:color w:val="212529"/>
          <w:sz w:val="28"/>
          <w:szCs w:val="28"/>
        </w:rPr>
      </w:pPr>
      <w:ins w:id="1396" w:author="Unknown">
        <w:r w:rsidRPr="0027262C">
          <w:rPr>
            <w:rFonts w:ascii="Helvetica" w:eastAsia="Times New Roman" w:hAnsi="Helvetica" w:cs="Helvetica"/>
            <w:b/>
            <w:bCs/>
            <w:color w:val="212529"/>
            <w:sz w:val="28"/>
          </w:rPr>
          <w:lastRenderedPageBreak/>
          <w:t>Note:</w:t>
        </w:r>
      </w:ins>
    </w:p>
    <w:p w:rsidR="0027262C" w:rsidRPr="0027262C" w:rsidRDefault="0027262C" w:rsidP="0027262C">
      <w:pPr>
        <w:numPr>
          <w:ilvl w:val="0"/>
          <w:numId w:val="30"/>
        </w:numPr>
        <w:shd w:val="clear" w:color="auto" w:fill="F8F9FA"/>
        <w:spacing w:before="100" w:beforeAutospacing="1" w:after="100" w:afterAutospacing="1" w:line="240" w:lineRule="auto"/>
        <w:rPr>
          <w:ins w:id="1397" w:author="Unknown"/>
          <w:rFonts w:ascii="Helvetica" w:eastAsia="Times New Roman" w:hAnsi="Helvetica" w:cs="Helvetica"/>
          <w:color w:val="212529"/>
          <w:sz w:val="28"/>
          <w:szCs w:val="28"/>
        </w:rPr>
      </w:pPr>
      <w:ins w:id="1398" w:author="Unknown">
        <w:r w:rsidRPr="0027262C">
          <w:rPr>
            <w:rFonts w:ascii="Helvetica" w:eastAsia="Times New Roman" w:hAnsi="Helvetica" w:cs="Helvetica"/>
            <w:color w:val="212529"/>
            <w:sz w:val="28"/>
            <w:szCs w:val="28"/>
          </w:rPr>
          <w:t>Once a string is defined using char st[]= ”harry”, it cannot be initialized to something else.</w:t>
        </w:r>
      </w:ins>
    </w:p>
    <w:p w:rsidR="0027262C" w:rsidRPr="0027262C" w:rsidRDefault="0027262C" w:rsidP="0027262C">
      <w:pPr>
        <w:numPr>
          <w:ilvl w:val="0"/>
          <w:numId w:val="30"/>
        </w:numPr>
        <w:shd w:val="clear" w:color="auto" w:fill="F8F9FA"/>
        <w:spacing w:before="100" w:beforeAutospacing="1" w:after="100" w:afterAutospacing="1" w:line="240" w:lineRule="auto"/>
        <w:rPr>
          <w:ins w:id="1399" w:author="Unknown"/>
          <w:rFonts w:ascii="Helvetica" w:eastAsia="Times New Roman" w:hAnsi="Helvetica" w:cs="Helvetica"/>
          <w:color w:val="212529"/>
          <w:sz w:val="28"/>
          <w:szCs w:val="28"/>
        </w:rPr>
      </w:pPr>
      <w:ins w:id="1400" w:author="Unknown">
        <w:r w:rsidRPr="0027262C">
          <w:rPr>
            <w:rFonts w:ascii="Helvetica" w:eastAsia="Times New Roman" w:hAnsi="Helvetica" w:cs="Helvetica"/>
            <w:color w:val="212529"/>
            <w:sz w:val="28"/>
            <w:szCs w:val="28"/>
          </w:rPr>
          <w:t>A string defined using pointers can be reinitialized.   =&gt; ptr=”rohan”;</w:t>
        </w:r>
      </w:ins>
    </w:p>
    <w:p w:rsidR="0027262C" w:rsidRPr="0027262C" w:rsidRDefault="0027262C" w:rsidP="0027262C">
      <w:pPr>
        <w:shd w:val="clear" w:color="auto" w:fill="F8F9FA"/>
        <w:spacing w:after="100" w:afterAutospacing="1" w:line="240" w:lineRule="auto"/>
        <w:outlineLvl w:val="4"/>
        <w:rPr>
          <w:ins w:id="1401" w:author="Unknown"/>
          <w:rFonts w:ascii="Segoe UI" w:eastAsia="Times New Roman" w:hAnsi="Segoe UI" w:cs="Segoe UI"/>
          <w:color w:val="212529"/>
          <w:sz w:val="20"/>
          <w:szCs w:val="20"/>
        </w:rPr>
      </w:pPr>
      <w:ins w:id="1402" w:author="Unknown">
        <w:r w:rsidRPr="0027262C">
          <w:rPr>
            <w:rFonts w:ascii="Segoe UI" w:eastAsia="Times New Roman" w:hAnsi="Segoe UI" w:cs="Segoe UI"/>
            <w:b/>
            <w:bCs/>
            <w:color w:val="212529"/>
            <w:sz w:val="20"/>
            <w:szCs w:val="20"/>
          </w:rPr>
          <w:t>Standard library functions for Strings</w:t>
        </w:r>
      </w:ins>
    </w:p>
    <w:p w:rsidR="0027262C" w:rsidRPr="0027262C" w:rsidRDefault="0027262C" w:rsidP="0027262C">
      <w:pPr>
        <w:shd w:val="clear" w:color="auto" w:fill="F8F9FA"/>
        <w:spacing w:after="100" w:afterAutospacing="1" w:line="240" w:lineRule="auto"/>
        <w:rPr>
          <w:ins w:id="1403" w:author="Unknown"/>
          <w:rFonts w:ascii="Helvetica" w:eastAsia="Times New Roman" w:hAnsi="Helvetica" w:cs="Helvetica"/>
          <w:color w:val="212529"/>
          <w:sz w:val="28"/>
          <w:szCs w:val="28"/>
        </w:rPr>
      </w:pPr>
      <w:ins w:id="1404" w:author="Unknown">
        <w:r w:rsidRPr="0027262C">
          <w:rPr>
            <w:rFonts w:ascii="Helvetica" w:eastAsia="Times New Roman" w:hAnsi="Helvetica" w:cs="Helvetica"/>
            <w:color w:val="212529"/>
            <w:sz w:val="28"/>
            <w:szCs w:val="28"/>
          </w:rPr>
          <w:t>C provides a set of standard library functions for strings manipulation.</w:t>
        </w:r>
      </w:ins>
    </w:p>
    <w:p w:rsidR="0027262C" w:rsidRPr="0027262C" w:rsidRDefault="0027262C" w:rsidP="0027262C">
      <w:pPr>
        <w:shd w:val="clear" w:color="auto" w:fill="F8F9FA"/>
        <w:spacing w:after="100" w:afterAutospacing="1" w:line="240" w:lineRule="auto"/>
        <w:rPr>
          <w:ins w:id="1405" w:author="Unknown"/>
          <w:rFonts w:ascii="Helvetica" w:eastAsia="Times New Roman" w:hAnsi="Helvetica" w:cs="Helvetica"/>
          <w:color w:val="212529"/>
          <w:sz w:val="28"/>
          <w:szCs w:val="28"/>
        </w:rPr>
      </w:pPr>
      <w:ins w:id="1406" w:author="Unknown">
        <w:r w:rsidRPr="0027262C">
          <w:rPr>
            <w:rFonts w:ascii="Helvetica" w:eastAsia="Times New Roman" w:hAnsi="Helvetica" w:cs="Helvetica"/>
            <w:color w:val="212529"/>
            <w:sz w:val="28"/>
            <w:szCs w:val="28"/>
          </w:rPr>
          <w:t>Some of the most commonly used string functions are:</w:t>
        </w:r>
      </w:ins>
    </w:p>
    <w:p w:rsidR="0027262C" w:rsidRPr="0027262C" w:rsidRDefault="0027262C" w:rsidP="0027262C">
      <w:pPr>
        <w:shd w:val="clear" w:color="auto" w:fill="F8F9FA"/>
        <w:spacing w:after="100" w:afterAutospacing="1" w:line="240" w:lineRule="auto"/>
        <w:rPr>
          <w:ins w:id="1407" w:author="Unknown"/>
          <w:rFonts w:ascii="Helvetica" w:eastAsia="Times New Roman" w:hAnsi="Helvetica" w:cs="Helvetica"/>
          <w:color w:val="212529"/>
          <w:sz w:val="28"/>
          <w:szCs w:val="28"/>
        </w:rPr>
      </w:pPr>
      <w:ins w:id="1408" w:author="Unknown">
        <w:r w:rsidRPr="0027262C">
          <w:rPr>
            <w:rFonts w:ascii="Helvetica" w:eastAsia="Times New Roman" w:hAnsi="Helvetica" w:cs="Helvetica"/>
            <w:b/>
            <w:bCs/>
            <w:color w:val="212529"/>
            <w:sz w:val="28"/>
          </w:rPr>
          <w:t>strlen() - </w:t>
        </w:r>
        <w:r w:rsidRPr="0027262C">
          <w:rPr>
            <w:rFonts w:ascii="Helvetica" w:eastAsia="Times New Roman" w:hAnsi="Helvetica" w:cs="Helvetica"/>
            <w:color w:val="212529"/>
            <w:sz w:val="28"/>
            <w:szCs w:val="28"/>
          </w:rPr>
          <w:t>This function is used to count the number of characters in the string excluding the null ('\0') character.</w:t>
        </w:r>
      </w:ins>
    </w:p>
    <w:p w:rsidR="0027262C" w:rsidRPr="0027262C" w:rsidRDefault="0027262C" w:rsidP="0027262C">
      <w:pPr>
        <w:shd w:val="clear" w:color="auto" w:fill="F8F9FA"/>
        <w:spacing w:after="100" w:afterAutospacing="1" w:line="240" w:lineRule="auto"/>
        <w:rPr>
          <w:ins w:id="1409" w:author="Unknown"/>
          <w:rFonts w:ascii="Helvetica" w:eastAsia="Times New Roman" w:hAnsi="Helvetica" w:cs="Helvetica"/>
          <w:color w:val="212529"/>
          <w:sz w:val="28"/>
          <w:szCs w:val="28"/>
        </w:rPr>
      </w:pPr>
      <w:ins w:id="1410" w:author="Unknown">
        <w:r w:rsidRPr="0027262C">
          <w:rPr>
            <w:rFonts w:ascii="Helvetica" w:eastAsia="Times New Roman" w:hAnsi="Helvetica" w:cs="Helvetica"/>
            <w:color w:val="212529"/>
            <w:sz w:val="28"/>
            <w:szCs w:val="28"/>
          </w:rPr>
          <w:t>int length=strlen(st);</w:t>
        </w:r>
      </w:ins>
    </w:p>
    <w:p w:rsidR="0027262C" w:rsidRPr="0027262C" w:rsidRDefault="0027262C" w:rsidP="0027262C">
      <w:pPr>
        <w:shd w:val="clear" w:color="auto" w:fill="F8F9FA"/>
        <w:spacing w:after="100" w:afterAutospacing="1" w:line="240" w:lineRule="auto"/>
        <w:rPr>
          <w:ins w:id="1411" w:author="Unknown"/>
          <w:rFonts w:ascii="Helvetica" w:eastAsia="Times New Roman" w:hAnsi="Helvetica" w:cs="Helvetica"/>
          <w:color w:val="212529"/>
          <w:sz w:val="28"/>
          <w:szCs w:val="28"/>
        </w:rPr>
      </w:pPr>
      <w:ins w:id="1412" w:author="Unknown">
        <w:r w:rsidRPr="0027262C">
          <w:rPr>
            <w:rFonts w:ascii="Helvetica" w:eastAsia="Times New Roman" w:hAnsi="Helvetica" w:cs="Helvetica"/>
            <w:color w:val="212529"/>
            <w:sz w:val="28"/>
            <w:szCs w:val="28"/>
          </w:rPr>
          <w:t>These functions are declared under &lt;string.h&gt; header file.</w:t>
        </w:r>
      </w:ins>
    </w:p>
    <w:p w:rsidR="0027262C" w:rsidRPr="0027262C" w:rsidRDefault="0027262C" w:rsidP="0027262C">
      <w:pPr>
        <w:shd w:val="clear" w:color="auto" w:fill="F8F9FA"/>
        <w:spacing w:after="100" w:afterAutospacing="1" w:line="240" w:lineRule="auto"/>
        <w:rPr>
          <w:ins w:id="1413" w:author="Unknown"/>
          <w:rFonts w:ascii="Helvetica" w:eastAsia="Times New Roman" w:hAnsi="Helvetica" w:cs="Helvetica"/>
          <w:color w:val="212529"/>
          <w:sz w:val="28"/>
          <w:szCs w:val="28"/>
        </w:rPr>
      </w:pPr>
      <w:ins w:id="1414" w:author="Unknown">
        <w:r w:rsidRPr="0027262C">
          <w:rPr>
            <w:rFonts w:ascii="Helvetica" w:eastAsia="Times New Roman" w:hAnsi="Helvetica" w:cs="Helvetica"/>
            <w:b/>
            <w:bCs/>
            <w:color w:val="212529"/>
            <w:sz w:val="28"/>
          </w:rPr>
          <w:t>strcpy() - </w:t>
        </w:r>
        <w:r w:rsidRPr="0027262C">
          <w:rPr>
            <w:rFonts w:ascii="Helvetica" w:eastAsia="Times New Roman" w:hAnsi="Helvetica" w:cs="Helvetica"/>
            <w:color w:val="212529"/>
            <w:sz w:val="28"/>
            <w:szCs w:val="28"/>
          </w:rPr>
          <w:t>This function is used to copy the content of second string into first string passed to it.</w:t>
        </w:r>
      </w:ins>
    </w:p>
    <w:p w:rsidR="0027262C" w:rsidRPr="0027262C" w:rsidRDefault="0027262C" w:rsidP="0027262C">
      <w:pPr>
        <w:shd w:val="clear" w:color="auto" w:fill="F8F9FA"/>
        <w:spacing w:after="100" w:afterAutospacing="1" w:line="240" w:lineRule="auto"/>
        <w:rPr>
          <w:ins w:id="1415" w:author="Unknown"/>
          <w:rFonts w:ascii="Helvetica" w:eastAsia="Times New Roman" w:hAnsi="Helvetica" w:cs="Helvetica"/>
          <w:color w:val="212529"/>
          <w:sz w:val="28"/>
          <w:szCs w:val="28"/>
        </w:rPr>
      </w:pPr>
      <w:ins w:id="1416" w:author="Unknown">
        <w:r w:rsidRPr="0027262C">
          <w:rPr>
            <w:rFonts w:ascii="Helvetica" w:eastAsia="Times New Roman" w:hAnsi="Helvetica" w:cs="Helvetica"/>
            <w:color w:val="212529"/>
            <w:sz w:val="28"/>
            <w:szCs w:val="28"/>
          </w:rPr>
          <w:t>char source[ ]= ”Harry”;</w:t>
        </w:r>
      </w:ins>
    </w:p>
    <w:p w:rsidR="0027262C" w:rsidRPr="0027262C" w:rsidRDefault="0027262C" w:rsidP="0027262C">
      <w:pPr>
        <w:shd w:val="clear" w:color="auto" w:fill="F8F9FA"/>
        <w:spacing w:after="100" w:afterAutospacing="1" w:line="240" w:lineRule="auto"/>
        <w:rPr>
          <w:ins w:id="1417" w:author="Unknown"/>
          <w:rFonts w:ascii="Helvetica" w:eastAsia="Times New Roman" w:hAnsi="Helvetica" w:cs="Helvetica"/>
          <w:color w:val="212529"/>
          <w:sz w:val="28"/>
          <w:szCs w:val="28"/>
        </w:rPr>
      </w:pPr>
      <w:ins w:id="1418" w:author="Unknown">
        <w:r w:rsidRPr="0027262C">
          <w:rPr>
            <w:rFonts w:ascii="Helvetica" w:eastAsia="Times New Roman" w:hAnsi="Helvetica" w:cs="Helvetica"/>
            <w:color w:val="212529"/>
            <w:sz w:val="28"/>
            <w:szCs w:val="28"/>
          </w:rPr>
          <w:t>char target[30];</w:t>
        </w:r>
      </w:ins>
    </w:p>
    <w:p w:rsidR="0027262C" w:rsidRPr="0027262C" w:rsidRDefault="0027262C" w:rsidP="0027262C">
      <w:pPr>
        <w:shd w:val="clear" w:color="auto" w:fill="F8F9FA"/>
        <w:spacing w:after="100" w:afterAutospacing="1" w:line="240" w:lineRule="auto"/>
        <w:rPr>
          <w:ins w:id="1419" w:author="Unknown"/>
          <w:rFonts w:ascii="Helvetica" w:eastAsia="Times New Roman" w:hAnsi="Helvetica" w:cs="Helvetica"/>
          <w:color w:val="212529"/>
          <w:sz w:val="28"/>
          <w:szCs w:val="28"/>
        </w:rPr>
      </w:pPr>
      <w:ins w:id="1420" w:author="Unknown">
        <w:r w:rsidRPr="0027262C">
          <w:rPr>
            <w:rFonts w:ascii="Helvetica" w:eastAsia="Times New Roman" w:hAnsi="Helvetica" w:cs="Helvetica"/>
            <w:color w:val="212529"/>
            <w:sz w:val="28"/>
            <w:szCs w:val="28"/>
          </w:rPr>
          <w:t>strcpy(target,source);    =&gt; target now contains “Harry”</w:t>
        </w:r>
      </w:ins>
    </w:p>
    <w:p w:rsidR="0027262C" w:rsidRPr="0027262C" w:rsidRDefault="0027262C" w:rsidP="0027262C">
      <w:pPr>
        <w:shd w:val="clear" w:color="auto" w:fill="F8F9FA"/>
        <w:spacing w:after="100" w:afterAutospacing="1" w:line="240" w:lineRule="auto"/>
        <w:rPr>
          <w:ins w:id="1421" w:author="Unknown"/>
          <w:rFonts w:ascii="Helvetica" w:eastAsia="Times New Roman" w:hAnsi="Helvetica" w:cs="Helvetica"/>
          <w:color w:val="212529"/>
          <w:sz w:val="28"/>
          <w:szCs w:val="28"/>
        </w:rPr>
      </w:pPr>
      <w:ins w:id="1422" w:author="Unknown">
        <w:r w:rsidRPr="0027262C">
          <w:rPr>
            <w:rFonts w:ascii="Helvetica" w:eastAsia="Times New Roman" w:hAnsi="Helvetica" w:cs="Helvetica"/>
            <w:color w:val="212529"/>
            <w:sz w:val="28"/>
            <w:szCs w:val="28"/>
          </w:rPr>
          <w:t>Target string should have enough capacity to store the source string.</w:t>
        </w:r>
      </w:ins>
    </w:p>
    <w:p w:rsidR="0027262C" w:rsidRPr="0027262C" w:rsidRDefault="0027262C" w:rsidP="0027262C">
      <w:pPr>
        <w:shd w:val="clear" w:color="auto" w:fill="F8F9FA"/>
        <w:spacing w:after="100" w:afterAutospacing="1" w:line="240" w:lineRule="auto"/>
        <w:rPr>
          <w:ins w:id="1423" w:author="Unknown"/>
          <w:rFonts w:ascii="Helvetica" w:eastAsia="Times New Roman" w:hAnsi="Helvetica" w:cs="Helvetica"/>
          <w:color w:val="212529"/>
          <w:sz w:val="28"/>
          <w:szCs w:val="28"/>
        </w:rPr>
      </w:pPr>
      <w:ins w:id="1424" w:author="Unknown">
        <w:r w:rsidRPr="0027262C">
          <w:rPr>
            <w:rFonts w:ascii="Helvetica" w:eastAsia="Times New Roman" w:hAnsi="Helvetica" w:cs="Helvetica"/>
            <w:b/>
            <w:bCs/>
            <w:color w:val="212529"/>
            <w:sz w:val="28"/>
          </w:rPr>
          <w:t>strcat() - </w:t>
        </w:r>
        <w:r w:rsidRPr="0027262C">
          <w:rPr>
            <w:rFonts w:ascii="Helvetica" w:eastAsia="Times New Roman" w:hAnsi="Helvetica" w:cs="Helvetica"/>
            <w:color w:val="212529"/>
            <w:sz w:val="28"/>
            <w:szCs w:val="28"/>
          </w:rPr>
          <w:t>This function is used to concatenate two strings</w:t>
        </w:r>
      </w:ins>
    </w:p>
    <w:p w:rsidR="0027262C" w:rsidRPr="0027262C" w:rsidRDefault="0027262C" w:rsidP="0027262C">
      <w:pPr>
        <w:shd w:val="clear" w:color="auto" w:fill="F8F9FA"/>
        <w:spacing w:after="100" w:afterAutospacing="1" w:line="240" w:lineRule="auto"/>
        <w:rPr>
          <w:ins w:id="1425" w:author="Unknown"/>
          <w:rFonts w:ascii="Helvetica" w:eastAsia="Times New Roman" w:hAnsi="Helvetica" w:cs="Helvetica"/>
          <w:color w:val="212529"/>
          <w:sz w:val="28"/>
          <w:szCs w:val="28"/>
        </w:rPr>
      </w:pPr>
      <w:ins w:id="1426" w:author="Unknown">
        <w:r w:rsidRPr="0027262C">
          <w:rPr>
            <w:rFonts w:ascii="Helvetica" w:eastAsia="Times New Roman" w:hAnsi="Helvetica" w:cs="Helvetica"/>
            <w:color w:val="212529"/>
            <w:sz w:val="28"/>
            <w:szCs w:val="28"/>
          </w:rPr>
          <w:t>char s1[11]= ”Hello”;</w:t>
        </w:r>
      </w:ins>
    </w:p>
    <w:p w:rsidR="0027262C" w:rsidRPr="0027262C" w:rsidRDefault="0027262C" w:rsidP="0027262C">
      <w:pPr>
        <w:shd w:val="clear" w:color="auto" w:fill="F8F9FA"/>
        <w:spacing w:after="100" w:afterAutospacing="1" w:line="240" w:lineRule="auto"/>
        <w:rPr>
          <w:ins w:id="1427" w:author="Unknown"/>
          <w:rFonts w:ascii="Helvetica" w:eastAsia="Times New Roman" w:hAnsi="Helvetica" w:cs="Helvetica"/>
          <w:color w:val="212529"/>
          <w:sz w:val="28"/>
          <w:szCs w:val="28"/>
        </w:rPr>
      </w:pPr>
      <w:ins w:id="1428" w:author="Unknown">
        <w:r w:rsidRPr="0027262C">
          <w:rPr>
            <w:rFonts w:ascii="Helvetica" w:eastAsia="Times New Roman" w:hAnsi="Helvetica" w:cs="Helvetica"/>
            <w:color w:val="212529"/>
            <w:sz w:val="28"/>
            <w:szCs w:val="28"/>
          </w:rPr>
          <w:t>char s2[ ]= ”Harry”;</w:t>
        </w:r>
      </w:ins>
    </w:p>
    <w:p w:rsidR="0027262C" w:rsidRPr="0027262C" w:rsidRDefault="0027262C" w:rsidP="0027262C">
      <w:pPr>
        <w:shd w:val="clear" w:color="auto" w:fill="F8F9FA"/>
        <w:spacing w:after="100" w:afterAutospacing="1" w:line="240" w:lineRule="auto"/>
        <w:rPr>
          <w:ins w:id="1429" w:author="Unknown"/>
          <w:rFonts w:ascii="Helvetica" w:eastAsia="Times New Roman" w:hAnsi="Helvetica" w:cs="Helvetica"/>
          <w:color w:val="212529"/>
          <w:sz w:val="28"/>
          <w:szCs w:val="28"/>
        </w:rPr>
      </w:pPr>
      <w:ins w:id="1430" w:author="Unknown">
        <w:r w:rsidRPr="0027262C">
          <w:rPr>
            <w:rFonts w:ascii="Helvetica" w:eastAsia="Times New Roman" w:hAnsi="Helvetica" w:cs="Helvetica"/>
            <w:color w:val="212529"/>
            <w:sz w:val="28"/>
            <w:szCs w:val="28"/>
          </w:rPr>
          <w:t>strcat(s1,s2);                   =&gt; s1 now contains “Hello Harry” &lt;No space in between&gt;</w:t>
        </w:r>
      </w:ins>
    </w:p>
    <w:p w:rsidR="0027262C" w:rsidRPr="0027262C" w:rsidRDefault="0027262C" w:rsidP="0027262C">
      <w:pPr>
        <w:shd w:val="clear" w:color="auto" w:fill="F8F9FA"/>
        <w:spacing w:after="100" w:afterAutospacing="1" w:line="240" w:lineRule="auto"/>
        <w:rPr>
          <w:ins w:id="1431" w:author="Unknown"/>
          <w:rFonts w:ascii="Helvetica" w:eastAsia="Times New Roman" w:hAnsi="Helvetica" w:cs="Helvetica"/>
          <w:color w:val="212529"/>
          <w:sz w:val="28"/>
          <w:szCs w:val="28"/>
        </w:rPr>
      </w:pPr>
      <w:ins w:id="1432" w:author="Unknown">
        <w:r w:rsidRPr="0027262C">
          <w:rPr>
            <w:rFonts w:ascii="Helvetica" w:eastAsia="Times New Roman" w:hAnsi="Helvetica" w:cs="Helvetica"/>
            <w:b/>
            <w:bCs/>
            <w:color w:val="212529"/>
            <w:sz w:val="28"/>
          </w:rPr>
          <w:t>strcmp() - </w:t>
        </w:r>
        <w:r w:rsidRPr="0027262C">
          <w:rPr>
            <w:rFonts w:ascii="Helvetica" w:eastAsia="Times New Roman" w:hAnsi="Helvetica" w:cs="Helvetica"/>
            <w:color w:val="212529"/>
            <w:sz w:val="28"/>
            <w:szCs w:val="28"/>
          </w:rPr>
          <w:t>This function is used to compare two strings. It returns: 0 if strings are equal</w:t>
        </w:r>
      </w:ins>
    </w:p>
    <w:p w:rsidR="0027262C" w:rsidRPr="0027262C" w:rsidRDefault="0027262C" w:rsidP="0027262C">
      <w:pPr>
        <w:shd w:val="clear" w:color="auto" w:fill="F8F9FA"/>
        <w:spacing w:after="100" w:afterAutospacing="1" w:line="240" w:lineRule="auto"/>
        <w:rPr>
          <w:ins w:id="1433" w:author="Unknown"/>
          <w:rFonts w:ascii="Helvetica" w:eastAsia="Times New Roman" w:hAnsi="Helvetica" w:cs="Helvetica"/>
          <w:color w:val="212529"/>
          <w:sz w:val="28"/>
          <w:szCs w:val="28"/>
        </w:rPr>
      </w:pPr>
      <w:ins w:id="1434" w:author="Unknown">
        <w:r w:rsidRPr="0027262C">
          <w:rPr>
            <w:rFonts w:ascii="Helvetica" w:eastAsia="Times New Roman" w:hAnsi="Helvetica" w:cs="Helvetica"/>
            <w:color w:val="212529"/>
            <w:sz w:val="28"/>
            <w:szCs w:val="28"/>
          </w:rPr>
          <w:lastRenderedPageBreak/>
          <w:t>Negetive value if first strings mismatching character's ASCII value is not greater than second string's corresponding mismatching character. It returns positive values otherwise.</w:t>
        </w:r>
      </w:ins>
    </w:p>
    <w:p w:rsidR="0027262C" w:rsidRPr="0027262C" w:rsidRDefault="0027262C" w:rsidP="0027262C">
      <w:pPr>
        <w:shd w:val="clear" w:color="auto" w:fill="F8F9FA"/>
        <w:spacing w:after="100" w:afterAutospacing="1" w:line="240" w:lineRule="auto"/>
        <w:rPr>
          <w:ins w:id="1435" w:author="Unknown"/>
          <w:rFonts w:ascii="Helvetica" w:eastAsia="Times New Roman" w:hAnsi="Helvetica" w:cs="Helvetica"/>
          <w:color w:val="212529"/>
          <w:sz w:val="28"/>
          <w:szCs w:val="28"/>
        </w:rPr>
      </w:pPr>
      <w:ins w:id="1436" w:author="Unknown">
        <w:r w:rsidRPr="0027262C">
          <w:rPr>
            <w:rFonts w:ascii="Helvetica" w:eastAsia="Times New Roman" w:hAnsi="Helvetica" w:cs="Helvetica"/>
            <w:color w:val="212529"/>
            <w:sz w:val="28"/>
            <w:szCs w:val="28"/>
          </w:rPr>
          <w:t>strcmp(“For”, “Joke”);                      =&gt; positive value</w:t>
        </w:r>
      </w:ins>
    </w:p>
    <w:p w:rsidR="0027262C" w:rsidRPr="0027262C" w:rsidRDefault="0027262C" w:rsidP="0027262C">
      <w:pPr>
        <w:shd w:val="clear" w:color="auto" w:fill="F8F9FA"/>
        <w:spacing w:after="100" w:afterAutospacing="1" w:line="240" w:lineRule="auto"/>
        <w:rPr>
          <w:ins w:id="1437" w:author="Unknown"/>
          <w:rFonts w:ascii="Helvetica" w:eastAsia="Times New Roman" w:hAnsi="Helvetica" w:cs="Helvetica"/>
          <w:color w:val="212529"/>
          <w:sz w:val="28"/>
          <w:szCs w:val="28"/>
        </w:rPr>
      </w:pPr>
      <w:ins w:id="1438" w:author="Unknown">
        <w:r w:rsidRPr="0027262C">
          <w:rPr>
            <w:rFonts w:ascii="Helvetica" w:eastAsia="Times New Roman" w:hAnsi="Helvetica" w:cs="Helvetica"/>
            <w:color w:val="212529"/>
            <w:sz w:val="28"/>
            <w:szCs w:val="28"/>
          </w:rPr>
          <w:t>strcmp(“Joke”, “For”);                      =&gt; Negative value</w:t>
        </w:r>
      </w:ins>
    </w:p>
    <w:p w:rsidR="0027262C" w:rsidRPr="0027262C" w:rsidRDefault="0027262C" w:rsidP="0027262C">
      <w:pPr>
        <w:shd w:val="clear" w:color="auto" w:fill="F8F9FA"/>
        <w:spacing w:after="100" w:afterAutospacing="1" w:line="240" w:lineRule="auto"/>
        <w:rPr>
          <w:ins w:id="1439" w:author="Unknown"/>
          <w:rFonts w:ascii="Helvetica" w:eastAsia="Times New Roman" w:hAnsi="Helvetica" w:cs="Helvetica"/>
          <w:color w:val="212529"/>
          <w:sz w:val="28"/>
          <w:szCs w:val="28"/>
        </w:rPr>
      </w:pPr>
      <w:ins w:id="1440"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1441" w:author="Unknown"/>
          <w:rFonts w:ascii="Segoe UI" w:eastAsia="Times New Roman" w:hAnsi="Segoe UI" w:cs="Segoe UI"/>
          <w:color w:val="212529"/>
          <w:sz w:val="24"/>
          <w:szCs w:val="24"/>
        </w:rPr>
      </w:pPr>
      <w:ins w:id="1442" w:author="Unknown">
        <w:r w:rsidRPr="0027262C">
          <w:rPr>
            <w:rFonts w:ascii="Segoe UI" w:eastAsia="Times New Roman" w:hAnsi="Segoe UI" w:cs="Segoe UI"/>
            <w:color w:val="212529"/>
            <w:sz w:val="24"/>
            <w:szCs w:val="24"/>
          </w:rPr>
          <w:t>Chapter 8 - Practice Set</w:t>
        </w:r>
      </w:ins>
    </w:p>
    <w:p w:rsidR="0027262C" w:rsidRPr="0027262C" w:rsidRDefault="0027262C" w:rsidP="0027262C">
      <w:pPr>
        <w:numPr>
          <w:ilvl w:val="0"/>
          <w:numId w:val="31"/>
        </w:numPr>
        <w:shd w:val="clear" w:color="auto" w:fill="F8F9FA"/>
        <w:spacing w:before="100" w:beforeAutospacing="1" w:after="100" w:afterAutospacing="1" w:line="240" w:lineRule="auto"/>
        <w:rPr>
          <w:ins w:id="1443" w:author="Unknown"/>
          <w:rFonts w:ascii="Helvetica" w:eastAsia="Times New Roman" w:hAnsi="Helvetica" w:cs="Helvetica"/>
          <w:color w:val="212529"/>
          <w:sz w:val="28"/>
          <w:szCs w:val="28"/>
        </w:rPr>
      </w:pPr>
      <w:ins w:id="1444" w:author="Unknown">
        <w:r w:rsidRPr="0027262C">
          <w:rPr>
            <w:rFonts w:ascii="Helvetica" w:eastAsia="Times New Roman" w:hAnsi="Helvetica" w:cs="Helvetica"/>
            <w:color w:val="212529"/>
            <w:sz w:val="28"/>
            <w:szCs w:val="28"/>
          </w:rPr>
          <w:t>Which of the following is used to appropriately read a multi-word string-</w:t>
        </w:r>
      </w:ins>
    </w:p>
    <w:p w:rsidR="0027262C" w:rsidRPr="0027262C" w:rsidRDefault="0027262C" w:rsidP="0027262C">
      <w:pPr>
        <w:numPr>
          <w:ilvl w:val="0"/>
          <w:numId w:val="32"/>
        </w:numPr>
        <w:shd w:val="clear" w:color="auto" w:fill="F8F9FA"/>
        <w:spacing w:before="100" w:beforeAutospacing="1" w:after="100" w:afterAutospacing="1" w:line="240" w:lineRule="auto"/>
        <w:rPr>
          <w:ins w:id="1445" w:author="Unknown"/>
          <w:rFonts w:ascii="Helvetica" w:eastAsia="Times New Roman" w:hAnsi="Helvetica" w:cs="Helvetica"/>
          <w:color w:val="212529"/>
          <w:sz w:val="28"/>
          <w:szCs w:val="28"/>
        </w:rPr>
      </w:pPr>
      <w:ins w:id="1446" w:author="Unknown">
        <w:r w:rsidRPr="0027262C">
          <w:rPr>
            <w:rFonts w:ascii="Helvetica" w:eastAsia="Times New Roman" w:hAnsi="Helvetica" w:cs="Helvetica"/>
            <w:color w:val="212529"/>
            <w:sz w:val="28"/>
            <w:szCs w:val="28"/>
          </w:rPr>
          <w:t>Gets()</w:t>
        </w:r>
      </w:ins>
    </w:p>
    <w:p w:rsidR="0027262C" w:rsidRPr="0027262C" w:rsidRDefault="0027262C" w:rsidP="0027262C">
      <w:pPr>
        <w:numPr>
          <w:ilvl w:val="0"/>
          <w:numId w:val="32"/>
        </w:numPr>
        <w:shd w:val="clear" w:color="auto" w:fill="F8F9FA"/>
        <w:spacing w:before="100" w:beforeAutospacing="1" w:after="100" w:afterAutospacing="1" w:line="240" w:lineRule="auto"/>
        <w:rPr>
          <w:ins w:id="1447" w:author="Unknown"/>
          <w:rFonts w:ascii="Helvetica" w:eastAsia="Times New Roman" w:hAnsi="Helvetica" w:cs="Helvetica"/>
          <w:color w:val="212529"/>
          <w:sz w:val="28"/>
          <w:szCs w:val="28"/>
        </w:rPr>
      </w:pPr>
      <w:ins w:id="1448" w:author="Unknown">
        <w:r w:rsidRPr="0027262C">
          <w:rPr>
            <w:rFonts w:ascii="Helvetica" w:eastAsia="Times New Roman" w:hAnsi="Helvetica" w:cs="Helvetica"/>
            <w:color w:val="212529"/>
            <w:sz w:val="28"/>
            <w:szCs w:val="28"/>
          </w:rPr>
          <w:t>Puts()</w:t>
        </w:r>
      </w:ins>
    </w:p>
    <w:p w:rsidR="0027262C" w:rsidRPr="0027262C" w:rsidRDefault="0027262C" w:rsidP="0027262C">
      <w:pPr>
        <w:numPr>
          <w:ilvl w:val="0"/>
          <w:numId w:val="32"/>
        </w:numPr>
        <w:shd w:val="clear" w:color="auto" w:fill="F8F9FA"/>
        <w:spacing w:before="100" w:beforeAutospacing="1" w:after="100" w:afterAutospacing="1" w:line="240" w:lineRule="auto"/>
        <w:rPr>
          <w:ins w:id="1449" w:author="Unknown"/>
          <w:rFonts w:ascii="Helvetica" w:eastAsia="Times New Roman" w:hAnsi="Helvetica" w:cs="Helvetica"/>
          <w:color w:val="212529"/>
          <w:sz w:val="28"/>
          <w:szCs w:val="28"/>
        </w:rPr>
      </w:pPr>
      <w:ins w:id="1450" w:author="Unknown">
        <w:r w:rsidRPr="0027262C">
          <w:rPr>
            <w:rFonts w:ascii="Helvetica" w:eastAsia="Times New Roman" w:hAnsi="Helvetica" w:cs="Helvetica"/>
            <w:color w:val="212529"/>
            <w:sz w:val="28"/>
            <w:szCs w:val="28"/>
          </w:rPr>
          <w:t>Printf()</w:t>
        </w:r>
      </w:ins>
    </w:p>
    <w:p w:rsidR="0027262C" w:rsidRPr="0027262C" w:rsidRDefault="0027262C" w:rsidP="0027262C">
      <w:pPr>
        <w:numPr>
          <w:ilvl w:val="0"/>
          <w:numId w:val="32"/>
        </w:numPr>
        <w:shd w:val="clear" w:color="auto" w:fill="F8F9FA"/>
        <w:spacing w:before="100" w:beforeAutospacing="1" w:after="100" w:afterAutospacing="1" w:line="240" w:lineRule="auto"/>
        <w:rPr>
          <w:ins w:id="1451" w:author="Unknown"/>
          <w:rFonts w:ascii="Helvetica" w:eastAsia="Times New Roman" w:hAnsi="Helvetica" w:cs="Helvetica"/>
          <w:color w:val="212529"/>
          <w:sz w:val="28"/>
          <w:szCs w:val="28"/>
        </w:rPr>
      </w:pPr>
      <w:ins w:id="1452" w:author="Unknown">
        <w:r w:rsidRPr="0027262C">
          <w:rPr>
            <w:rFonts w:ascii="Helvetica" w:eastAsia="Times New Roman" w:hAnsi="Helvetica" w:cs="Helvetica"/>
            <w:color w:val="212529"/>
            <w:sz w:val="28"/>
            <w:szCs w:val="28"/>
          </w:rPr>
          <w:t>Scanf()</w:t>
        </w:r>
      </w:ins>
    </w:p>
    <w:p w:rsidR="0027262C" w:rsidRPr="0027262C" w:rsidRDefault="0027262C" w:rsidP="0027262C">
      <w:pPr>
        <w:numPr>
          <w:ilvl w:val="0"/>
          <w:numId w:val="33"/>
        </w:numPr>
        <w:shd w:val="clear" w:color="auto" w:fill="F8F9FA"/>
        <w:spacing w:before="100" w:beforeAutospacing="1" w:after="100" w:afterAutospacing="1" w:line="240" w:lineRule="auto"/>
        <w:rPr>
          <w:ins w:id="1453" w:author="Unknown"/>
          <w:rFonts w:ascii="Helvetica" w:eastAsia="Times New Roman" w:hAnsi="Helvetica" w:cs="Helvetica"/>
          <w:color w:val="212529"/>
          <w:sz w:val="28"/>
          <w:szCs w:val="28"/>
        </w:rPr>
      </w:pPr>
      <w:ins w:id="1454" w:author="Unknown">
        <w:r w:rsidRPr="0027262C">
          <w:rPr>
            <w:rFonts w:ascii="Helvetica" w:eastAsia="Times New Roman" w:hAnsi="Helvetica" w:cs="Helvetica"/>
            <w:color w:val="212529"/>
            <w:sz w:val="28"/>
            <w:szCs w:val="28"/>
          </w:rPr>
          <w:t>Write a program to take a string as an input from the user using %c and %s. Confirm that the strings are equal.</w:t>
        </w:r>
      </w:ins>
    </w:p>
    <w:p w:rsidR="0027262C" w:rsidRPr="0027262C" w:rsidRDefault="0027262C" w:rsidP="0027262C">
      <w:pPr>
        <w:numPr>
          <w:ilvl w:val="0"/>
          <w:numId w:val="33"/>
        </w:numPr>
        <w:shd w:val="clear" w:color="auto" w:fill="F8F9FA"/>
        <w:spacing w:before="100" w:beforeAutospacing="1" w:after="100" w:afterAutospacing="1" w:line="240" w:lineRule="auto"/>
        <w:rPr>
          <w:ins w:id="1455" w:author="Unknown"/>
          <w:rFonts w:ascii="Helvetica" w:eastAsia="Times New Roman" w:hAnsi="Helvetica" w:cs="Helvetica"/>
          <w:color w:val="212529"/>
          <w:sz w:val="28"/>
          <w:szCs w:val="28"/>
        </w:rPr>
      </w:pPr>
      <w:ins w:id="1456" w:author="Unknown">
        <w:r w:rsidRPr="0027262C">
          <w:rPr>
            <w:rFonts w:ascii="Helvetica" w:eastAsia="Times New Roman" w:hAnsi="Helvetica" w:cs="Helvetica"/>
            <w:color w:val="212529"/>
            <w:sz w:val="28"/>
            <w:szCs w:val="28"/>
          </w:rPr>
          <w:t>Write your own version of strlen function from &lt;string.h&gt;</w:t>
        </w:r>
      </w:ins>
    </w:p>
    <w:p w:rsidR="0027262C" w:rsidRPr="0027262C" w:rsidRDefault="0027262C" w:rsidP="0027262C">
      <w:pPr>
        <w:numPr>
          <w:ilvl w:val="0"/>
          <w:numId w:val="33"/>
        </w:numPr>
        <w:shd w:val="clear" w:color="auto" w:fill="F8F9FA"/>
        <w:spacing w:before="100" w:beforeAutospacing="1" w:after="100" w:afterAutospacing="1" w:line="240" w:lineRule="auto"/>
        <w:rPr>
          <w:ins w:id="1457" w:author="Unknown"/>
          <w:rFonts w:ascii="Helvetica" w:eastAsia="Times New Roman" w:hAnsi="Helvetica" w:cs="Helvetica"/>
          <w:color w:val="212529"/>
          <w:sz w:val="28"/>
          <w:szCs w:val="28"/>
        </w:rPr>
      </w:pPr>
      <w:ins w:id="1458" w:author="Unknown">
        <w:r w:rsidRPr="0027262C">
          <w:rPr>
            <w:rFonts w:ascii="Helvetica" w:eastAsia="Times New Roman" w:hAnsi="Helvetica" w:cs="Helvetica"/>
            <w:color w:val="212529"/>
            <w:sz w:val="28"/>
            <w:szCs w:val="28"/>
          </w:rPr>
          <w:t>Write a function slice() to slice a string. It should change the original string such that it is now the sliced strings. Take m and n as the start and ending position for slice.</w:t>
        </w:r>
      </w:ins>
    </w:p>
    <w:p w:rsidR="0027262C" w:rsidRPr="0027262C" w:rsidRDefault="0027262C" w:rsidP="0027262C">
      <w:pPr>
        <w:numPr>
          <w:ilvl w:val="0"/>
          <w:numId w:val="33"/>
        </w:numPr>
        <w:shd w:val="clear" w:color="auto" w:fill="F8F9FA"/>
        <w:spacing w:before="100" w:beforeAutospacing="1" w:after="100" w:afterAutospacing="1" w:line="240" w:lineRule="auto"/>
        <w:rPr>
          <w:ins w:id="1459" w:author="Unknown"/>
          <w:rFonts w:ascii="Helvetica" w:eastAsia="Times New Roman" w:hAnsi="Helvetica" w:cs="Helvetica"/>
          <w:color w:val="212529"/>
          <w:sz w:val="28"/>
          <w:szCs w:val="28"/>
        </w:rPr>
      </w:pPr>
      <w:ins w:id="1460" w:author="Unknown">
        <w:r w:rsidRPr="0027262C">
          <w:rPr>
            <w:rFonts w:ascii="Helvetica" w:eastAsia="Times New Roman" w:hAnsi="Helvetica" w:cs="Helvetica"/>
            <w:color w:val="212529"/>
            <w:sz w:val="28"/>
            <w:szCs w:val="28"/>
          </w:rPr>
          <w:t>Write your own version of strcpy function from &lt;string.h&gt;</w:t>
        </w:r>
      </w:ins>
    </w:p>
    <w:p w:rsidR="0027262C" w:rsidRPr="0027262C" w:rsidRDefault="0027262C" w:rsidP="0027262C">
      <w:pPr>
        <w:numPr>
          <w:ilvl w:val="0"/>
          <w:numId w:val="33"/>
        </w:numPr>
        <w:shd w:val="clear" w:color="auto" w:fill="F8F9FA"/>
        <w:spacing w:before="100" w:beforeAutospacing="1" w:after="100" w:afterAutospacing="1" w:line="240" w:lineRule="auto"/>
        <w:rPr>
          <w:ins w:id="1461" w:author="Unknown"/>
          <w:rFonts w:ascii="Helvetica" w:eastAsia="Times New Roman" w:hAnsi="Helvetica" w:cs="Helvetica"/>
          <w:color w:val="212529"/>
          <w:sz w:val="28"/>
          <w:szCs w:val="28"/>
        </w:rPr>
      </w:pPr>
      <w:ins w:id="1462" w:author="Unknown">
        <w:r w:rsidRPr="0027262C">
          <w:rPr>
            <w:rFonts w:ascii="Helvetica" w:eastAsia="Times New Roman" w:hAnsi="Helvetica" w:cs="Helvetica"/>
            <w:color w:val="212529"/>
            <w:sz w:val="28"/>
            <w:szCs w:val="28"/>
          </w:rPr>
          <w:t>Write a program to encrypt a string by adding 1 to the ASCII value of its characters.</w:t>
        </w:r>
      </w:ins>
    </w:p>
    <w:p w:rsidR="0027262C" w:rsidRPr="0027262C" w:rsidRDefault="0027262C" w:rsidP="0027262C">
      <w:pPr>
        <w:numPr>
          <w:ilvl w:val="0"/>
          <w:numId w:val="33"/>
        </w:numPr>
        <w:shd w:val="clear" w:color="auto" w:fill="F8F9FA"/>
        <w:spacing w:before="100" w:beforeAutospacing="1" w:after="100" w:afterAutospacing="1" w:line="240" w:lineRule="auto"/>
        <w:rPr>
          <w:ins w:id="1463" w:author="Unknown"/>
          <w:rFonts w:ascii="Helvetica" w:eastAsia="Times New Roman" w:hAnsi="Helvetica" w:cs="Helvetica"/>
          <w:color w:val="212529"/>
          <w:sz w:val="28"/>
          <w:szCs w:val="28"/>
        </w:rPr>
      </w:pPr>
      <w:ins w:id="1464" w:author="Unknown">
        <w:r w:rsidRPr="0027262C">
          <w:rPr>
            <w:rFonts w:ascii="Helvetica" w:eastAsia="Times New Roman" w:hAnsi="Helvetica" w:cs="Helvetica"/>
            <w:color w:val="212529"/>
            <w:sz w:val="28"/>
            <w:szCs w:val="28"/>
          </w:rPr>
          <w:t>Write a program to decrypt the string encrypted using the encrypt function in problem 6.</w:t>
        </w:r>
      </w:ins>
    </w:p>
    <w:p w:rsidR="0027262C" w:rsidRPr="0027262C" w:rsidRDefault="0027262C" w:rsidP="0027262C">
      <w:pPr>
        <w:numPr>
          <w:ilvl w:val="0"/>
          <w:numId w:val="33"/>
        </w:numPr>
        <w:shd w:val="clear" w:color="auto" w:fill="F8F9FA"/>
        <w:spacing w:before="100" w:beforeAutospacing="1" w:after="100" w:afterAutospacing="1" w:line="240" w:lineRule="auto"/>
        <w:rPr>
          <w:ins w:id="1465" w:author="Unknown"/>
          <w:rFonts w:ascii="Helvetica" w:eastAsia="Times New Roman" w:hAnsi="Helvetica" w:cs="Helvetica"/>
          <w:color w:val="212529"/>
          <w:sz w:val="28"/>
          <w:szCs w:val="28"/>
        </w:rPr>
      </w:pPr>
      <w:ins w:id="1466" w:author="Unknown">
        <w:r w:rsidRPr="0027262C">
          <w:rPr>
            <w:rFonts w:ascii="Helvetica" w:eastAsia="Times New Roman" w:hAnsi="Helvetica" w:cs="Helvetica"/>
            <w:color w:val="212529"/>
            <w:sz w:val="28"/>
            <w:szCs w:val="28"/>
          </w:rPr>
          <w:t>Write a program to count the occurrence of a given character in a string.</w:t>
        </w:r>
      </w:ins>
    </w:p>
    <w:p w:rsidR="0027262C" w:rsidRPr="0027262C" w:rsidRDefault="0027262C" w:rsidP="0027262C">
      <w:pPr>
        <w:numPr>
          <w:ilvl w:val="0"/>
          <w:numId w:val="33"/>
        </w:numPr>
        <w:shd w:val="clear" w:color="auto" w:fill="F8F9FA"/>
        <w:spacing w:before="100" w:beforeAutospacing="1" w:after="100" w:afterAutospacing="1" w:line="240" w:lineRule="auto"/>
        <w:rPr>
          <w:ins w:id="1467" w:author="Unknown"/>
          <w:rFonts w:ascii="Helvetica" w:eastAsia="Times New Roman" w:hAnsi="Helvetica" w:cs="Helvetica"/>
          <w:color w:val="212529"/>
          <w:sz w:val="28"/>
          <w:szCs w:val="28"/>
        </w:rPr>
      </w:pPr>
      <w:ins w:id="1468" w:author="Unknown">
        <w:r w:rsidRPr="0027262C">
          <w:rPr>
            <w:rFonts w:ascii="Helvetica" w:eastAsia="Times New Roman" w:hAnsi="Helvetica" w:cs="Helvetica"/>
            <w:color w:val="212529"/>
            <w:sz w:val="28"/>
            <w:szCs w:val="28"/>
          </w:rPr>
          <w:t>Write a program to check whether a given character is present in a string or not.</w:t>
        </w:r>
      </w:ins>
    </w:p>
    <w:p w:rsidR="0027262C" w:rsidRPr="0027262C" w:rsidRDefault="0027262C" w:rsidP="0027262C">
      <w:pPr>
        <w:shd w:val="clear" w:color="auto" w:fill="F8F9FA"/>
        <w:spacing w:after="100" w:afterAutospacing="1" w:line="240" w:lineRule="auto"/>
        <w:rPr>
          <w:ins w:id="1469" w:author="Unknown"/>
          <w:rFonts w:ascii="Helvetica" w:eastAsia="Times New Roman" w:hAnsi="Helvetica" w:cs="Helvetica"/>
          <w:color w:val="212529"/>
          <w:sz w:val="28"/>
          <w:szCs w:val="28"/>
        </w:rPr>
      </w:pPr>
      <w:ins w:id="1470"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1471" w:author="Unknown"/>
          <w:rFonts w:ascii="Segoe UI" w:eastAsia="Times New Roman" w:hAnsi="Segoe UI" w:cs="Segoe UI"/>
          <w:color w:val="212529"/>
          <w:sz w:val="24"/>
          <w:szCs w:val="24"/>
        </w:rPr>
      </w:pPr>
      <w:ins w:id="1472" w:author="Unknown">
        <w:r w:rsidRPr="0027262C">
          <w:rPr>
            <w:rFonts w:ascii="Segoe UI" w:eastAsia="Times New Roman" w:hAnsi="Segoe UI" w:cs="Segoe UI"/>
            <w:color w:val="212529"/>
            <w:sz w:val="24"/>
            <w:szCs w:val="24"/>
          </w:rPr>
          <w:t>Chapter 9 - Structures</w:t>
        </w:r>
      </w:ins>
    </w:p>
    <w:p w:rsidR="0027262C" w:rsidRPr="0027262C" w:rsidRDefault="0027262C" w:rsidP="0027262C">
      <w:pPr>
        <w:shd w:val="clear" w:color="auto" w:fill="F8F9FA"/>
        <w:spacing w:after="100" w:afterAutospacing="1" w:line="240" w:lineRule="auto"/>
        <w:rPr>
          <w:ins w:id="1473" w:author="Unknown"/>
          <w:rFonts w:ascii="Helvetica" w:eastAsia="Times New Roman" w:hAnsi="Helvetica" w:cs="Helvetica"/>
          <w:color w:val="212529"/>
          <w:sz w:val="28"/>
          <w:szCs w:val="28"/>
        </w:rPr>
      </w:pPr>
      <w:ins w:id="1474" w:author="Unknown">
        <w:r w:rsidRPr="0027262C">
          <w:rPr>
            <w:rFonts w:ascii="Helvetica" w:eastAsia="Times New Roman" w:hAnsi="Helvetica" w:cs="Helvetica"/>
            <w:color w:val="212529"/>
            <w:sz w:val="28"/>
            <w:szCs w:val="28"/>
          </w:rPr>
          <w:t>Arrays and Strings   =&gt; Similar data (int, float, char)</w:t>
        </w:r>
      </w:ins>
    </w:p>
    <w:p w:rsidR="0027262C" w:rsidRPr="0027262C" w:rsidRDefault="0027262C" w:rsidP="0027262C">
      <w:pPr>
        <w:shd w:val="clear" w:color="auto" w:fill="F8F9FA"/>
        <w:spacing w:after="100" w:afterAutospacing="1" w:line="240" w:lineRule="auto"/>
        <w:rPr>
          <w:ins w:id="1475" w:author="Unknown"/>
          <w:rFonts w:ascii="Helvetica" w:eastAsia="Times New Roman" w:hAnsi="Helvetica" w:cs="Helvetica"/>
          <w:color w:val="212529"/>
          <w:sz w:val="28"/>
          <w:szCs w:val="28"/>
        </w:rPr>
      </w:pPr>
      <w:ins w:id="1476" w:author="Unknown">
        <w:r w:rsidRPr="0027262C">
          <w:rPr>
            <w:rFonts w:ascii="Helvetica" w:eastAsia="Times New Roman" w:hAnsi="Helvetica" w:cs="Helvetica"/>
            <w:color w:val="212529"/>
            <w:sz w:val="28"/>
            <w:szCs w:val="28"/>
          </w:rPr>
          <w:lastRenderedPageBreak/>
          <w:t>Structures can hold  =&gt; dissimilar data</w:t>
        </w:r>
      </w:ins>
    </w:p>
    <w:p w:rsidR="0027262C" w:rsidRPr="0027262C" w:rsidRDefault="0027262C" w:rsidP="0027262C">
      <w:pPr>
        <w:shd w:val="clear" w:color="auto" w:fill="F8F9FA"/>
        <w:spacing w:after="100" w:afterAutospacing="1" w:line="240" w:lineRule="auto"/>
        <w:rPr>
          <w:ins w:id="1477" w:author="Unknown"/>
          <w:rFonts w:ascii="Helvetica" w:eastAsia="Times New Roman" w:hAnsi="Helvetica" w:cs="Helvetica"/>
          <w:color w:val="212529"/>
          <w:sz w:val="28"/>
          <w:szCs w:val="28"/>
        </w:rPr>
      </w:pPr>
      <w:ins w:id="1478" w:author="Unknown">
        <w:r w:rsidRPr="0027262C">
          <w:rPr>
            <w:rFonts w:ascii="Helvetica" w:eastAsia="Times New Roman" w:hAnsi="Helvetica" w:cs="Helvetica"/>
            <w:b/>
            <w:bCs/>
            <w:color w:val="212529"/>
            <w:sz w:val="28"/>
          </w:rPr>
          <w:t>Syntax for creating Structures</w:t>
        </w:r>
      </w:ins>
    </w:p>
    <w:p w:rsidR="0027262C" w:rsidRPr="0027262C" w:rsidRDefault="0027262C" w:rsidP="0027262C">
      <w:pPr>
        <w:shd w:val="clear" w:color="auto" w:fill="F8F9FA"/>
        <w:spacing w:after="100" w:afterAutospacing="1" w:line="240" w:lineRule="auto"/>
        <w:rPr>
          <w:ins w:id="1479" w:author="Unknown"/>
          <w:rFonts w:ascii="Helvetica" w:eastAsia="Times New Roman" w:hAnsi="Helvetica" w:cs="Helvetica"/>
          <w:color w:val="212529"/>
          <w:sz w:val="28"/>
          <w:szCs w:val="28"/>
        </w:rPr>
      </w:pPr>
      <w:ins w:id="1480" w:author="Unknown">
        <w:r w:rsidRPr="0027262C">
          <w:rPr>
            <w:rFonts w:ascii="Helvetica" w:eastAsia="Times New Roman" w:hAnsi="Helvetica" w:cs="Helvetica"/>
            <w:color w:val="212529"/>
            <w:sz w:val="28"/>
            <w:szCs w:val="28"/>
          </w:rPr>
          <w:t>A C Structure can be created as follows:</w:t>
        </w:r>
      </w:ins>
    </w:p>
    <w:p w:rsidR="0027262C" w:rsidRPr="0027262C" w:rsidRDefault="0027262C" w:rsidP="0027262C">
      <w:pPr>
        <w:shd w:val="clear" w:color="auto" w:fill="F8F9FA"/>
        <w:spacing w:after="100" w:afterAutospacing="1" w:line="240" w:lineRule="auto"/>
        <w:rPr>
          <w:ins w:id="1481" w:author="Unknown"/>
          <w:rFonts w:ascii="Helvetica" w:eastAsia="Times New Roman" w:hAnsi="Helvetica" w:cs="Helvetica"/>
          <w:color w:val="212529"/>
          <w:sz w:val="28"/>
          <w:szCs w:val="28"/>
        </w:rPr>
      </w:pPr>
      <w:ins w:id="1482" w:author="Unknown">
        <w:r w:rsidRPr="0027262C">
          <w:rPr>
            <w:rFonts w:ascii="Helvetica" w:eastAsia="Times New Roman" w:hAnsi="Helvetica" w:cs="Helvetica"/>
            <w:color w:val="212529"/>
            <w:sz w:val="28"/>
            <w:szCs w:val="28"/>
          </w:rPr>
          <w:t>struct employee{</w:t>
        </w:r>
      </w:ins>
    </w:p>
    <w:p w:rsidR="0027262C" w:rsidRPr="0027262C" w:rsidRDefault="0027262C" w:rsidP="0027262C">
      <w:pPr>
        <w:shd w:val="clear" w:color="auto" w:fill="F8F9FA"/>
        <w:spacing w:after="100" w:afterAutospacing="1" w:line="240" w:lineRule="auto"/>
        <w:rPr>
          <w:ins w:id="1483" w:author="Unknown"/>
          <w:rFonts w:ascii="Helvetica" w:eastAsia="Times New Roman" w:hAnsi="Helvetica" w:cs="Helvetica"/>
          <w:color w:val="212529"/>
          <w:sz w:val="28"/>
          <w:szCs w:val="28"/>
        </w:rPr>
      </w:pPr>
      <w:ins w:id="1484" w:author="Unknown">
        <w:r w:rsidRPr="0027262C">
          <w:rPr>
            <w:rFonts w:ascii="Helvetica" w:eastAsia="Times New Roman" w:hAnsi="Helvetica" w:cs="Helvetica"/>
            <w:color w:val="212529"/>
            <w:sz w:val="28"/>
            <w:szCs w:val="28"/>
          </w:rPr>
          <w:t>int code;                                  =&gt; this declares a new user-defined datatype</w:t>
        </w:r>
      </w:ins>
    </w:p>
    <w:p w:rsidR="0027262C" w:rsidRPr="0027262C" w:rsidRDefault="0027262C" w:rsidP="0027262C">
      <w:pPr>
        <w:shd w:val="clear" w:color="auto" w:fill="F8F9FA"/>
        <w:spacing w:after="100" w:afterAutospacing="1" w:line="240" w:lineRule="auto"/>
        <w:rPr>
          <w:ins w:id="1485" w:author="Unknown"/>
          <w:rFonts w:ascii="Helvetica" w:eastAsia="Times New Roman" w:hAnsi="Helvetica" w:cs="Helvetica"/>
          <w:color w:val="212529"/>
          <w:sz w:val="28"/>
          <w:szCs w:val="28"/>
        </w:rPr>
      </w:pPr>
      <w:ins w:id="1486" w:author="Unknown">
        <w:r w:rsidRPr="0027262C">
          <w:rPr>
            <w:rFonts w:ascii="Helvetica" w:eastAsia="Times New Roman" w:hAnsi="Helvetica" w:cs="Helvetica"/>
            <w:color w:val="212529"/>
            <w:sz w:val="28"/>
            <w:szCs w:val="28"/>
          </w:rPr>
          <w:t>float salary;</w:t>
        </w:r>
      </w:ins>
    </w:p>
    <w:p w:rsidR="0027262C" w:rsidRPr="0027262C" w:rsidRDefault="0027262C" w:rsidP="0027262C">
      <w:pPr>
        <w:shd w:val="clear" w:color="auto" w:fill="F8F9FA"/>
        <w:spacing w:after="100" w:afterAutospacing="1" w:line="240" w:lineRule="auto"/>
        <w:rPr>
          <w:ins w:id="1487" w:author="Unknown"/>
          <w:rFonts w:ascii="Helvetica" w:eastAsia="Times New Roman" w:hAnsi="Helvetica" w:cs="Helvetica"/>
          <w:color w:val="212529"/>
          <w:sz w:val="28"/>
          <w:szCs w:val="28"/>
        </w:rPr>
      </w:pPr>
      <w:ins w:id="1488" w:author="Unknown">
        <w:r w:rsidRPr="0027262C">
          <w:rPr>
            <w:rFonts w:ascii="Helvetica" w:eastAsia="Times New Roman" w:hAnsi="Helvetica" w:cs="Helvetica"/>
            <w:color w:val="212529"/>
            <w:sz w:val="28"/>
            <w:szCs w:val="28"/>
          </w:rPr>
          <w:t>char name[10];</w:t>
        </w:r>
      </w:ins>
    </w:p>
    <w:p w:rsidR="0027262C" w:rsidRPr="0027262C" w:rsidRDefault="0027262C" w:rsidP="0027262C">
      <w:pPr>
        <w:shd w:val="clear" w:color="auto" w:fill="F8F9FA"/>
        <w:spacing w:after="100" w:afterAutospacing="1" w:line="240" w:lineRule="auto"/>
        <w:rPr>
          <w:ins w:id="1489" w:author="Unknown"/>
          <w:rFonts w:ascii="Helvetica" w:eastAsia="Times New Roman" w:hAnsi="Helvetica" w:cs="Helvetica"/>
          <w:color w:val="212529"/>
          <w:sz w:val="28"/>
          <w:szCs w:val="28"/>
        </w:rPr>
      </w:pPr>
      <w:ins w:id="1490" w:author="Unknown">
        <w:r w:rsidRPr="0027262C">
          <w:rPr>
            <w:rFonts w:ascii="Helvetica" w:eastAsia="Times New Roman" w:hAnsi="Helvetica" w:cs="Helvetica"/>
            <w:color w:val="212529"/>
            <w:sz w:val="28"/>
            <w:szCs w:val="28"/>
          </w:rPr>
          <w:t>};                      • semicolon is important</w:t>
        </w:r>
      </w:ins>
    </w:p>
    <w:p w:rsidR="0027262C" w:rsidRPr="0027262C" w:rsidRDefault="0027262C" w:rsidP="0027262C">
      <w:pPr>
        <w:shd w:val="clear" w:color="auto" w:fill="F8F9FA"/>
        <w:spacing w:after="100" w:afterAutospacing="1" w:line="240" w:lineRule="auto"/>
        <w:rPr>
          <w:ins w:id="1491" w:author="Unknown"/>
          <w:rFonts w:ascii="Helvetica" w:eastAsia="Times New Roman" w:hAnsi="Helvetica" w:cs="Helvetica"/>
          <w:color w:val="212529"/>
          <w:sz w:val="28"/>
          <w:szCs w:val="28"/>
        </w:rPr>
      </w:pPr>
      <w:ins w:id="1492" w:author="Unknown">
        <w:r w:rsidRPr="0027262C">
          <w:rPr>
            <w:rFonts w:ascii="Helvetica" w:eastAsia="Times New Roman" w:hAnsi="Helvetica" w:cs="Helvetica"/>
            <w:color w:val="212529"/>
            <w:sz w:val="28"/>
            <w:szCs w:val="28"/>
          </w:rPr>
          <w:t>We can use this user-defined data type as follows: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493" w:author="Unknown"/>
          <w:rFonts w:ascii="Consolas" w:eastAsia="Times New Roman" w:hAnsi="Consolas" w:cs="Courier New"/>
          <w:color w:val="F8F8F2"/>
          <w:sz w:val="24"/>
        </w:rPr>
      </w:pPr>
      <w:ins w:id="1494" w:author="Unknown">
        <w:r w:rsidRPr="0027262C">
          <w:rPr>
            <w:rFonts w:ascii="Consolas" w:eastAsia="Times New Roman" w:hAnsi="Consolas" w:cs="Courier New"/>
            <w:color w:val="66D9EF"/>
            <w:sz w:val="24"/>
          </w:rPr>
          <w:t>struct</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employee</w:t>
        </w:r>
        <w:r w:rsidRPr="0027262C">
          <w:rPr>
            <w:rFonts w:ascii="Consolas" w:eastAsia="Times New Roman" w:hAnsi="Consolas" w:cs="Courier New"/>
            <w:color w:val="F8F8F2"/>
            <w:sz w:val="24"/>
          </w:rPr>
          <w:t xml:space="preserve"> e1;          </w:t>
        </w:r>
        <w:r w:rsidRPr="0027262C">
          <w:rPr>
            <w:rFonts w:ascii="Consolas" w:eastAsia="Times New Roman" w:hAnsi="Consolas" w:cs="Courier New"/>
            <w:color w:val="8292A2"/>
            <w:sz w:val="24"/>
          </w:rPr>
          <w:t>// creating a structure variable</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495" w:author="Unknown"/>
          <w:rFonts w:ascii="Consolas" w:eastAsia="Times New Roman" w:hAnsi="Consolas" w:cs="Courier New"/>
          <w:color w:val="F8F8F2"/>
          <w:sz w:val="24"/>
        </w:rPr>
      </w:pPr>
      <w:ins w:id="1496" w:author="Unknown">
        <w:r w:rsidRPr="0027262C">
          <w:rPr>
            <w:rFonts w:ascii="Consolas" w:eastAsia="Times New Roman" w:hAnsi="Consolas" w:cs="Courier New"/>
            <w:color w:val="E6DB74"/>
            <w:sz w:val="24"/>
          </w:rPr>
          <w:t>strcpy</w:t>
        </w:r>
        <w:r w:rsidRPr="0027262C">
          <w:rPr>
            <w:rFonts w:ascii="Consolas" w:eastAsia="Times New Roman" w:hAnsi="Consolas" w:cs="Courier New"/>
            <w:color w:val="F8F8F2"/>
            <w:sz w:val="24"/>
          </w:rPr>
          <w:t>(e1.name,”harry”);</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497" w:author="Unknown"/>
          <w:rFonts w:ascii="Consolas" w:eastAsia="Times New Roman" w:hAnsi="Consolas" w:cs="Courier New"/>
          <w:color w:val="F8F8F2"/>
          <w:sz w:val="24"/>
        </w:rPr>
      </w:pPr>
      <w:ins w:id="1498" w:author="Unknown">
        <w:r w:rsidRPr="0027262C">
          <w:rPr>
            <w:rFonts w:ascii="Consolas" w:eastAsia="Times New Roman" w:hAnsi="Consolas" w:cs="Courier New"/>
            <w:color w:val="F8F8F2"/>
            <w:sz w:val="24"/>
          </w:rPr>
          <w:t>e1.code=</w:t>
        </w:r>
        <w:r w:rsidRPr="0027262C">
          <w:rPr>
            <w:rFonts w:ascii="Consolas" w:eastAsia="Times New Roman" w:hAnsi="Consolas" w:cs="Courier New"/>
            <w:color w:val="AE81FF"/>
            <w:sz w:val="24"/>
          </w:rPr>
          <w:t>100</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499" w:author="Unknown"/>
          <w:rFonts w:ascii="Consolas" w:eastAsia="Times New Roman" w:hAnsi="Consolas" w:cs="Courier New"/>
          <w:color w:val="F8F8F2"/>
          <w:sz w:val="24"/>
        </w:rPr>
      </w:pPr>
      <w:ins w:id="1500" w:author="Unknown">
        <w:r w:rsidRPr="0027262C">
          <w:rPr>
            <w:rFonts w:ascii="Consolas" w:eastAsia="Times New Roman" w:hAnsi="Consolas" w:cs="Courier New"/>
            <w:color w:val="F8F8F2"/>
            <w:sz w:val="24"/>
          </w:rPr>
          <w:t>e1.salary=</w:t>
        </w:r>
        <w:r w:rsidRPr="0027262C">
          <w:rPr>
            <w:rFonts w:ascii="Consolas" w:eastAsia="Times New Roman" w:hAnsi="Consolas" w:cs="Courier New"/>
            <w:color w:val="AE81FF"/>
            <w:sz w:val="24"/>
          </w:rPr>
          <w:t>71.22</w:t>
        </w:r>
        <w:r w:rsidRPr="0027262C">
          <w:rPr>
            <w:rFonts w:ascii="Consolas" w:eastAsia="Times New Roman" w:hAnsi="Consolas" w:cs="Courier New"/>
            <w:color w:val="F8F8F2"/>
            <w:sz w:val="24"/>
          </w:rPr>
          <w:t>;</w:t>
        </w:r>
      </w:ins>
    </w:p>
    <w:p w:rsidR="0027262C" w:rsidRPr="0027262C" w:rsidRDefault="0027262C" w:rsidP="0027262C">
      <w:pPr>
        <w:shd w:val="clear" w:color="auto" w:fill="F8F9FA"/>
        <w:spacing w:after="0" w:line="240" w:lineRule="auto"/>
        <w:rPr>
          <w:ins w:id="1501" w:author="Unknown"/>
          <w:rFonts w:ascii="Helvetica" w:eastAsia="Times New Roman" w:hAnsi="Helvetica" w:cs="Helvetica"/>
          <w:color w:val="212529"/>
          <w:sz w:val="28"/>
          <w:szCs w:val="28"/>
        </w:rPr>
      </w:pPr>
      <w:ins w:id="1502"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1503" w:author="Unknown"/>
          <w:rFonts w:ascii="Helvetica" w:eastAsia="Times New Roman" w:hAnsi="Helvetica" w:cs="Helvetica"/>
          <w:color w:val="212529"/>
          <w:sz w:val="28"/>
          <w:szCs w:val="28"/>
        </w:rPr>
      </w:pPr>
      <w:ins w:id="1504" w:author="Unknown">
        <w:r w:rsidRPr="0027262C">
          <w:rPr>
            <w:rFonts w:ascii="Helvetica" w:eastAsia="Times New Roman" w:hAnsi="Helvetica" w:cs="Helvetica"/>
            <w:color w:val="212529"/>
            <w:sz w:val="28"/>
            <w:szCs w:val="28"/>
          </w:rPr>
          <w:t>So a structure in c is a collection of variables of different types under a single name.</w:t>
        </w:r>
      </w:ins>
    </w:p>
    <w:p w:rsidR="0027262C" w:rsidRPr="0027262C" w:rsidRDefault="0027262C" w:rsidP="0027262C">
      <w:pPr>
        <w:shd w:val="clear" w:color="auto" w:fill="F8F9FA"/>
        <w:spacing w:after="100" w:afterAutospacing="1" w:line="240" w:lineRule="auto"/>
        <w:rPr>
          <w:ins w:id="1505" w:author="Unknown"/>
          <w:rFonts w:ascii="Helvetica" w:eastAsia="Times New Roman" w:hAnsi="Helvetica" w:cs="Helvetica"/>
          <w:color w:val="212529"/>
          <w:sz w:val="28"/>
          <w:szCs w:val="28"/>
        </w:rPr>
      </w:pPr>
      <w:ins w:id="1506" w:author="Unknown">
        <w:r w:rsidRPr="0027262C">
          <w:rPr>
            <w:rFonts w:ascii="Helvetica" w:eastAsia="Times New Roman" w:hAnsi="Helvetica" w:cs="Helvetica"/>
            <w:b/>
            <w:bCs/>
            <w:color w:val="212529"/>
            <w:sz w:val="28"/>
          </w:rPr>
          <w:t>Quick Quiz: </w:t>
        </w:r>
        <w:r w:rsidRPr="0027262C">
          <w:rPr>
            <w:rFonts w:ascii="Helvetica" w:eastAsia="Times New Roman" w:hAnsi="Helvetica" w:cs="Helvetica"/>
            <w:color w:val="212529"/>
            <w:sz w:val="28"/>
            <w:szCs w:val="28"/>
          </w:rPr>
          <w:t>Write a program to store the details of 3 employees from user-defined data. Use the structure declared above.</w:t>
        </w:r>
      </w:ins>
    </w:p>
    <w:p w:rsidR="0027262C" w:rsidRPr="0027262C" w:rsidRDefault="0027262C" w:rsidP="0027262C">
      <w:pPr>
        <w:shd w:val="clear" w:color="auto" w:fill="F8F9FA"/>
        <w:spacing w:after="100" w:afterAutospacing="1" w:line="240" w:lineRule="auto"/>
        <w:outlineLvl w:val="4"/>
        <w:rPr>
          <w:ins w:id="1507" w:author="Unknown"/>
          <w:rFonts w:ascii="Segoe UI" w:eastAsia="Times New Roman" w:hAnsi="Segoe UI" w:cs="Segoe UI"/>
          <w:color w:val="212529"/>
          <w:sz w:val="20"/>
          <w:szCs w:val="20"/>
        </w:rPr>
      </w:pPr>
      <w:ins w:id="1508" w:author="Unknown">
        <w:r w:rsidRPr="0027262C">
          <w:rPr>
            <w:rFonts w:ascii="Segoe UI" w:eastAsia="Times New Roman" w:hAnsi="Segoe UI" w:cs="Segoe UI"/>
            <w:b/>
            <w:bCs/>
            <w:color w:val="212529"/>
            <w:sz w:val="20"/>
            <w:szCs w:val="20"/>
          </w:rPr>
          <w:t>Why use structures?</w:t>
        </w:r>
      </w:ins>
    </w:p>
    <w:p w:rsidR="0027262C" w:rsidRPr="0027262C" w:rsidRDefault="0027262C" w:rsidP="0027262C">
      <w:pPr>
        <w:shd w:val="clear" w:color="auto" w:fill="F8F9FA"/>
        <w:spacing w:after="100" w:afterAutospacing="1" w:line="240" w:lineRule="auto"/>
        <w:rPr>
          <w:ins w:id="1509" w:author="Unknown"/>
          <w:rFonts w:ascii="Helvetica" w:eastAsia="Times New Roman" w:hAnsi="Helvetica" w:cs="Helvetica"/>
          <w:color w:val="212529"/>
          <w:sz w:val="28"/>
          <w:szCs w:val="28"/>
        </w:rPr>
      </w:pPr>
      <w:ins w:id="1510" w:author="Unknown">
        <w:r w:rsidRPr="0027262C">
          <w:rPr>
            <w:rFonts w:ascii="Helvetica" w:eastAsia="Times New Roman" w:hAnsi="Helvetica" w:cs="Helvetica"/>
            <w:color w:val="212529"/>
            <w:sz w:val="28"/>
            <w:szCs w:val="28"/>
          </w:rPr>
          <w:t>We can create the data types in the employee structure separately but when the number of properties in a structure increases, it becomes difficult for us to create data variables without structures. In a nutshell:</w:t>
        </w:r>
      </w:ins>
    </w:p>
    <w:p w:rsidR="0027262C" w:rsidRPr="0027262C" w:rsidRDefault="0027262C" w:rsidP="0027262C">
      <w:pPr>
        <w:numPr>
          <w:ilvl w:val="0"/>
          <w:numId w:val="34"/>
        </w:numPr>
        <w:shd w:val="clear" w:color="auto" w:fill="F8F9FA"/>
        <w:spacing w:before="100" w:beforeAutospacing="1" w:after="100" w:afterAutospacing="1" w:line="240" w:lineRule="auto"/>
        <w:rPr>
          <w:ins w:id="1511" w:author="Unknown"/>
          <w:rFonts w:ascii="Helvetica" w:eastAsia="Times New Roman" w:hAnsi="Helvetica" w:cs="Helvetica"/>
          <w:color w:val="212529"/>
          <w:sz w:val="28"/>
          <w:szCs w:val="28"/>
        </w:rPr>
      </w:pPr>
      <w:ins w:id="1512" w:author="Unknown">
        <w:r w:rsidRPr="0027262C">
          <w:rPr>
            <w:rFonts w:ascii="Helvetica" w:eastAsia="Times New Roman" w:hAnsi="Helvetica" w:cs="Helvetica"/>
            <w:color w:val="212529"/>
            <w:sz w:val="28"/>
            <w:szCs w:val="28"/>
          </w:rPr>
          <w:t>Structures keep the data organized.</w:t>
        </w:r>
      </w:ins>
    </w:p>
    <w:p w:rsidR="0027262C" w:rsidRPr="0027262C" w:rsidRDefault="0027262C" w:rsidP="0027262C">
      <w:pPr>
        <w:numPr>
          <w:ilvl w:val="0"/>
          <w:numId w:val="34"/>
        </w:numPr>
        <w:shd w:val="clear" w:color="auto" w:fill="F8F9FA"/>
        <w:spacing w:before="100" w:beforeAutospacing="1" w:after="100" w:afterAutospacing="1" w:line="240" w:lineRule="auto"/>
        <w:rPr>
          <w:ins w:id="1513" w:author="Unknown"/>
          <w:rFonts w:ascii="Helvetica" w:eastAsia="Times New Roman" w:hAnsi="Helvetica" w:cs="Helvetica"/>
          <w:color w:val="212529"/>
          <w:sz w:val="28"/>
          <w:szCs w:val="28"/>
        </w:rPr>
      </w:pPr>
      <w:ins w:id="1514" w:author="Unknown">
        <w:r w:rsidRPr="0027262C">
          <w:rPr>
            <w:rFonts w:ascii="Helvetica" w:eastAsia="Times New Roman" w:hAnsi="Helvetica" w:cs="Helvetica"/>
            <w:color w:val="212529"/>
            <w:sz w:val="28"/>
            <w:szCs w:val="28"/>
          </w:rPr>
          <w:t>Structures make data management easy for the programmer.</w:t>
        </w:r>
      </w:ins>
    </w:p>
    <w:p w:rsidR="0027262C" w:rsidRPr="0027262C" w:rsidRDefault="0027262C" w:rsidP="0027262C">
      <w:pPr>
        <w:shd w:val="clear" w:color="auto" w:fill="F8F9FA"/>
        <w:spacing w:after="100" w:afterAutospacing="1" w:line="240" w:lineRule="auto"/>
        <w:outlineLvl w:val="4"/>
        <w:rPr>
          <w:ins w:id="1515" w:author="Unknown"/>
          <w:rFonts w:ascii="Segoe UI" w:eastAsia="Times New Roman" w:hAnsi="Segoe UI" w:cs="Segoe UI"/>
          <w:color w:val="212529"/>
          <w:sz w:val="20"/>
          <w:szCs w:val="20"/>
        </w:rPr>
      </w:pPr>
      <w:ins w:id="1516" w:author="Unknown">
        <w:r w:rsidRPr="0027262C">
          <w:rPr>
            <w:rFonts w:ascii="Segoe UI" w:eastAsia="Times New Roman" w:hAnsi="Segoe UI" w:cs="Segoe UI"/>
            <w:b/>
            <w:bCs/>
            <w:color w:val="212529"/>
            <w:sz w:val="20"/>
            <w:szCs w:val="20"/>
          </w:rPr>
          <w:t>Array of Structures</w:t>
        </w:r>
      </w:ins>
    </w:p>
    <w:p w:rsidR="0027262C" w:rsidRPr="0027262C" w:rsidRDefault="0027262C" w:rsidP="0027262C">
      <w:pPr>
        <w:shd w:val="clear" w:color="auto" w:fill="F8F9FA"/>
        <w:spacing w:after="100" w:afterAutospacing="1" w:line="240" w:lineRule="auto"/>
        <w:rPr>
          <w:ins w:id="1517" w:author="Unknown"/>
          <w:rFonts w:ascii="Helvetica" w:eastAsia="Times New Roman" w:hAnsi="Helvetica" w:cs="Helvetica"/>
          <w:color w:val="212529"/>
          <w:sz w:val="28"/>
          <w:szCs w:val="28"/>
        </w:rPr>
      </w:pPr>
      <w:ins w:id="1518" w:author="Unknown">
        <w:r w:rsidRPr="0027262C">
          <w:rPr>
            <w:rFonts w:ascii="Helvetica" w:eastAsia="Times New Roman" w:hAnsi="Helvetica" w:cs="Helvetica"/>
            <w:color w:val="212529"/>
            <w:sz w:val="28"/>
            <w:szCs w:val="28"/>
          </w:rPr>
          <w:lastRenderedPageBreak/>
          <w:t>Just like an array of integers, an array of floats, and an array of characters, we can create an array of structures.</w:t>
        </w:r>
      </w:ins>
    </w:p>
    <w:p w:rsidR="0027262C" w:rsidRPr="0027262C" w:rsidRDefault="0027262C" w:rsidP="0027262C">
      <w:pPr>
        <w:shd w:val="clear" w:color="auto" w:fill="F8F9FA"/>
        <w:spacing w:after="100" w:afterAutospacing="1" w:line="240" w:lineRule="auto"/>
        <w:rPr>
          <w:ins w:id="1519" w:author="Unknown"/>
          <w:rFonts w:ascii="Helvetica" w:eastAsia="Times New Roman" w:hAnsi="Helvetica" w:cs="Helvetica"/>
          <w:color w:val="212529"/>
          <w:sz w:val="28"/>
          <w:szCs w:val="28"/>
        </w:rPr>
      </w:pPr>
      <w:ins w:id="1520" w:author="Unknown">
        <w:r w:rsidRPr="0027262C">
          <w:rPr>
            <w:rFonts w:ascii="Helvetica" w:eastAsia="Times New Roman" w:hAnsi="Helvetica" w:cs="Helvetica"/>
            <w:color w:val="212529"/>
            <w:sz w:val="28"/>
            <w:szCs w:val="28"/>
          </w:rPr>
          <w:t>struct employee facebook[100];     =&gt;an array of structures</w:t>
        </w:r>
      </w:ins>
    </w:p>
    <w:p w:rsidR="0027262C" w:rsidRPr="0027262C" w:rsidRDefault="0027262C" w:rsidP="0027262C">
      <w:pPr>
        <w:shd w:val="clear" w:color="auto" w:fill="F8F9FA"/>
        <w:spacing w:after="100" w:afterAutospacing="1" w:line="240" w:lineRule="auto"/>
        <w:rPr>
          <w:ins w:id="1521" w:author="Unknown"/>
          <w:rFonts w:ascii="Helvetica" w:eastAsia="Times New Roman" w:hAnsi="Helvetica" w:cs="Helvetica"/>
          <w:color w:val="212529"/>
          <w:sz w:val="28"/>
          <w:szCs w:val="28"/>
        </w:rPr>
      </w:pPr>
      <w:ins w:id="1522" w:author="Unknown">
        <w:r w:rsidRPr="0027262C">
          <w:rPr>
            <w:rFonts w:ascii="Helvetica" w:eastAsia="Times New Roman" w:hAnsi="Helvetica" w:cs="Helvetica"/>
            <w:b/>
            <w:bCs/>
            <w:color w:val="212529"/>
            <w:sz w:val="28"/>
          </w:rPr>
          <w:t>We can access the data using:</w:t>
        </w:r>
      </w:ins>
    </w:p>
    <w:p w:rsidR="0027262C" w:rsidRPr="0027262C" w:rsidRDefault="0027262C" w:rsidP="0027262C">
      <w:pPr>
        <w:shd w:val="clear" w:color="auto" w:fill="F8F9FA"/>
        <w:spacing w:after="100" w:afterAutospacing="1" w:line="240" w:lineRule="auto"/>
        <w:rPr>
          <w:ins w:id="1523" w:author="Unknown"/>
          <w:rFonts w:ascii="Helvetica" w:eastAsia="Times New Roman" w:hAnsi="Helvetica" w:cs="Helvetica"/>
          <w:color w:val="212529"/>
          <w:sz w:val="28"/>
          <w:szCs w:val="28"/>
        </w:rPr>
      </w:pPr>
      <w:ins w:id="1524" w:author="Unknown">
        <w:r w:rsidRPr="0027262C">
          <w:rPr>
            <w:rFonts w:ascii="Helvetica" w:eastAsia="Times New Roman" w:hAnsi="Helvetica" w:cs="Helvetica"/>
            <w:color w:val="212529"/>
            <w:sz w:val="28"/>
            <w:szCs w:val="28"/>
          </w:rPr>
          <w:t>facebook[0].code=100;</w:t>
        </w:r>
      </w:ins>
    </w:p>
    <w:p w:rsidR="0027262C" w:rsidRPr="0027262C" w:rsidRDefault="0027262C" w:rsidP="0027262C">
      <w:pPr>
        <w:shd w:val="clear" w:color="auto" w:fill="F8F9FA"/>
        <w:spacing w:after="100" w:afterAutospacing="1" w:line="240" w:lineRule="auto"/>
        <w:rPr>
          <w:ins w:id="1525" w:author="Unknown"/>
          <w:rFonts w:ascii="Helvetica" w:eastAsia="Times New Roman" w:hAnsi="Helvetica" w:cs="Helvetica"/>
          <w:color w:val="212529"/>
          <w:sz w:val="28"/>
          <w:szCs w:val="28"/>
        </w:rPr>
      </w:pPr>
      <w:ins w:id="1526" w:author="Unknown">
        <w:r w:rsidRPr="0027262C">
          <w:rPr>
            <w:rFonts w:ascii="Helvetica" w:eastAsia="Times New Roman" w:hAnsi="Helvetica" w:cs="Helvetica"/>
            <w:color w:val="212529"/>
            <w:sz w:val="28"/>
            <w:szCs w:val="28"/>
          </w:rPr>
          <w:t>facebook[1].code=101;</w:t>
        </w:r>
      </w:ins>
    </w:p>
    <w:p w:rsidR="0027262C" w:rsidRPr="0027262C" w:rsidRDefault="0027262C" w:rsidP="0027262C">
      <w:pPr>
        <w:shd w:val="clear" w:color="auto" w:fill="F8F9FA"/>
        <w:spacing w:after="100" w:afterAutospacing="1" w:line="240" w:lineRule="auto"/>
        <w:rPr>
          <w:ins w:id="1527" w:author="Unknown"/>
          <w:rFonts w:ascii="Helvetica" w:eastAsia="Times New Roman" w:hAnsi="Helvetica" w:cs="Helvetica"/>
          <w:color w:val="212529"/>
          <w:sz w:val="28"/>
          <w:szCs w:val="28"/>
        </w:rPr>
      </w:pPr>
      <w:ins w:id="1528" w:author="Unknown">
        <w:r w:rsidRPr="0027262C">
          <w:rPr>
            <w:rFonts w:ascii="Helvetica" w:eastAsia="Times New Roman" w:hAnsi="Helvetica" w:cs="Helvetica"/>
            <w:color w:val="212529"/>
            <w:sz w:val="28"/>
            <w:szCs w:val="28"/>
          </w:rPr>
          <w:t>..........and so on.</w:t>
        </w:r>
      </w:ins>
    </w:p>
    <w:p w:rsidR="0027262C" w:rsidRPr="0027262C" w:rsidRDefault="0027262C" w:rsidP="0027262C">
      <w:pPr>
        <w:shd w:val="clear" w:color="auto" w:fill="F8F9FA"/>
        <w:spacing w:after="100" w:afterAutospacing="1" w:line="240" w:lineRule="auto"/>
        <w:outlineLvl w:val="4"/>
        <w:rPr>
          <w:ins w:id="1529" w:author="Unknown"/>
          <w:rFonts w:ascii="Segoe UI" w:eastAsia="Times New Roman" w:hAnsi="Segoe UI" w:cs="Segoe UI"/>
          <w:color w:val="212529"/>
          <w:sz w:val="20"/>
          <w:szCs w:val="20"/>
        </w:rPr>
      </w:pPr>
      <w:ins w:id="1530" w:author="Unknown">
        <w:r w:rsidRPr="0027262C">
          <w:rPr>
            <w:rFonts w:ascii="Segoe UI" w:eastAsia="Times New Roman" w:hAnsi="Segoe UI" w:cs="Segoe UI"/>
            <w:b/>
            <w:bCs/>
            <w:color w:val="212529"/>
            <w:sz w:val="20"/>
            <w:szCs w:val="20"/>
          </w:rPr>
          <w:t>Initializing structures</w:t>
        </w:r>
      </w:ins>
    </w:p>
    <w:p w:rsidR="0027262C" w:rsidRPr="0027262C" w:rsidRDefault="0027262C" w:rsidP="0027262C">
      <w:pPr>
        <w:shd w:val="clear" w:color="auto" w:fill="F8F9FA"/>
        <w:spacing w:after="100" w:afterAutospacing="1" w:line="240" w:lineRule="auto"/>
        <w:rPr>
          <w:ins w:id="1531" w:author="Unknown"/>
          <w:rFonts w:ascii="Helvetica" w:eastAsia="Times New Roman" w:hAnsi="Helvetica" w:cs="Helvetica"/>
          <w:color w:val="212529"/>
          <w:sz w:val="28"/>
          <w:szCs w:val="28"/>
        </w:rPr>
      </w:pPr>
      <w:ins w:id="1532" w:author="Unknown">
        <w:r w:rsidRPr="0027262C">
          <w:rPr>
            <w:rFonts w:ascii="Helvetica" w:eastAsia="Times New Roman" w:hAnsi="Helvetica" w:cs="Helvetica"/>
            <w:color w:val="212529"/>
            <w:sz w:val="28"/>
            <w:szCs w:val="28"/>
          </w:rPr>
          <w:t>Structures can also be initialized as follows: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533" w:author="Unknown"/>
          <w:rFonts w:ascii="Consolas" w:eastAsia="Times New Roman" w:hAnsi="Consolas" w:cs="Courier New"/>
          <w:color w:val="F8F8F2"/>
          <w:sz w:val="24"/>
        </w:rPr>
      </w:pPr>
      <w:ins w:id="1534" w:author="Unknown">
        <w:r w:rsidRPr="0027262C">
          <w:rPr>
            <w:rFonts w:ascii="Consolas" w:eastAsia="Times New Roman" w:hAnsi="Consolas" w:cs="Courier New"/>
            <w:color w:val="66D9EF"/>
            <w:sz w:val="24"/>
          </w:rPr>
          <w:t>struct</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employee</w:t>
        </w:r>
        <w:r w:rsidRPr="0027262C">
          <w:rPr>
            <w:rFonts w:ascii="Consolas" w:eastAsia="Times New Roman" w:hAnsi="Consolas" w:cs="Courier New"/>
            <w:color w:val="F8F8F2"/>
            <w:sz w:val="24"/>
          </w:rPr>
          <w:t xml:space="preserve"> harry={</w:t>
        </w:r>
        <w:r w:rsidRPr="0027262C">
          <w:rPr>
            <w:rFonts w:ascii="Consolas" w:eastAsia="Times New Roman" w:hAnsi="Consolas" w:cs="Courier New"/>
            <w:color w:val="AE81FF"/>
            <w:sz w:val="24"/>
          </w:rPr>
          <w:t>100</w:t>
        </w:r>
        <w:r w:rsidRPr="0027262C">
          <w:rPr>
            <w:rFonts w:ascii="Consolas" w:eastAsia="Times New Roman" w:hAnsi="Consolas" w:cs="Courier New"/>
            <w:color w:val="F8F8F2"/>
            <w:sz w:val="24"/>
          </w:rPr>
          <w:t>,</w:t>
        </w:r>
        <w:r w:rsidRPr="0027262C">
          <w:rPr>
            <w:rFonts w:ascii="Consolas" w:eastAsia="Times New Roman" w:hAnsi="Consolas" w:cs="Courier New"/>
            <w:color w:val="AE81FF"/>
            <w:sz w:val="24"/>
          </w:rPr>
          <w:t>71.22</w:t>
        </w:r>
        <w:r w:rsidRPr="0027262C">
          <w:rPr>
            <w:rFonts w:ascii="Consolas" w:eastAsia="Times New Roman" w:hAnsi="Consolas" w:cs="Courier New"/>
            <w:color w:val="F8F8F2"/>
            <w:sz w:val="24"/>
          </w:rPr>
          <w:t>,”Harry”};</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535"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536" w:author="Unknown"/>
          <w:rFonts w:ascii="Consolas" w:eastAsia="Times New Roman" w:hAnsi="Consolas" w:cs="Courier New"/>
          <w:color w:val="F8F8F2"/>
          <w:sz w:val="28"/>
          <w:szCs w:val="28"/>
        </w:rPr>
      </w:pPr>
      <w:ins w:id="1537" w:author="Unknown">
        <w:r w:rsidRPr="0027262C">
          <w:rPr>
            <w:rFonts w:ascii="Consolas" w:eastAsia="Times New Roman" w:hAnsi="Consolas" w:cs="Courier New"/>
            <w:color w:val="66D9EF"/>
            <w:sz w:val="24"/>
          </w:rPr>
          <w:t>struct</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employee</w:t>
        </w:r>
        <w:r w:rsidRPr="0027262C">
          <w:rPr>
            <w:rFonts w:ascii="Consolas" w:eastAsia="Times New Roman" w:hAnsi="Consolas" w:cs="Courier New"/>
            <w:color w:val="F8F8F2"/>
            <w:sz w:val="24"/>
          </w:rPr>
          <w:t xml:space="preserve"> shubh={</w:t>
        </w:r>
        <w:r w:rsidRPr="0027262C">
          <w:rPr>
            <w:rFonts w:ascii="Consolas" w:eastAsia="Times New Roman" w:hAnsi="Consolas" w:cs="Courier New"/>
            <w:color w:val="AE81FF"/>
            <w:sz w:val="24"/>
          </w:rPr>
          <w:t>0</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All the elements set to 0</w:t>
        </w:r>
      </w:ins>
    </w:p>
    <w:p w:rsidR="0027262C" w:rsidRPr="0027262C" w:rsidRDefault="0027262C" w:rsidP="0027262C">
      <w:pPr>
        <w:shd w:val="clear" w:color="auto" w:fill="F8F9FA"/>
        <w:spacing w:after="0" w:line="240" w:lineRule="auto"/>
        <w:rPr>
          <w:ins w:id="1538" w:author="Unknown"/>
          <w:rFonts w:ascii="Helvetica" w:eastAsia="Times New Roman" w:hAnsi="Helvetica" w:cs="Helvetica"/>
          <w:color w:val="212529"/>
          <w:sz w:val="28"/>
          <w:szCs w:val="28"/>
        </w:rPr>
      </w:pPr>
      <w:ins w:id="1539"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outlineLvl w:val="4"/>
        <w:rPr>
          <w:ins w:id="1540" w:author="Unknown"/>
          <w:rFonts w:ascii="Segoe UI" w:eastAsia="Times New Roman" w:hAnsi="Segoe UI" w:cs="Segoe UI"/>
          <w:color w:val="212529"/>
          <w:sz w:val="20"/>
          <w:szCs w:val="20"/>
        </w:rPr>
      </w:pPr>
      <w:ins w:id="1541" w:author="Unknown">
        <w:r w:rsidRPr="0027262C">
          <w:rPr>
            <w:rFonts w:ascii="Segoe UI" w:eastAsia="Times New Roman" w:hAnsi="Segoe UI" w:cs="Segoe UI"/>
            <w:b/>
            <w:bCs/>
            <w:color w:val="212529"/>
            <w:sz w:val="20"/>
            <w:szCs w:val="20"/>
          </w:rPr>
          <w:t>Structures in memory</w:t>
        </w:r>
      </w:ins>
    </w:p>
    <w:p w:rsidR="0027262C" w:rsidRPr="0027262C" w:rsidRDefault="0027262C" w:rsidP="0027262C">
      <w:pPr>
        <w:shd w:val="clear" w:color="auto" w:fill="F8F9FA"/>
        <w:spacing w:after="100" w:afterAutospacing="1" w:line="240" w:lineRule="auto"/>
        <w:rPr>
          <w:ins w:id="1542" w:author="Unknown"/>
          <w:rFonts w:ascii="Helvetica" w:eastAsia="Times New Roman" w:hAnsi="Helvetica" w:cs="Helvetica"/>
          <w:color w:val="212529"/>
          <w:sz w:val="28"/>
          <w:szCs w:val="28"/>
        </w:rPr>
      </w:pPr>
      <w:ins w:id="1543" w:author="Unknown">
        <w:r w:rsidRPr="0027262C">
          <w:rPr>
            <w:rFonts w:ascii="Helvetica" w:eastAsia="Times New Roman" w:hAnsi="Helvetica" w:cs="Helvetica"/>
            <w:color w:val="212529"/>
            <w:sz w:val="28"/>
            <w:szCs w:val="28"/>
          </w:rPr>
          <w:t>Structures are stored in contiguous memory locations for the structures e1 of type struct employee, memory layout looks like this:</w:t>
        </w:r>
      </w:ins>
    </w:p>
    <w:p w:rsidR="0027262C" w:rsidRPr="0027262C" w:rsidRDefault="0027262C" w:rsidP="0027262C">
      <w:pPr>
        <w:shd w:val="clear" w:color="auto" w:fill="F8F9FA"/>
        <w:spacing w:after="100" w:afterAutospacing="1" w:line="240" w:lineRule="auto"/>
        <w:rPr>
          <w:ins w:id="1544"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rPr>
          <w:ins w:id="1545" w:author="Unknown"/>
          <w:rFonts w:ascii="Helvetica" w:eastAsia="Times New Roman" w:hAnsi="Helvetica" w:cs="Helvetica"/>
          <w:color w:val="212529"/>
          <w:sz w:val="28"/>
          <w:szCs w:val="28"/>
        </w:rPr>
      </w:pPr>
      <w:ins w:id="1546" w:author="Unknown">
        <w:r w:rsidRPr="0027262C">
          <w:rPr>
            <w:rFonts w:ascii="Helvetica" w:eastAsia="Times New Roman" w:hAnsi="Helvetica" w:cs="Helvetica"/>
            <w:color w:val="212529"/>
            <w:sz w:val="28"/>
            <w:szCs w:val="28"/>
          </w:rPr>
          <w:t>In an array of structures, these employee instances are stored adjacent to each other.</w:t>
        </w:r>
      </w:ins>
    </w:p>
    <w:p w:rsidR="0027262C" w:rsidRPr="0027262C" w:rsidRDefault="0027262C" w:rsidP="0027262C">
      <w:pPr>
        <w:shd w:val="clear" w:color="auto" w:fill="F8F9FA"/>
        <w:spacing w:after="100" w:afterAutospacing="1" w:line="240" w:lineRule="auto"/>
        <w:outlineLvl w:val="4"/>
        <w:rPr>
          <w:ins w:id="1547" w:author="Unknown"/>
          <w:rFonts w:ascii="Segoe UI" w:eastAsia="Times New Roman" w:hAnsi="Segoe UI" w:cs="Segoe UI"/>
          <w:color w:val="212529"/>
          <w:sz w:val="20"/>
          <w:szCs w:val="20"/>
        </w:rPr>
      </w:pPr>
      <w:ins w:id="1548" w:author="Unknown">
        <w:r w:rsidRPr="0027262C">
          <w:rPr>
            <w:rFonts w:ascii="Segoe UI" w:eastAsia="Times New Roman" w:hAnsi="Segoe UI" w:cs="Segoe UI"/>
            <w:b/>
            <w:bCs/>
            <w:color w:val="212529"/>
            <w:sz w:val="20"/>
            <w:szCs w:val="20"/>
          </w:rPr>
          <w:t>Pointer to structures</w:t>
        </w:r>
      </w:ins>
    </w:p>
    <w:p w:rsidR="0027262C" w:rsidRPr="0027262C" w:rsidRDefault="0027262C" w:rsidP="0027262C">
      <w:pPr>
        <w:shd w:val="clear" w:color="auto" w:fill="F8F9FA"/>
        <w:spacing w:after="100" w:afterAutospacing="1" w:line="240" w:lineRule="auto"/>
        <w:rPr>
          <w:ins w:id="1549" w:author="Unknown"/>
          <w:rFonts w:ascii="Helvetica" w:eastAsia="Times New Roman" w:hAnsi="Helvetica" w:cs="Helvetica"/>
          <w:color w:val="212529"/>
          <w:sz w:val="28"/>
          <w:szCs w:val="28"/>
        </w:rPr>
      </w:pPr>
      <w:ins w:id="1550" w:author="Unknown">
        <w:r w:rsidRPr="0027262C">
          <w:rPr>
            <w:rFonts w:ascii="Helvetica" w:eastAsia="Times New Roman" w:hAnsi="Helvetica" w:cs="Helvetica"/>
            <w:color w:val="212529"/>
            <w:sz w:val="28"/>
            <w:szCs w:val="28"/>
          </w:rPr>
          <w:t>A pointer to the structure can be created as follows: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551" w:author="Unknown"/>
          <w:rFonts w:ascii="Consolas" w:eastAsia="Times New Roman" w:hAnsi="Consolas" w:cs="Courier New"/>
          <w:color w:val="F8F8F2"/>
          <w:sz w:val="24"/>
        </w:rPr>
      </w:pPr>
      <w:ins w:id="1552" w:author="Unknown">
        <w:r w:rsidRPr="0027262C">
          <w:rPr>
            <w:rFonts w:ascii="Consolas" w:eastAsia="Times New Roman" w:hAnsi="Consolas" w:cs="Courier New"/>
            <w:color w:val="66D9EF"/>
            <w:sz w:val="24"/>
          </w:rPr>
          <w:t>struct</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employee</w:t>
        </w:r>
        <w:r w:rsidRPr="0027262C">
          <w:rPr>
            <w:rFonts w:ascii="Consolas" w:eastAsia="Times New Roman" w:hAnsi="Consolas" w:cs="Courier New"/>
            <w:color w:val="F8F8F2"/>
            <w:sz w:val="24"/>
          </w:rPr>
          <w:t xml:space="preserve"> *ptr;</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553"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554" w:author="Unknown"/>
          <w:rFonts w:ascii="Consolas" w:eastAsia="Times New Roman" w:hAnsi="Consolas" w:cs="Courier New"/>
          <w:color w:val="F8F8F2"/>
          <w:sz w:val="28"/>
          <w:szCs w:val="28"/>
        </w:rPr>
      </w:pPr>
      <w:ins w:id="1555" w:author="Unknown">
        <w:r w:rsidRPr="0027262C">
          <w:rPr>
            <w:rFonts w:ascii="Consolas" w:eastAsia="Times New Roman" w:hAnsi="Consolas" w:cs="Courier New"/>
            <w:color w:val="F8F8F2"/>
            <w:sz w:val="24"/>
          </w:rPr>
          <w:t>ptr=&amp;e1;</w:t>
        </w:r>
      </w:ins>
    </w:p>
    <w:p w:rsidR="0027262C" w:rsidRPr="0027262C" w:rsidRDefault="0027262C" w:rsidP="0027262C">
      <w:pPr>
        <w:shd w:val="clear" w:color="auto" w:fill="F8F9FA"/>
        <w:spacing w:after="0" w:line="240" w:lineRule="auto"/>
        <w:rPr>
          <w:ins w:id="1556" w:author="Unknown"/>
          <w:rFonts w:ascii="Helvetica" w:eastAsia="Times New Roman" w:hAnsi="Helvetica" w:cs="Helvetica"/>
          <w:color w:val="212529"/>
          <w:sz w:val="28"/>
          <w:szCs w:val="28"/>
        </w:rPr>
      </w:pPr>
      <w:ins w:id="1557"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1558" w:author="Unknown"/>
          <w:rFonts w:ascii="Helvetica" w:eastAsia="Times New Roman" w:hAnsi="Helvetica" w:cs="Helvetica"/>
          <w:color w:val="212529"/>
          <w:sz w:val="28"/>
          <w:szCs w:val="28"/>
        </w:rPr>
      </w:pPr>
      <w:ins w:id="1559" w:author="Unknown">
        <w:r w:rsidRPr="0027262C">
          <w:rPr>
            <w:rFonts w:ascii="Helvetica" w:eastAsia="Times New Roman" w:hAnsi="Helvetica" w:cs="Helvetica"/>
            <w:color w:val="212529"/>
            <w:sz w:val="28"/>
            <w:szCs w:val="28"/>
          </w:rPr>
          <w:t>Now we can print structure elements using:</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560" w:author="Unknown"/>
          <w:rFonts w:ascii="Consolas" w:eastAsia="Times New Roman" w:hAnsi="Consolas" w:cs="Courier New"/>
          <w:color w:val="F8F8F2"/>
          <w:sz w:val="28"/>
          <w:szCs w:val="28"/>
        </w:rPr>
      </w:pPr>
      <w:ins w:id="1561" w:author="Unknown">
        <w:r w:rsidRPr="0027262C">
          <w:rPr>
            <w:rFonts w:ascii="Consolas" w:eastAsia="Times New Roman" w:hAnsi="Consolas" w:cs="Courier New"/>
            <w:color w:val="E6DB74"/>
            <w:sz w:val="24"/>
          </w:rPr>
          <w:lastRenderedPageBreak/>
          <w:t>printf</w:t>
        </w:r>
        <w:r w:rsidRPr="0027262C">
          <w:rPr>
            <w:rFonts w:ascii="Consolas" w:eastAsia="Times New Roman" w:hAnsi="Consolas" w:cs="Courier New"/>
            <w:color w:val="F8F8F2"/>
            <w:sz w:val="24"/>
          </w:rPr>
          <w:t>(“%d”,*(ptr).code);</w:t>
        </w:r>
      </w:ins>
    </w:p>
    <w:p w:rsidR="0027262C" w:rsidRPr="0027262C" w:rsidRDefault="0027262C" w:rsidP="0027262C">
      <w:pPr>
        <w:shd w:val="clear" w:color="auto" w:fill="F8F9FA"/>
        <w:spacing w:after="0" w:line="240" w:lineRule="auto"/>
        <w:rPr>
          <w:ins w:id="1562" w:author="Unknown"/>
          <w:rFonts w:ascii="Helvetica" w:eastAsia="Times New Roman" w:hAnsi="Helvetica" w:cs="Helvetica"/>
          <w:color w:val="212529"/>
          <w:sz w:val="28"/>
          <w:szCs w:val="28"/>
        </w:rPr>
      </w:pPr>
      <w:ins w:id="1563"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outlineLvl w:val="4"/>
        <w:rPr>
          <w:ins w:id="1564" w:author="Unknown"/>
          <w:rFonts w:ascii="Segoe UI" w:eastAsia="Times New Roman" w:hAnsi="Segoe UI" w:cs="Segoe UI"/>
          <w:color w:val="212529"/>
          <w:sz w:val="20"/>
          <w:szCs w:val="20"/>
        </w:rPr>
      </w:pPr>
      <w:ins w:id="1565" w:author="Unknown">
        <w:r w:rsidRPr="0027262C">
          <w:rPr>
            <w:rFonts w:ascii="Segoe UI" w:eastAsia="Times New Roman" w:hAnsi="Segoe UI" w:cs="Segoe UI"/>
            <w:b/>
            <w:bCs/>
            <w:color w:val="212529"/>
            <w:sz w:val="20"/>
            <w:szCs w:val="20"/>
          </w:rPr>
          <w:t>Arrow operator</w:t>
        </w:r>
      </w:ins>
    </w:p>
    <w:p w:rsidR="0027262C" w:rsidRPr="0027262C" w:rsidRDefault="0027262C" w:rsidP="0027262C">
      <w:pPr>
        <w:shd w:val="clear" w:color="auto" w:fill="F8F9FA"/>
        <w:spacing w:after="100" w:afterAutospacing="1" w:line="240" w:lineRule="auto"/>
        <w:rPr>
          <w:ins w:id="1566" w:author="Unknown"/>
          <w:rFonts w:ascii="Helvetica" w:eastAsia="Times New Roman" w:hAnsi="Helvetica" w:cs="Helvetica"/>
          <w:color w:val="212529"/>
          <w:sz w:val="28"/>
          <w:szCs w:val="28"/>
        </w:rPr>
      </w:pPr>
      <w:ins w:id="1567" w:author="Unknown">
        <w:r w:rsidRPr="0027262C">
          <w:rPr>
            <w:rFonts w:ascii="Helvetica" w:eastAsia="Times New Roman" w:hAnsi="Helvetica" w:cs="Helvetica"/>
            <w:color w:val="212529"/>
            <w:sz w:val="28"/>
            <w:szCs w:val="28"/>
          </w:rPr>
          <w:t>Instead of writing *(ptr).code, we can use an arrow operator to access structure properties as follows</w:t>
        </w:r>
      </w:ins>
    </w:p>
    <w:p w:rsidR="0027262C" w:rsidRPr="0027262C" w:rsidRDefault="0027262C" w:rsidP="0027262C">
      <w:pPr>
        <w:shd w:val="clear" w:color="auto" w:fill="F8F9FA"/>
        <w:spacing w:after="100" w:afterAutospacing="1" w:line="240" w:lineRule="auto"/>
        <w:rPr>
          <w:ins w:id="1568" w:author="Unknown"/>
          <w:rFonts w:ascii="Helvetica" w:eastAsia="Times New Roman" w:hAnsi="Helvetica" w:cs="Helvetica"/>
          <w:color w:val="212529"/>
          <w:sz w:val="28"/>
          <w:szCs w:val="28"/>
        </w:rPr>
      </w:pPr>
      <w:ins w:id="1569" w:author="Unknown">
        <w:r w:rsidRPr="0027262C">
          <w:rPr>
            <w:rFonts w:ascii="Helvetica" w:eastAsia="Times New Roman" w:hAnsi="Helvetica" w:cs="Helvetica"/>
            <w:color w:val="212529"/>
            <w:sz w:val="28"/>
            <w:szCs w:val="28"/>
          </w:rPr>
          <w:t>*(ptr).code or ptr-&gt;code</w:t>
        </w:r>
      </w:ins>
    </w:p>
    <w:p w:rsidR="0027262C" w:rsidRPr="0027262C" w:rsidRDefault="0027262C" w:rsidP="0027262C">
      <w:pPr>
        <w:shd w:val="clear" w:color="auto" w:fill="F8F9FA"/>
        <w:spacing w:after="100" w:afterAutospacing="1" w:line="240" w:lineRule="auto"/>
        <w:rPr>
          <w:ins w:id="1570" w:author="Unknown"/>
          <w:rFonts w:ascii="Helvetica" w:eastAsia="Times New Roman" w:hAnsi="Helvetica" w:cs="Helvetica"/>
          <w:color w:val="212529"/>
          <w:sz w:val="28"/>
          <w:szCs w:val="28"/>
        </w:rPr>
      </w:pPr>
      <w:ins w:id="1571" w:author="Unknown">
        <w:r w:rsidRPr="0027262C">
          <w:rPr>
            <w:rFonts w:ascii="Helvetica" w:eastAsia="Times New Roman" w:hAnsi="Helvetica" w:cs="Helvetica"/>
            <w:color w:val="212529"/>
            <w:sz w:val="28"/>
            <w:szCs w:val="28"/>
          </w:rPr>
          <w:t>Here -&gt; is known as an arrow operator.</w:t>
        </w:r>
      </w:ins>
    </w:p>
    <w:p w:rsidR="0027262C" w:rsidRPr="0027262C" w:rsidRDefault="0027262C" w:rsidP="0027262C">
      <w:pPr>
        <w:shd w:val="clear" w:color="auto" w:fill="F8F9FA"/>
        <w:spacing w:after="100" w:afterAutospacing="1" w:line="240" w:lineRule="auto"/>
        <w:outlineLvl w:val="4"/>
        <w:rPr>
          <w:ins w:id="1572" w:author="Unknown"/>
          <w:rFonts w:ascii="Segoe UI" w:eastAsia="Times New Roman" w:hAnsi="Segoe UI" w:cs="Segoe UI"/>
          <w:color w:val="212529"/>
          <w:sz w:val="20"/>
          <w:szCs w:val="20"/>
        </w:rPr>
      </w:pPr>
      <w:ins w:id="1573" w:author="Unknown">
        <w:r w:rsidRPr="0027262C">
          <w:rPr>
            <w:rFonts w:ascii="Segoe UI" w:eastAsia="Times New Roman" w:hAnsi="Segoe UI" w:cs="Segoe UI"/>
            <w:b/>
            <w:bCs/>
            <w:color w:val="212529"/>
            <w:sz w:val="20"/>
            <w:szCs w:val="20"/>
          </w:rPr>
          <w:t>Passing Structure to a function</w:t>
        </w:r>
      </w:ins>
    </w:p>
    <w:p w:rsidR="0027262C" w:rsidRPr="0027262C" w:rsidRDefault="0027262C" w:rsidP="0027262C">
      <w:pPr>
        <w:shd w:val="clear" w:color="auto" w:fill="F8F9FA"/>
        <w:spacing w:after="100" w:afterAutospacing="1" w:line="240" w:lineRule="auto"/>
        <w:rPr>
          <w:ins w:id="1574" w:author="Unknown"/>
          <w:rFonts w:ascii="Helvetica" w:eastAsia="Times New Roman" w:hAnsi="Helvetica" w:cs="Helvetica"/>
          <w:color w:val="212529"/>
          <w:sz w:val="28"/>
          <w:szCs w:val="28"/>
        </w:rPr>
      </w:pPr>
      <w:ins w:id="1575" w:author="Unknown">
        <w:r w:rsidRPr="0027262C">
          <w:rPr>
            <w:rFonts w:ascii="Helvetica" w:eastAsia="Times New Roman" w:hAnsi="Helvetica" w:cs="Helvetica"/>
            <w:color w:val="212529"/>
            <w:sz w:val="28"/>
            <w:szCs w:val="28"/>
          </w:rPr>
          <w:t>A structure can be passed to a function just like any other data type.</w:t>
        </w:r>
      </w:ins>
    </w:p>
    <w:p w:rsidR="0027262C" w:rsidRPr="0027262C" w:rsidRDefault="0027262C" w:rsidP="0027262C">
      <w:pPr>
        <w:shd w:val="clear" w:color="auto" w:fill="F8F9FA"/>
        <w:spacing w:after="100" w:afterAutospacing="1" w:line="240" w:lineRule="auto"/>
        <w:rPr>
          <w:ins w:id="1576" w:author="Unknown"/>
          <w:rFonts w:ascii="Helvetica" w:eastAsia="Times New Roman" w:hAnsi="Helvetica" w:cs="Helvetica"/>
          <w:color w:val="212529"/>
          <w:sz w:val="28"/>
          <w:szCs w:val="28"/>
        </w:rPr>
      </w:pPr>
      <w:ins w:id="1577" w:author="Unknown">
        <w:r w:rsidRPr="0027262C">
          <w:rPr>
            <w:rFonts w:ascii="Helvetica" w:eastAsia="Times New Roman" w:hAnsi="Helvetica" w:cs="Helvetica"/>
            <w:color w:val="212529"/>
            <w:sz w:val="28"/>
            <w:szCs w:val="28"/>
          </w:rPr>
          <w:t>void show(struct employee e);   =&gt;Function prototype</w:t>
        </w:r>
      </w:ins>
    </w:p>
    <w:p w:rsidR="0027262C" w:rsidRPr="0027262C" w:rsidRDefault="0027262C" w:rsidP="0027262C">
      <w:pPr>
        <w:shd w:val="clear" w:color="auto" w:fill="F8F9FA"/>
        <w:spacing w:after="100" w:afterAutospacing="1" w:line="240" w:lineRule="auto"/>
        <w:rPr>
          <w:ins w:id="1578" w:author="Unknown"/>
          <w:rFonts w:ascii="Helvetica" w:eastAsia="Times New Roman" w:hAnsi="Helvetica" w:cs="Helvetica"/>
          <w:color w:val="212529"/>
          <w:sz w:val="28"/>
          <w:szCs w:val="28"/>
        </w:rPr>
      </w:pPr>
      <w:ins w:id="1579" w:author="Unknown">
        <w:r w:rsidRPr="0027262C">
          <w:rPr>
            <w:rFonts w:ascii="Helvetica" w:eastAsia="Times New Roman" w:hAnsi="Helvetica" w:cs="Helvetica"/>
            <w:b/>
            <w:bCs/>
            <w:color w:val="212529"/>
            <w:sz w:val="28"/>
          </w:rPr>
          <w:t>Quick Quiz: </w:t>
        </w:r>
        <w:r w:rsidRPr="0027262C">
          <w:rPr>
            <w:rFonts w:ascii="Helvetica" w:eastAsia="Times New Roman" w:hAnsi="Helvetica" w:cs="Helvetica"/>
            <w:color w:val="212529"/>
            <w:sz w:val="28"/>
            <w:szCs w:val="28"/>
          </w:rPr>
          <w:t>Complete this show function to display the content of employee.</w:t>
        </w:r>
      </w:ins>
    </w:p>
    <w:p w:rsidR="0027262C" w:rsidRPr="0027262C" w:rsidRDefault="0027262C" w:rsidP="0027262C">
      <w:pPr>
        <w:shd w:val="clear" w:color="auto" w:fill="F8F9FA"/>
        <w:spacing w:after="100" w:afterAutospacing="1" w:line="240" w:lineRule="auto"/>
        <w:outlineLvl w:val="4"/>
        <w:rPr>
          <w:ins w:id="1580" w:author="Unknown"/>
          <w:rFonts w:ascii="Segoe UI" w:eastAsia="Times New Roman" w:hAnsi="Segoe UI" w:cs="Segoe UI"/>
          <w:color w:val="212529"/>
          <w:sz w:val="20"/>
          <w:szCs w:val="20"/>
        </w:rPr>
      </w:pPr>
      <w:ins w:id="1581" w:author="Unknown">
        <w:r w:rsidRPr="0027262C">
          <w:rPr>
            <w:rFonts w:ascii="Segoe UI" w:eastAsia="Times New Roman" w:hAnsi="Segoe UI" w:cs="Segoe UI"/>
            <w:b/>
            <w:bCs/>
            <w:color w:val="212529"/>
            <w:sz w:val="20"/>
            <w:szCs w:val="20"/>
          </w:rPr>
          <w:t>Typedef keyword</w:t>
        </w:r>
      </w:ins>
    </w:p>
    <w:p w:rsidR="0027262C" w:rsidRPr="0027262C" w:rsidRDefault="0027262C" w:rsidP="0027262C">
      <w:pPr>
        <w:shd w:val="clear" w:color="auto" w:fill="F8F9FA"/>
        <w:spacing w:after="100" w:afterAutospacing="1" w:line="240" w:lineRule="auto"/>
        <w:rPr>
          <w:ins w:id="1582" w:author="Unknown"/>
          <w:rFonts w:ascii="Helvetica" w:eastAsia="Times New Roman" w:hAnsi="Helvetica" w:cs="Helvetica"/>
          <w:color w:val="212529"/>
          <w:sz w:val="28"/>
          <w:szCs w:val="28"/>
        </w:rPr>
      </w:pPr>
      <w:ins w:id="1583" w:author="Unknown">
        <w:r w:rsidRPr="0027262C">
          <w:rPr>
            <w:rFonts w:ascii="Helvetica" w:eastAsia="Times New Roman" w:hAnsi="Helvetica" w:cs="Helvetica"/>
            <w:color w:val="212529"/>
            <w:sz w:val="28"/>
            <w:szCs w:val="28"/>
          </w:rPr>
          <w:t>We can use the typedef keyword to create an alias name for data types in c.</w:t>
        </w:r>
      </w:ins>
    </w:p>
    <w:p w:rsidR="0027262C" w:rsidRPr="0027262C" w:rsidRDefault="0027262C" w:rsidP="0027262C">
      <w:pPr>
        <w:shd w:val="clear" w:color="auto" w:fill="F8F9FA"/>
        <w:spacing w:after="100" w:afterAutospacing="1" w:line="240" w:lineRule="auto"/>
        <w:rPr>
          <w:ins w:id="1584" w:author="Unknown"/>
          <w:rFonts w:ascii="Helvetica" w:eastAsia="Times New Roman" w:hAnsi="Helvetica" w:cs="Helvetica"/>
          <w:color w:val="212529"/>
          <w:sz w:val="28"/>
          <w:szCs w:val="28"/>
        </w:rPr>
      </w:pPr>
      <w:ins w:id="1585" w:author="Unknown">
        <w:r w:rsidRPr="0027262C">
          <w:rPr>
            <w:rFonts w:ascii="Helvetica" w:eastAsia="Times New Roman" w:hAnsi="Helvetica" w:cs="Helvetica"/>
            <w:color w:val="212529"/>
            <w:sz w:val="28"/>
            <w:szCs w:val="28"/>
          </w:rPr>
          <w:t>typedef is more commonly used with structures.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586" w:author="Unknown"/>
          <w:rFonts w:ascii="Consolas" w:eastAsia="Times New Roman" w:hAnsi="Consolas" w:cs="Courier New"/>
          <w:color w:val="F8F8F2"/>
          <w:sz w:val="24"/>
        </w:rPr>
      </w:pPr>
      <w:ins w:id="1587" w:author="Unknown">
        <w:r w:rsidRPr="0027262C">
          <w:rPr>
            <w:rFonts w:ascii="Consolas" w:eastAsia="Times New Roman" w:hAnsi="Consolas" w:cs="Courier New"/>
            <w:color w:val="66D9EF"/>
            <w:sz w:val="24"/>
          </w:rPr>
          <w:t>struct</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complex</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588" w:author="Unknown"/>
          <w:rFonts w:ascii="Consolas" w:eastAsia="Times New Roman" w:hAnsi="Consolas" w:cs="Courier New"/>
          <w:color w:val="F8F8F2"/>
          <w:sz w:val="24"/>
        </w:rPr>
      </w:pPr>
      <w:ins w:id="1589" w:author="Unknown">
        <w:r w:rsidRPr="0027262C">
          <w:rPr>
            <w:rFonts w:ascii="Consolas" w:eastAsia="Times New Roman" w:hAnsi="Consolas" w:cs="Courier New"/>
            <w:color w:val="66D9EF"/>
            <w:sz w:val="24"/>
          </w:rPr>
          <w:t>float</w:t>
        </w:r>
        <w:r w:rsidRPr="0027262C">
          <w:rPr>
            <w:rFonts w:ascii="Consolas" w:eastAsia="Times New Roman" w:hAnsi="Consolas" w:cs="Courier New"/>
            <w:color w:val="F8F8F2"/>
            <w:sz w:val="24"/>
          </w:rPr>
          <w:t xml:space="preserve"> real;</w:t>
        </w:r>
        <w:r w:rsidRPr="0027262C">
          <w:rPr>
            <w:rFonts w:ascii="Consolas" w:eastAsia="Times New Roman" w:hAnsi="Consolas" w:cs="Courier New"/>
            <w:color w:val="F8F8F2"/>
            <w:sz w:val="24"/>
          </w:rPr>
          <w:tab/>
          <w:t xml:space="preserve">                       </w:t>
        </w:r>
        <w:r w:rsidRPr="0027262C">
          <w:rPr>
            <w:rFonts w:ascii="Consolas" w:eastAsia="Times New Roman" w:hAnsi="Consolas" w:cs="Courier New"/>
            <w:color w:val="8292A2"/>
            <w:sz w:val="24"/>
          </w:rPr>
          <w:t>// struct complex c1,c2; for defining complex numbers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590" w:author="Unknown"/>
          <w:rFonts w:ascii="Consolas" w:eastAsia="Times New Roman" w:hAnsi="Consolas" w:cs="Courier New"/>
          <w:color w:val="F8F8F2"/>
          <w:sz w:val="24"/>
        </w:rPr>
      </w:pPr>
      <w:ins w:id="1591" w:author="Unknown">
        <w:r w:rsidRPr="0027262C">
          <w:rPr>
            <w:rFonts w:ascii="Consolas" w:eastAsia="Times New Roman" w:hAnsi="Consolas" w:cs="Courier New"/>
            <w:color w:val="66D9EF"/>
            <w:sz w:val="24"/>
          </w:rPr>
          <w:t>float</w:t>
        </w:r>
        <w:r w:rsidRPr="0027262C">
          <w:rPr>
            <w:rFonts w:ascii="Consolas" w:eastAsia="Times New Roman" w:hAnsi="Consolas" w:cs="Courier New"/>
            <w:color w:val="F8F8F2"/>
            <w:sz w:val="24"/>
          </w:rPr>
          <w:t xml:space="preserve"> img;</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592" w:author="Unknown"/>
          <w:rFonts w:ascii="Consolas" w:eastAsia="Times New Roman" w:hAnsi="Consolas" w:cs="Courier New"/>
          <w:color w:val="F8F8F2"/>
          <w:sz w:val="24"/>
        </w:rPr>
      </w:pPr>
      <w:ins w:id="1593" w:author="Unknown">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594"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595" w:author="Unknown"/>
          <w:rFonts w:ascii="Consolas" w:eastAsia="Times New Roman" w:hAnsi="Consolas" w:cs="Courier New"/>
          <w:color w:val="F8F8F2"/>
          <w:sz w:val="24"/>
        </w:rPr>
      </w:pPr>
      <w:ins w:id="1596" w:author="Unknown">
        <w:r w:rsidRPr="0027262C">
          <w:rPr>
            <w:rFonts w:ascii="Consolas" w:eastAsia="Times New Roman" w:hAnsi="Consolas" w:cs="Courier New"/>
            <w:color w:val="66D9EF"/>
            <w:sz w:val="24"/>
          </w:rPr>
          <w:t>typedef</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struct</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complex</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597" w:author="Unknown"/>
          <w:rFonts w:ascii="Consolas" w:eastAsia="Times New Roman" w:hAnsi="Consolas" w:cs="Courier New"/>
          <w:color w:val="F8F8F2"/>
          <w:sz w:val="24"/>
        </w:rPr>
      </w:pPr>
      <w:ins w:id="1598" w:author="Unknown">
        <w:r w:rsidRPr="0027262C">
          <w:rPr>
            <w:rFonts w:ascii="Consolas" w:eastAsia="Times New Roman" w:hAnsi="Consolas" w:cs="Courier New"/>
            <w:color w:val="66D9EF"/>
            <w:sz w:val="24"/>
          </w:rPr>
          <w:t>float</w:t>
        </w:r>
        <w:r w:rsidRPr="0027262C">
          <w:rPr>
            <w:rFonts w:ascii="Consolas" w:eastAsia="Times New Roman" w:hAnsi="Consolas" w:cs="Courier New"/>
            <w:color w:val="F8F8F2"/>
            <w:sz w:val="24"/>
          </w:rPr>
          <w:t xml:space="preserve"> real;</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599" w:author="Unknown"/>
          <w:rFonts w:ascii="Consolas" w:eastAsia="Times New Roman" w:hAnsi="Consolas" w:cs="Courier New"/>
          <w:color w:val="F8F8F2"/>
          <w:sz w:val="24"/>
        </w:rPr>
      </w:pPr>
      <w:ins w:id="1600" w:author="Unknown">
        <w:r w:rsidRPr="0027262C">
          <w:rPr>
            <w:rFonts w:ascii="Consolas" w:eastAsia="Times New Roman" w:hAnsi="Consolas" w:cs="Courier New"/>
            <w:color w:val="66D9EF"/>
            <w:sz w:val="24"/>
          </w:rPr>
          <w:t>float</w:t>
        </w:r>
        <w:r w:rsidRPr="0027262C">
          <w:rPr>
            <w:rFonts w:ascii="Consolas" w:eastAsia="Times New Roman" w:hAnsi="Consolas" w:cs="Courier New"/>
            <w:color w:val="F8F8F2"/>
            <w:sz w:val="24"/>
          </w:rPr>
          <w:t xml:space="preserve"> img;</w:t>
        </w:r>
        <w:r w:rsidRPr="0027262C">
          <w:rPr>
            <w:rFonts w:ascii="Consolas" w:eastAsia="Times New Roman" w:hAnsi="Consolas" w:cs="Courier New"/>
            <w:color w:val="F8F8F2"/>
            <w:sz w:val="24"/>
          </w:rPr>
          <w:tab/>
          <w:t xml:space="preserve">                    </w:t>
        </w:r>
        <w:r w:rsidRPr="0027262C">
          <w:rPr>
            <w:rFonts w:ascii="Consolas" w:eastAsia="Times New Roman" w:hAnsi="Consolas" w:cs="Courier New"/>
            <w:color w:val="8292A2"/>
            <w:sz w:val="24"/>
          </w:rPr>
          <w:t>// ComplexNo c1,c2; for defining complex numbers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601" w:author="Unknown"/>
          <w:rFonts w:ascii="Consolas" w:eastAsia="Times New Roman" w:hAnsi="Consolas" w:cs="Courier New"/>
          <w:color w:val="F8F8F2"/>
          <w:sz w:val="24"/>
        </w:rPr>
      </w:pPr>
      <w:ins w:id="1602" w:author="Unknown">
        <w:r w:rsidRPr="0027262C">
          <w:rPr>
            <w:rFonts w:ascii="Consolas" w:eastAsia="Times New Roman" w:hAnsi="Consolas" w:cs="Courier New"/>
            <w:color w:val="F8F8F2"/>
            <w:sz w:val="24"/>
          </w:rPr>
          <w:t>}ComplexNo;</w:t>
        </w:r>
      </w:ins>
    </w:p>
    <w:p w:rsidR="0027262C" w:rsidRPr="0027262C" w:rsidRDefault="0027262C" w:rsidP="0027262C">
      <w:pPr>
        <w:shd w:val="clear" w:color="auto" w:fill="F8F9FA"/>
        <w:spacing w:after="0" w:line="240" w:lineRule="auto"/>
        <w:rPr>
          <w:ins w:id="1603" w:author="Unknown"/>
          <w:rFonts w:ascii="Helvetica" w:eastAsia="Times New Roman" w:hAnsi="Helvetica" w:cs="Helvetica"/>
          <w:color w:val="212529"/>
          <w:sz w:val="28"/>
          <w:szCs w:val="28"/>
        </w:rPr>
      </w:pPr>
      <w:ins w:id="1604"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1605" w:author="Unknown"/>
          <w:rFonts w:ascii="Helvetica" w:eastAsia="Times New Roman" w:hAnsi="Helvetica" w:cs="Helvetica"/>
          <w:color w:val="212529"/>
          <w:sz w:val="28"/>
          <w:szCs w:val="28"/>
        </w:rPr>
      </w:pPr>
      <w:ins w:id="1606"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1607" w:author="Unknown"/>
          <w:rFonts w:ascii="Segoe UI" w:eastAsia="Times New Roman" w:hAnsi="Segoe UI" w:cs="Segoe UI"/>
          <w:color w:val="212529"/>
          <w:sz w:val="24"/>
          <w:szCs w:val="24"/>
        </w:rPr>
      </w:pPr>
      <w:ins w:id="1608" w:author="Unknown">
        <w:r w:rsidRPr="0027262C">
          <w:rPr>
            <w:rFonts w:ascii="Segoe UI" w:eastAsia="Times New Roman" w:hAnsi="Segoe UI" w:cs="Segoe UI"/>
            <w:color w:val="212529"/>
            <w:sz w:val="24"/>
            <w:szCs w:val="24"/>
          </w:rPr>
          <w:lastRenderedPageBreak/>
          <w:t>Chapter 9- Practice Set</w:t>
        </w:r>
      </w:ins>
    </w:p>
    <w:p w:rsidR="0027262C" w:rsidRPr="0027262C" w:rsidRDefault="0027262C" w:rsidP="0027262C">
      <w:pPr>
        <w:numPr>
          <w:ilvl w:val="0"/>
          <w:numId w:val="35"/>
        </w:numPr>
        <w:shd w:val="clear" w:color="auto" w:fill="F8F9FA"/>
        <w:spacing w:before="100" w:beforeAutospacing="1" w:after="100" w:afterAutospacing="1" w:line="240" w:lineRule="auto"/>
        <w:rPr>
          <w:ins w:id="1609" w:author="Unknown"/>
          <w:rFonts w:ascii="Helvetica" w:eastAsia="Times New Roman" w:hAnsi="Helvetica" w:cs="Helvetica"/>
          <w:color w:val="212529"/>
          <w:sz w:val="28"/>
          <w:szCs w:val="28"/>
        </w:rPr>
      </w:pPr>
      <w:ins w:id="1610" w:author="Unknown">
        <w:r w:rsidRPr="0027262C">
          <w:rPr>
            <w:rFonts w:ascii="Helvetica" w:eastAsia="Times New Roman" w:hAnsi="Helvetica" w:cs="Helvetica"/>
            <w:color w:val="212529"/>
            <w:sz w:val="28"/>
            <w:szCs w:val="28"/>
          </w:rPr>
          <w:t>Create a two-dimensional vector using structures in C.</w:t>
        </w:r>
      </w:ins>
    </w:p>
    <w:p w:rsidR="0027262C" w:rsidRPr="0027262C" w:rsidRDefault="0027262C" w:rsidP="0027262C">
      <w:pPr>
        <w:numPr>
          <w:ilvl w:val="0"/>
          <w:numId w:val="35"/>
        </w:numPr>
        <w:shd w:val="clear" w:color="auto" w:fill="F8F9FA"/>
        <w:spacing w:before="100" w:beforeAutospacing="1" w:after="100" w:afterAutospacing="1" w:line="240" w:lineRule="auto"/>
        <w:rPr>
          <w:ins w:id="1611" w:author="Unknown"/>
          <w:rFonts w:ascii="Helvetica" w:eastAsia="Times New Roman" w:hAnsi="Helvetica" w:cs="Helvetica"/>
          <w:color w:val="212529"/>
          <w:sz w:val="28"/>
          <w:szCs w:val="28"/>
        </w:rPr>
      </w:pPr>
      <w:ins w:id="1612" w:author="Unknown">
        <w:r w:rsidRPr="0027262C">
          <w:rPr>
            <w:rFonts w:ascii="Helvetica" w:eastAsia="Times New Roman" w:hAnsi="Helvetica" w:cs="Helvetica"/>
            <w:color w:val="212529"/>
            <w:sz w:val="28"/>
            <w:szCs w:val="28"/>
          </w:rPr>
          <w:t>Write a function SumVector which returns the sum of two vectors passed to it. The vectors must be two-dimensional.</w:t>
        </w:r>
      </w:ins>
    </w:p>
    <w:p w:rsidR="0027262C" w:rsidRPr="0027262C" w:rsidRDefault="0027262C" w:rsidP="0027262C">
      <w:pPr>
        <w:numPr>
          <w:ilvl w:val="0"/>
          <w:numId w:val="35"/>
        </w:numPr>
        <w:shd w:val="clear" w:color="auto" w:fill="F8F9FA"/>
        <w:spacing w:before="100" w:beforeAutospacing="1" w:after="100" w:afterAutospacing="1" w:line="240" w:lineRule="auto"/>
        <w:rPr>
          <w:ins w:id="1613" w:author="Unknown"/>
          <w:rFonts w:ascii="Helvetica" w:eastAsia="Times New Roman" w:hAnsi="Helvetica" w:cs="Helvetica"/>
          <w:color w:val="212529"/>
          <w:sz w:val="28"/>
          <w:szCs w:val="28"/>
        </w:rPr>
      </w:pPr>
      <w:ins w:id="1614" w:author="Unknown">
        <w:r w:rsidRPr="0027262C">
          <w:rPr>
            <w:rFonts w:ascii="Helvetica" w:eastAsia="Times New Roman" w:hAnsi="Helvetica" w:cs="Helvetica"/>
            <w:color w:val="212529"/>
            <w:sz w:val="28"/>
            <w:szCs w:val="28"/>
          </w:rPr>
          <w:t>Twenty integers are to be stored in memory. What will you prefer- Array or Structure?</w:t>
        </w:r>
      </w:ins>
    </w:p>
    <w:p w:rsidR="0027262C" w:rsidRPr="0027262C" w:rsidRDefault="0027262C" w:rsidP="0027262C">
      <w:pPr>
        <w:numPr>
          <w:ilvl w:val="0"/>
          <w:numId w:val="35"/>
        </w:numPr>
        <w:shd w:val="clear" w:color="auto" w:fill="F8F9FA"/>
        <w:spacing w:before="100" w:beforeAutospacing="1" w:after="100" w:afterAutospacing="1" w:line="240" w:lineRule="auto"/>
        <w:rPr>
          <w:ins w:id="1615" w:author="Unknown"/>
          <w:rFonts w:ascii="Helvetica" w:eastAsia="Times New Roman" w:hAnsi="Helvetica" w:cs="Helvetica"/>
          <w:color w:val="212529"/>
          <w:sz w:val="28"/>
          <w:szCs w:val="28"/>
        </w:rPr>
      </w:pPr>
      <w:ins w:id="1616" w:author="Unknown">
        <w:r w:rsidRPr="0027262C">
          <w:rPr>
            <w:rFonts w:ascii="Helvetica" w:eastAsia="Times New Roman" w:hAnsi="Helvetica" w:cs="Helvetica"/>
            <w:color w:val="212529"/>
            <w:sz w:val="28"/>
            <w:szCs w:val="28"/>
          </w:rPr>
          <w:t>Write a program to illustrate the use of an arrow operator -&gt; in C.</w:t>
        </w:r>
      </w:ins>
    </w:p>
    <w:p w:rsidR="0027262C" w:rsidRPr="0027262C" w:rsidRDefault="0027262C" w:rsidP="0027262C">
      <w:pPr>
        <w:numPr>
          <w:ilvl w:val="0"/>
          <w:numId w:val="35"/>
        </w:numPr>
        <w:shd w:val="clear" w:color="auto" w:fill="F8F9FA"/>
        <w:spacing w:before="100" w:beforeAutospacing="1" w:after="100" w:afterAutospacing="1" w:line="240" w:lineRule="auto"/>
        <w:rPr>
          <w:ins w:id="1617" w:author="Unknown"/>
          <w:rFonts w:ascii="Helvetica" w:eastAsia="Times New Roman" w:hAnsi="Helvetica" w:cs="Helvetica"/>
          <w:color w:val="212529"/>
          <w:sz w:val="28"/>
          <w:szCs w:val="28"/>
        </w:rPr>
      </w:pPr>
      <w:ins w:id="1618" w:author="Unknown">
        <w:r w:rsidRPr="0027262C">
          <w:rPr>
            <w:rFonts w:ascii="Helvetica" w:eastAsia="Times New Roman" w:hAnsi="Helvetica" w:cs="Helvetica"/>
            <w:color w:val="212529"/>
            <w:sz w:val="28"/>
            <w:szCs w:val="28"/>
          </w:rPr>
          <w:t>Write a program with a structure representing a Complex number.</w:t>
        </w:r>
      </w:ins>
    </w:p>
    <w:p w:rsidR="0027262C" w:rsidRPr="0027262C" w:rsidRDefault="0027262C" w:rsidP="0027262C">
      <w:pPr>
        <w:numPr>
          <w:ilvl w:val="0"/>
          <w:numId w:val="35"/>
        </w:numPr>
        <w:shd w:val="clear" w:color="auto" w:fill="F8F9FA"/>
        <w:spacing w:before="100" w:beforeAutospacing="1" w:after="100" w:afterAutospacing="1" w:line="240" w:lineRule="auto"/>
        <w:rPr>
          <w:ins w:id="1619" w:author="Unknown"/>
          <w:rFonts w:ascii="Helvetica" w:eastAsia="Times New Roman" w:hAnsi="Helvetica" w:cs="Helvetica"/>
          <w:color w:val="212529"/>
          <w:sz w:val="28"/>
          <w:szCs w:val="28"/>
        </w:rPr>
      </w:pPr>
      <w:ins w:id="1620" w:author="Unknown">
        <w:r w:rsidRPr="0027262C">
          <w:rPr>
            <w:rFonts w:ascii="Helvetica" w:eastAsia="Times New Roman" w:hAnsi="Helvetica" w:cs="Helvetica"/>
            <w:color w:val="212529"/>
            <w:sz w:val="28"/>
            <w:szCs w:val="28"/>
          </w:rPr>
          <w:t>Create an array of 5 complex numbers created in problem 5 and display them with the help of a display function. The values must be taken as an input from the user.</w:t>
        </w:r>
      </w:ins>
    </w:p>
    <w:p w:rsidR="0027262C" w:rsidRPr="0027262C" w:rsidRDefault="0027262C" w:rsidP="0027262C">
      <w:pPr>
        <w:numPr>
          <w:ilvl w:val="0"/>
          <w:numId w:val="35"/>
        </w:numPr>
        <w:shd w:val="clear" w:color="auto" w:fill="F8F9FA"/>
        <w:spacing w:before="100" w:beforeAutospacing="1" w:after="100" w:afterAutospacing="1" w:line="240" w:lineRule="auto"/>
        <w:rPr>
          <w:ins w:id="1621" w:author="Unknown"/>
          <w:rFonts w:ascii="Helvetica" w:eastAsia="Times New Roman" w:hAnsi="Helvetica" w:cs="Helvetica"/>
          <w:color w:val="212529"/>
          <w:sz w:val="28"/>
          <w:szCs w:val="28"/>
        </w:rPr>
      </w:pPr>
      <w:ins w:id="1622" w:author="Unknown">
        <w:r w:rsidRPr="0027262C">
          <w:rPr>
            <w:rFonts w:ascii="Helvetica" w:eastAsia="Times New Roman" w:hAnsi="Helvetica" w:cs="Helvetica"/>
            <w:color w:val="212529"/>
            <w:sz w:val="28"/>
            <w:szCs w:val="28"/>
          </w:rPr>
          <w:t>Write problem 5’s structure using typedef keyword.</w:t>
        </w:r>
      </w:ins>
    </w:p>
    <w:p w:rsidR="0027262C" w:rsidRPr="0027262C" w:rsidRDefault="0027262C" w:rsidP="0027262C">
      <w:pPr>
        <w:numPr>
          <w:ilvl w:val="0"/>
          <w:numId w:val="35"/>
        </w:numPr>
        <w:shd w:val="clear" w:color="auto" w:fill="F8F9FA"/>
        <w:spacing w:before="100" w:beforeAutospacing="1" w:after="100" w:afterAutospacing="1" w:line="240" w:lineRule="auto"/>
        <w:rPr>
          <w:ins w:id="1623" w:author="Unknown"/>
          <w:rFonts w:ascii="Helvetica" w:eastAsia="Times New Roman" w:hAnsi="Helvetica" w:cs="Helvetica"/>
          <w:color w:val="212529"/>
          <w:sz w:val="28"/>
          <w:szCs w:val="28"/>
        </w:rPr>
      </w:pPr>
      <w:ins w:id="1624" w:author="Unknown">
        <w:r w:rsidRPr="0027262C">
          <w:rPr>
            <w:rFonts w:ascii="Helvetica" w:eastAsia="Times New Roman" w:hAnsi="Helvetica" w:cs="Helvetica"/>
            <w:color w:val="212529"/>
            <w:sz w:val="28"/>
            <w:szCs w:val="28"/>
          </w:rPr>
          <w:t>Create a structure representing a bank account of a customer. What fields did you use and why?</w:t>
        </w:r>
      </w:ins>
    </w:p>
    <w:p w:rsidR="0027262C" w:rsidRPr="0027262C" w:rsidRDefault="0027262C" w:rsidP="0027262C">
      <w:pPr>
        <w:numPr>
          <w:ilvl w:val="0"/>
          <w:numId w:val="35"/>
        </w:numPr>
        <w:shd w:val="clear" w:color="auto" w:fill="F8F9FA"/>
        <w:spacing w:before="100" w:beforeAutospacing="1" w:after="100" w:afterAutospacing="1" w:line="240" w:lineRule="auto"/>
        <w:rPr>
          <w:ins w:id="1625" w:author="Unknown"/>
          <w:rFonts w:ascii="Helvetica" w:eastAsia="Times New Roman" w:hAnsi="Helvetica" w:cs="Helvetica"/>
          <w:color w:val="212529"/>
          <w:sz w:val="28"/>
          <w:szCs w:val="28"/>
        </w:rPr>
      </w:pPr>
      <w:ins w:id="1626" w:author="Unknown">
        <w:r w:rsidRPr="0027262C">
          <w:rPr>
            <w:rFonts w:ascii="Helvetica" w:eastAsia="Times New Roman" w:hAnsi="Helvetica" w:cs="Helvetica"/>
            <w:color w:val="212529"/>
            <w:sz w:val="28"/>
            <w:szCs w:val="28"/>
          </w:rPr>
          <w:t>Write a structure capable of storing date. Write a function to compare those dates.</w:t>
        </w:r>
      </w:ins>
    </w:p>
    <w:p w:rsidR="0027262C" w:rsidRPr="0027262C" w:rsidRDefault="0027262C" w:rsidP="0027262C">
      <w:pPr>
        <w:numPr>
          <w:ilvl w:val="0"/>
          <w:numId w:val="36"/>
        </w:numPr>
        <w:shd w:val="clear" w:color="auto" w:fill="F8F9FA"/>
        <w:spacing w:before="100" w:beforeAutospacing="1" w:after="100" w:afterAutospacing="1" w:line="240" w:lineRule="auto"/>
        <w:rPr>
          <w:ins w:id="1627" w:author="Unknown"/>
          <w:rFonts w:ascii="Helvetica" w:eastAsia="Times New Roman" w:hAnsi="Helvetica" w:cs="Helvetica"/>
          <w:color w:val="212529"/>
          <w:sz w:val="28"/>
          <w:szCs w:val="28"/>
        </w:rPr>
      </w:pPr>
      <w:ins w:id="1628" w:author="Unknown">
        <w:r w:rsidRPr="0027262C">
          <w:rPr>
            <w:rFonts w:ascii="Helvetica" w:eastAsia="Times New Roman" w:hAnsi="Helvetica" w:cs="Helvetica"/>
            <w:color w:val="212529"/>
            <w:sz w:val="28"/>
            <w:szCs w:val="28"/>
          </w:rPr>
          <w:t>Solve problem 9 for time using typedef keyword.</w:t>
        </w:r>
      </w:ins>
    </w:p>
    <w:p w:rsidR="0027262C" w:rsidRPr="0027262C" w:rsidRDefault="0027262C" w:rsidP="0027262C">
      <w:pPr>
        <w:shd w:val="clear" w:color="auto" w:fill="F8F9FA"/>
        <w:spacing w:after="100" w:afterAutospacing="1" w:line="240" w:lineRule="auto"/>
        <w:rPr>
          <w:ins w:id="1629" w:author="Unknown"/>
          <w:rFonts w:ascii="Helvetica" w:eastAsia="Times New Roman" w:hAnsi="Helvetica" w:cs="Helvetica"/>
          <w:color w:val="212529"/>
          <w:sz w:val="28"/>
          <w:szCs w:val="28"/>
        </w:rPr>
      </w:pPr>
      <w:ins w:id="1630"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1631" w:author="Unknown"/>
          <w:rFonts w:ascii="Segoe UI" w:eastAsia="Times New Roman" w:hAnsi="Segoe UI" w:cs="Segoe UI"/>
          <w:color w:val="212529"/>
          <w:sz w:val="24"/>
          <w:szCs w:val="24"/>
        </w:rPr>
      </w:pPr>
      <w:ins w:id="1632" w:author="Unknown">
        <w:r w:rsidRPr="0027262C">
          <w:rPr>
            <w:rFonts w:ascii="Segoe UI" w:eastAsia="Times New Roman" w:hAnsi="Segoe UI" w:cs="Segoe UI"/>
            <w:color w:val="212529"/>
            <w:sz w:val="24"/>
            <w:szCs w:val="24"/>
          </w:rPr>
          <w:t>Chapter 10 - File I/O</w:t>
        </w:r>
      </w:ins>
    </w:p>
    <w:p w:rsidR="0027262C" w:rsidRPr="0027262C" w:rsidRDefault="0027262C" w:rsidP="0027262C">
      <w:pPr>
        <w:shd w:val="clear" w:color="auto" w:fill="F8F9FA"/>
        <w:spacing w:after="100" w:afterAutospacing="1" w:line="240" w:lineRule="auto"/>
        <w:rPr>
          <w:ins w:id="1633" w:author="Unknown"/>
          <w:rFonts w:ascii="Helvetica" w:eastAsia="Times New Roman" w:hAnsi="Helvetica" w:cs="Helvetica"/>
          <w:color w:val="212529"/>
          <w:sz w:val="28"/>
          <w:szCs w:val="28"/>
        </w:rPr>
      </w:pPr>
      <w:ins w:id="1634" w:author="Unknown">
        <w:r w:rsidRPr="0027262C">
          <w:rPr>
            <w:rFonts w:ascii="Helvetica" w:eastAsia="Times New Roman" w:hAnsi="Helvetica" w:cs="Helvetica"/>
            <w:color w:val="212529"/>
            <w:sz w:val="28"/>
            <w:szCs w:val="28"/>
          </w:rPr>
          <w:t>The random access memory is volatile and its content is lost once the program terminates. In order to persist the data forever, we use files.</w:t>
        </w:r>
      </w:ins>
    </w:p>
    <w:p w:rsidR="0027262C" w:rsidRPr="0027262C" w:rsidRDefault="0027262C" w:rsidP="0027262C">
      <w:pPr>
        <w:shd w:val="clear" w:color="auto" w:fill="F8F9FA"/>
        <w:spacing w:after="100" w:afterAutospacing="1" w:line="240" w:lineRule="auto"/>
        <w:rPr>
          <w:ins w:id="1635" w:author="Unknown"/>
          <w:rFonts w:ascii="Helvetica" w:eastAsia="Times New Roman" w:hAnsi="Helvetica" w:cs="Helvetica"/>
          <w:color w:val="212529"/>
          <w:sz w:val="28"/>
          <w:szCs w:val="28"/>
        </w:rPr>
      </w:pPr>
      <w:ins w:id="1636" w:author="Unknown">
        <w:r w:rsidRPr="0027262C">
          <w:rPr>
            <w:rFonts w:ascii="Helvetica" w:eastAsia="Times New Roman" w:hAnsi="Helvetica" w:cs="Helvetica"/>
            <w:color w:val="212529"/>
            <w:sz w:val="28"/>
            <w:szCs w:val="28"/>
          </w:rPr>
          <w:t>A file data stored in a storage device. A C program can talk to the file by reading content from it and writing content to it.</w:t>
        </w:r>
      </w:ins>
    </w:p>
    <w:p w:rsidR="0027262C" w:rsidRPr="0027262C" w:rsidRDefault="0027262C" w:rsidP="0027262C">
      <w:pPr>
        <w:shd w:val="clear" w:color="auto" w:fill="F8F9FA"/>
        <w:spacing w:after="100" w:afterAutospacing="1" w:line="240" w:lineRule="auto"/>
        <w:rPr>
          <w:ins w:id="1637"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outlineLvl w:val="4"/>
        <w:rPr>
          <w:ins w:id="1638" w:author="Unknown"/>
          <w:rFonts w:ascii="Segoe UI" w:eastAsia="Times New Roman" w:hAnsi="Segoe UI" w:cs="Segoe UI"/>
          <w:color w:val="212529"/>
          <w:sz w:val="20"/>
          <w:szCs w:val="20"/>
        </w:rPr>
      </w:pPr>
      <w:ins w:id="1639" w:author="Unknown">
        <w:r w:rsidRPr="0027262C">
          <w:rPr>
            <w:rFonts w:ascii="Segoe UI" w:eastAsia="Times New Roman" w:hAnsi="Segoe UI" w:cs="Segoe UI"/>
            <w:b/>
            <w:bCs/>
            <w:color w:val="212529"/>
            <w:sz w:val="20"/>
            <w:szCs w:val="20"/>
          </w:rPr>
          <w:t>File pointer</w:t>
        </w:r>
      </w:ins>
    </w:p>
    <w:p w:rsidR="0027262C" w:rsidRPr="0027262C" w:rsidRDefault="0027262C" w:rsidP="0027262C">
      <w:pPr>
        <w:shd w:val="clear" w:color="auto" w:fill="F8F9FA"/>
        <w:spacing w:after="100" w:afterAutospacing="1" w:line="240" w:lineRule="auto"/>
        <w:rPr>
          <w:ins w:id="1640" w:author="Unknown"/>
          <w:rFonts w:ascii="Helvetica" w:eastAsia="Times New Roman" w:hAnsi="Helvetica" w:cs="Helvetica"/>
          <w:color w:val="212529"/>
          <w:sz w:val="28"/>
          <w:szCs w:val="28"/>
        </w:rPr>
      </w:pPr>
      <w:ins w:id="1641" w:author="Unknown">
        <w:r w:rsidRPr="0027262C">
          <w:rPr>
            <w:rFonts w:ascii="Helvetica" w:eastAsia="Times New Roman" w:hAnsi="Helvetica" w:cs="Helvetica"/>
            <w:color w:val="212529"/>
            <w:sz w:val="28"/>
            <w:szCs w:val="28"/>
          </w:rPr>
          <w:t>The “File” is a structure that needs to be created for opening the file. A file pointer is a pointer to this structure of the file.</w:t>
        </w:r>
      </w:ins>
    </w:p>
    <w:p w:rsidR="0027262C" w:rsidRPr="0027262C" w:rsidRDefault="0027262C" w:rsidP="0027262C">
      <w:pPr>
        <w:shd w:val="clear" w:color="auto" w:fill="F8F9FA"/>
        <w:spacing w:after="100" w:afterAutospacing="1" w:line="240" w:lineRule="auto"/>
        <w:rPr>
          <w:ins w:id="1642" w:author="Unknown"/>
          <w:rFonts w:ascii="Helvetica" w:eastAsia="Times New Roman" w:hAnsi="Helvetica" w:cs="Helvetica"/>
          <w:color w:val="212529"/>
          <w:sz w:val="28"/>
          <w:szCs w:val="28"/>
        </w:rPr>
      </w:pPr>
      <w:ins w:id="1643" w:author="Unknown">
        <w:r w:rsidRPr="0027262C">
          <w:rPr>
            <w:rFonts w:ascii="Helvetica" w:eastAsia="Times New Roman" w:hAnsi="Helvetica" w:cs="Helvetica"/>
            <w:color w:val="212529"/>
            <w:sz w:val="28"/>
            <w:szCs w:val="28"/>
          </w:rPr>
          <w:t>File pointer is needed for communication between the file and the program.</w:t>
        </w:r>
      </w:ins>
    </w:p>
    <w:p w:rsidR="0027262C" w:rsidRPr="0027262C" w:rsidRDefault="0027262C" w:rsidP="0027262C">
      <w:pPr>
        <w:shd w:val="clear" w:color="auto" w:fill="F8F9FA"/>
        <w:spacing w:after="100" w:afterAutospacing="1" w:line="240" w:lineRule="auto"/>
        <w:rPr>
          <w:ins w:id="1644" w:author="Unknown"/>
          <w:rFonts w:ascii="Helvetica" w:eastAsia="Times New Roman" w:hAnsi="Helvetica" w:cs="Helvetica"/>
          <w:color w:val="212529"/>
          <w:sz w:val="28"/>
          <w:szCs w:val="28"/>
        </w:rPr>
      </w:pPr>
      <w:ins w:id="1645" w:author="Unknown">
        <w:r w:rsidRPr="0027262C">
          <w:rPr>
            <w:rFonts w:ascii="Helvetica" w:eastAsia="Times New Roman" w:hAnsi="Helvetica" w:cs="Helvetica"/>
            <w:color w:val="212529"/>
            <w:sz w:val="28"/>
            <w:szCs w:val="28"/>
          </w:rPr>
          <w:t>A file pointer can be created as follows: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646" w:author="Unknown"/>
          <w:rFonts w:ascii="Consolas" w:eastAsia="Times New Roman" w:hAnsi="Consolas" w:cs="Courier New"/>
          <w:color w:val="F8F8F2"/>
          <w:sz w:val="24"/>
        </w:rPr>
      </w:pPr>
      <w:ins w:id="1647" w:author="Unknown">
        <w:r w:rsidRPr="0027262C">
          <w:rPr>
            <w:rFonts w:ascii="Consolas" w:eastAsia="Times New Roman" w:hAnsi="Consolas" w:cs="Courier New"/>
            <w:color w:val="F8F8F2"/>
            <w:sz w:val="24"/>
          </w:rPr>
          <w:t>FILE *ptr;</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648" w:author="Unknown"/>
          <w:rFonts w:ascii="Consolas" w:eastAsia="Times New Roman" w:hAnsi="Consolas" w:cs="Courier New"/>
          <w:color w:val="F8F8F2"/>
          <w:sz w:val="24"/>
        </w:rPr>
      </w:pPr>
      <w:ins w:id="1649" w:author="Unknown">
        <w:r w:rsidRPr="0027262C">
          <w:rPr>
            <w:rFonts w:ascii="Consolas" w:eastAsia="Times New Roman" w:hAnsi="Consolas" w:cs="Courier New"/>
            <w:color w:val="F8F8F2"/>
            <w:sz w:val="24"/>
          </w:rPr>
          <w:lastRenderedPageBreak/>
          <w:t>ptr=</w:t>
        </w:r>
        <w:r w:rsidRPr="0027262C">
          <w:rPr>
            <w:rFonts w:ascii="Consolas" w:eastAsia="Times New Roman" w:hAnsi="Consolas" w:cs="Courier New"/>
            <w:color w:val="E6DB74"/>
            <w:sz w:val="24"/>
          </w:rPr>
          <w:t>fopen</w:t>
        </w:r>
        <w:r w:rsidRPr="0027262C">
          <w:rPr>
            <w:rFonts w:ascii="Consolas" w:eastAsia="Times New Roman" w:hAnsi="Consolas" w:cs="Courier New"/>
            <w:color w:val="F8F8F2"/>
            <w:sz w:val="24"/>
          </w:rPr>
          <w:t>(“filename.ext”,”mode”);</w:t>
        </w:r>
      </w:ins>
    </w:p>
    <w:p w:rsidR="0027262C" w:rsidRPr="0027262C" w:rsidRDefault="0027262C" w:rsidP="0027262C">
      <w:pPr>
        <w:shd w:val="clear" w:color="auto" w:fill="F8F9FA"/>
        <w:spacing w:after="0" w:line="240" w:lineRule="auto"/>
        <w:rPr>
          <w:ins w:id="1650" w:author="Unknown"/>
          <w:rFonts w:ascii="Helvetica" w:eastAsia="Times New Roman" w:hAnsi="Helvetica" w:cs="Helvetica"/>
          <w:color w:val="212529"/>
          <w:sz w:val="28"/>
          <w:szCs w:val="28"/>
        </w:rPr>
      </w:pPr>
      <w:ins w:id="1651"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outlineLvl w:val="4"/>
        <w:rPr>
          <w:ins w:id="1652" w:author="Unknown"/>
          <w:rFonts w:ascii="Segoe UI" w:eastAsia="Times New Roman" w:hAnsi="Segoe UI" w:cs="Segoe UI"/>
          <w:color w:val="212529"/>
          <w:sz w:val="20"/>
          <w:szCs w:val="20"/>
        </w:rPr>
      </w:pPr>
      <w:ins w:id="1653" w:author="Unknown">
        <w:r w:rsidRPr="0027262C">
          <w:rPr>
            <w:rFonts w:ascii="Segoe UI" w:eastAsia="Times New Roman" w:hAnsi="Segoe UI" w:cs="Segoe UI"/>
            <w:b/>
            <w:bCs/>
            <w:color w:val="212529"/>
            <w:sz w:val="20"/>
            <w:szCs w:val="20"/>
          </w:rPr>
          <w:t>File opening modes in C</w:t>
        </w:r>
      </w:ins>
    </w:p>
    <w:p w:rsidR="0027262C" w:rsidRPr="0027262C" w:rsidRDefault="0027262C" w:rsidP="0027262C">
      <w:pPr>
        <w:shd w:val="clear" w:color="auto" w:fill="F8F9FA"/>
        <w:spacing w:after="100" w:afterAutospacing="1" w:line="240" w:lineRule="auto"/>
        <w:rPr>
          <w:ins w:id="1654" w:author="Unknown"/>
          <w:rFonts w:ascii="Helvetica" w:eastAsia="Times New Roman" w:hAnsi="Helvetica" w:cs="Helvetica"/>
          <w:color w:val="212529"/>
          <w:sz w:val="28"/>
          <w:szCs w:val="28"/>
        </w:rPr>
      </w:pPr>
      <w:ins w:id="1655" w:author="Unknown">
        <w:r w:rsidRPr="0027262C">
          <w:rPr>
            <w:rFonts w:ascii="Helvetica" w:eastAsia="Times New Roman" w:hAnsi="Helvetica" w:cs="Helvetica"/>
            <w:color w:val="212529"/>
            <w:sz w:val="28"/>
            <w:szCs w:val="28"/>
          </w:rPr>
          <w:t>C offers the programmers to select a mode for opening a file.</w:t>
        </w:r>
      </w:ins>
    </w:p>
    <w:p w:rsidR="0027262C" w:rsidRPr="0027262C" w:rsidRDefault="0027262C" w:rsidP="0027262C">
      <w:pPr>
        <w:shd w:val="clear" w:color="auto" w:fill="F8F9FA"/>
        <w:spacing w:after="100" w:afterAutospacing="1" w:line="240" w:lineRule="auto"/>
        <w:rPr>
          <w:ins w:id="1656" w:author="Unknown"/>
          <w:rFonts w:ascii="Helvetica" w:eastAsia="Times New Roman" w:hAnsi="Helvetica" w:cs="Helvetica"/>
          <w:color w:val="212529"/>
          <w:sz w:val="28"/>
          <w:szCs w:val="28"/>
        </w:rPr>
      </w:pPr>
      <w:ins w:id="1657" w:author="Unknown">
        <w:r w:rsidRPr="0027262C">
          <w:rPr>
            <w:rFonts w:ascii="Helvetica" w:eastAsia="Times New Roman" w:hAnsi="Helvetica" w:cs="Helvetica"/>
            <w:color w:val="212529"/>
            <w:sz w:val="28"/>
            <w:szCs w:val="28"/>
          </w:rPr>
          <w:t>Following modes are primarily used in c File I/O</w:t>
        </w:r>
      </w:ins>
    </w:p>
    <w:p w:rsidR="0027262C" w:rsidRPr="0027262C" w:rsidRDefault="0027262C" w:rsidP="0027262C">
      <w:pPr>
        <w:shd w:val="clear" w:color="auto" w:fill="F8F9FA"/>
        <w:spacing w:after="100" w:afterAutospacing="1" w:line="240" w:lineRule="auto"/>
        <w:rPr>
          <w:ins w:id="1658"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outlineLvl w:val="4"/>
        <w:rPr>
          <w:ins w:id="1659" w:author="Unknown"/>
          <w:rFonts w:ascii="Segoe UI" w:eastAsia="Times New Roman" w:hAnsi="Segoe UI" w:cs="Segoe UI"/>
          <w:color w:val="212529"/>
          <w:sz w:val="20"/>
          <w:szCs w:val="20"/>
        </w:rPr>
      </w:pPr>
      <w:ins w:id="1660" w:author="Unknown">
        <w:r w:rsidRPr="0027262C">
          <w:rPr>
            <w:rFonts w:ascii="Segoe UI" w:eastAsia="Times New Roman" w:hAnsi="Segoe UI" w:cs="Segoe UI"/>
            <w:b/>
            <w:bCs/>
            <w:color w:val="212529"/>
            <w:sz w:val="20"/>
            <w:szCs w:val="20"/>
          </w:rPr>
          <w:t>Types of Files</w:t>
        </w:r>
      </w:ins>
    </w:p>
    <w:p w:rsidR="0027262C" w:rsidRPr="0027262C" w:rsidRDefault="0027262C" w:rsidP="0027262C">
      <w:pPr>
        <w:shd w:val="clear" w:color="auto" w:fill="F8F9FA"/>
        <w:spacing w:after="100" w:afterAutospacing="1" w:line="240" w:lineRule="auto"/>
        <w:rPr>
          <w:ins w:id="1661" w:author="Unknown"/>
          <w:rFonts w:ascii="Helvetica" w:eastAsia="Times New Roman" w:hAnsi="Helvetica" w:cs="Helvetica"/>
          <w:color w:val="212529"/>
          <w:sz w:val="28"/>
          <w:szCs w:val="28"/>
        </w:rPr>
      </w:pPr>
      <w:ins w:id="1662" w:author="Unknown">
        <w:r w:rsidRPr="0027262C">
          <w:rPr>
            <w:rFonts w:ascii="Helvetica" w:eastAsia="Times New Roman" w:hAnsi="Helvetica" w:cs="Helvetica"/>
            <w:color w:val="212529"/>
            <w:sz w:val="28"/>
            <w:szCs w:val="28"/>
          </w:rPr>
          <w:t>There are two types of files:</w:t>
        </w:r>
      </w:ins>
    </w:p>
    <w:p w:rsidR="0027262C" w:rsidRPr="0027262C" w:rsidRDefault="0027262C" w:rsidP="0027262C">
      <w:pPr>
        <w:numPr>
          <w:ilvl w:val="0"/>
          <w:numId w:val="37"/>
        </w:numPr>
        <w:shd w:val="clear" w:color="auto" w:fill="F8F9FA"/>
        <w:spacing w:before="100" w:beforeAutospacing="1" w:after="100" w:afterAutospacing="1" w:line="240" w:lineRule="auto"/>
        <w:rPr>
          <w:ins w:id="1663" w:author="Unknown"/>
          <w:rFonts w:ascii="Helvetica" w:eastAsia="Times New Roman" w:hAnsi="Helvetica" w:cs="Helvetica"/>
          <w:color w:val="212529"/>
          <w:sz w:val="28"/>
          <w:szCs w:val="28"/>
        </w:rPr>
      </w:pPr>
      <w:ins w:id="1664" w:author="Unknown">
        <w:r w:rsidRPr="0027262C">
          <w:rPr>
            <w:rFonts w:ascii="Helvetica" w:eastAsia="Times New Roman" w:hAnsi="Helvetica" w:cs="Helvetica"/>
            <w:color w:val="212529"/>
            <w:sz w:val="28"/>
            <w:szCs w:val="28"/>
          </w:rPr>
          <w:t>Text files(.txt, .c)</w:t>
        </w:r>
      </w:ins>
    </w:p>
    <w:p w:rsidR="0027262C" w:rsidRPr="0027262C" w:rsidRDefault="0027262C" w:rsidP="0027262C">
      <w:pPr>
        <w:numPr>
          <w:ilvl w:val="0"/>
          <w:numId w:val="37"/>
        </w:numPr>
        <w:shd w:val="clear" w:color="auto" w:fill="F8F9FA"/>
        <w:spacing w:before="100" w:beforeAutospacing="1" w:after="100" w:afterAutospacing="1" w:line="240" w:lineRule="auto"/>
        <w:rPr>
          <w:ins w:id="1665" w:author="Unknown"/>
          <w:rFonts w:ascii="Helvetica" w:eastAsia="Times New Roman" w:hAnsi="Helvetica" w:cs="Helvetica"/>
          <w:color w:val="212529"/>
          <w:sz w:val="28"/>
          <w:szCs w:val="28"/>
        </w:rPr>
      </w:pPr>
      <w:ins w:id="1666" w:author="Unknown">
        <w:r w:rsidRPr="0027262C">
          <w:rPr>
            <w:rFonts w:ascii="Helvetica" w:eastAsia="Times New Roman" w:hAnsi="Helvetica" w:cs="Helvetica"/>
            <w:color w:val="212529"/>
            <w:sz w:val="28"/>
            <w:szCs w:val="28"/>
          </w:rPr>
          <w:t>Binary files(.jpg, .dat)</w:t>
        </w:r>
      </w:ins>
    </w:p>
    <w:p w:rsidR="0027262C" w:rsidRPr="0027262C" w:rsidRDefault="0027262C" w:rsidP="0027262C">
      <w:pPr>
        <w:shd w:val="clear" w:color="auto" w:fill="F8F9FA"/>
        <w:spacing w:after="100" w:afterAutospacing="1" w:line="240" w:lineRule="auto"/>
        <w:outlineLvl w:val="4"/>
        <w:rPr>
          <w:ins w:id="1667" w:author="Unknown"/>
          <w:rFonts w:ascii="Segoe UI" w:eastAsia="Times New Roman" w:hAnsi="Segoe UI" w:cs="Segoe UI"/>
          <w:color w:val="212529"/>
          <w:sz w:val="20"/>
          <w:szCs w:val="20"/>
        </w:rPr>
      </w:pPr>
      <w:ins w:id="1668" w:author="Unknown">
        <w:r w:rsidRPr="0027262C">
          <w:rPr>
            <w:rFonts w:ascii="Segoe UI" w:eastAsia="Times New Roman" w:hAnsi="Segoe UI" w:cs="Segoe UI"/>
            <w:b/>
            <w:bCs/>
            <w:color w:val="212529"/>
            <w:sz w:val="20"/>
            <w:szCs w:val="20"/>
          </w:rPr>
          <w:t>Reading a file</w:t>
        </w:r>
      </w:ins>
    </w:p>
    <w:p w:rsidR="0027262C" w:rsidRPr="0027262C" w:rsidRDefault="0027262C" w:rsidP="0027262C">
      <w:pPr>
        <w:shd w:val="clear" w:color="auto" w:fill="F8F9FA"/>
        <w:spacing w:after="100" w:afterAutospacing="1" w:line="240" w:lineRule="auto"/>
        <w:rPr>
          <w:ins w:id="1669" w:author="Unknown"/>
          <w:rFonts w:ascii="Helvetica" w:eastAsia="Times New Roman" w:hAnsi="Helvetica" w:cs="Helvetica"/>
          <w:color w:val="212529"/>
          <w:sz w:val="28"/>
          <w:szCs w:val="28"/>
        </w:rPr>
      </w:pPr>
      <w:ins w:id="1670" w:author="Unknown">
        <w:r w:rsidRPr="0027262C">
          <w:rPr>
            <w:rFonts w:ascii="Helvetica" w:eastAsia="Times New Roman" w:hAnsi="Helvetica" w:cs="Helvetica"/>
            <w:color w:val="212529"/>
            <w:sz w:val="28"/>
            <w:szCs w:val="28"/>
          </w:rPr>
          <w:t>A file can be opened for reading as follows: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671" w:author="Unknown"/>
          <w:rFonts w:ascii="Consolas" w:eastAsia="Times New Roman" w:hAnsi="Consolas" w:cs="Courier New"/>
          <w:color w:val="F8F8F2"/>
          <w:sz w:val="24"/>
        </w:rPr>
      </w:pPr>
      <w:ins w:id="1672" w:author="Unknown">
        <w:r w:rsidRPr="0027262C">
          <w:rPr>
            <w:rFonts w:ascii="Consolas" w:eastAsia="Times New Roman" w:hAnsi="Consolas" w:cs="Courier New"/>
            <w:color w:val="F8F8F2"/>
            <w:sz w:val="24"/>
          </w:rPr>
          <w:t>FILE *ptr;</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673" w:author="Unknown"/>
          <w:rFonts w:ascii="Consolas" w:eastAsia="Times New Roman" w:hAnsi="Consolas" w:cs="Courier New"/>
          <w:color w:val="F8F8F2"/>
          <w:sz w:val="24"/>
        </w:rPr>
      </w:pPr>
      <w:ins w:id="1674" w:author="Unknown">
        <w:r w:rsidRPr="0027262C">
          <w:rPr>
            <w:rFonts w:ascii="Consolas" w:eastAsia="Times New Roman" w:hAnsi="Consolas" w:cs="Courier New"/>
            <w:color w:val="F8F8F2"/>
            <w:sz w:val="24"/>
          </w:rPr>
          <w:t>ptr=</w:t>
        </w:r>
        <w:r w:rsidRPr="0027262C">
          <w:rPr>
            <w:rFonts w:ascii="Consolas" w:eastAsia="Times New Roman" w:hAnsi="Consolas" w:cs="Courier New"/>
            <w:color w:val="E6DB74"/>
            <w:sz w:val="24"/>
          </w:rPr>
          <w:t>fopen</w:t>
        </w:r>
        <w:r w:rsidRPr="0027262C">
          <w:rPr>
            <w:rFonts w:ascii="Consolas" w:eastAsia="Times New Roman" w:hAnsi="Consolas" w:cs="Courier New"/>
            <w:color w:val="F8F8F2"/>
            <w:sz w:val="24"/>
          </w:rPr>
          <w:t>(“Harry.txt”,”r”);</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675" w:author="Unknown"/>
          <w:rFonts w:ascii="Consolas" w:eastAsia="Times New Roman" w:hAnsi="Consolas" w:cs="Courier New"/>
          <w:color w:val="F8F8F2"/>
          <w:sz w:val="28"/>
          <w:szCs w:val="28"/>
        </w:rPr>
      </w:pPr>
      <w:ins w:id="1676"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num;</w:t>
        </w:r>
      </w:ins>
    </w:p>
    <w:p w:rsidR="0027262C" w:rsidRPr="0027262C" w:rsidRDefault="0027262C" w:rsidP="0027262C">
      <w:pPr>
        <w:shd w:val="clear" w:color="auto" w:fill="F8F9FA"/>
        <w:spacing w:after="0" w:line="240" w:lineRule="auto"/>
        <w:rPr>
          <w:ins w:id="1677" w:author="Unknown"/>
          <w:rFonts w:ascii="Helvetica" w:eastAsia="Times New Roman" w:hAnsi="Helvetica" w:cs="Helvetica"/>
          <w:color w:val="212529"/>
          <w:sz w:val="28"/>
          <w:szCs w:val="28"/>
        </w:rPr>
      </w:pPr>
      <w:ins w:id="1678"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1679" w:author="Unknown"/>
          <w:rFonts w:ascii="Helvetica" w:eastAsia="Times New Roman" w:hAnsi="Helvetica" w:cs="Helvetica"/>
          <w:color w:val="212529"/>
          <w:sz w:val="28"/>
          <w:szCs w:val="28"/>
        </w:rPr>
      </w:pPr>
      <w:ins w:id="1680" w:author="Unknown">
        <w:r w:rsidRPr="0027262C">
          <w:rPr>
            <w:rFonts w:ascii="Helvetica" w:eastAsia="Times New Roman" w:hAnsi="Helvetica" w:cs="Helvetica"/>
            <w:color w:val="212529"/>
            <w:sz w:val="28"/>
            <w:szCs w:val="28"/>
          </w:rPr>
          <w:t>Let us assume that “Harry.txt” contains an integer</w:t>
        </w:r>
      </w:ins>
    </w:p>
    <w:p w:rsidR="0027262C" w:rsidRPr="0027262C" w:rsidRDefault="0027262C" w:rsidP="0027262C">
      <w:pPr>
        <w:shd w:val="clear" w:color="auto" w:fill="F8F9FA"/>
        <w:spacing w:after="100" w:afterAutospacing="1" w:line="240" w:lineRule="auto"/>
        <w:rPr>
          <w:ins w:id="1681" w:author="Unknown"/>
          <w:rFonts w:ascii="Helvetica" w:eastAsia="Times New Roman" w:hAnsi="Helvetica" w:cs="Helvetica"/>
          <w:color w:val="212529"/>
          <w:sz w:val="28"/>
          <w:szCs w:val="28"/>
        </w:rPr>
      </w:pPr>
      <w:ins w:id="1682" w:author="Unknown">
        <w:r w:rsidRPr="0027262C">
          <w:rPr>
            <w:rFonts w:ascii="Helvetica" w:eastAsia="Times New Roman" w:hAnsi="Helvetica" w:cs="Helvetica"/>
            <w:color w:val="212529"/>
            <w:sz w:val="28"/>
            <w:szCs w:val="28"/>
          </w:rPr>
          <w:t>We can read that integer using:</w:t>
        </w:r>
      </w:ins>
    </w:p>
    <w:p w:rsidR="0027262C" w:rsidRPr="0027262C" w:rsidRDefault="0027262C" w:rsidP="0027262C">
      <w:pPr>
        <w:shd w:val="clear" w:color="auto" w:fill="F8F9FA"/>
        <w:spacing w:after="100" w:afterAutospacing="1" w:line="240" w:lineRule="auto"/>
        <w:rPr>
          <w:ins w:id="1683" w:author="Unknown"/>
          <w:rFonts w:ascii="Helvetica" w:eastAsia="Times New Roman" w:hAnsi="Helvetica" w:cs="Helvetica"/>
          <w:color w:val="212529"/>
          <w:sz w:val="28"/>
          <w:szCs w:val="28"/>
        </w:rPr>
      </w:pPr>
      <w:ins w:id="1684" w:author="Unknown">
        <w:r w:rsidRPr="0027262C">
          <w:rPr>
            <w:rFonts w:ascii="Helvetica" w:eastAsia="Times New Roman" w:hAnsi="Helvetica" w:cs="Helvetica"/>
            <w:color w:val="212529"/>
            <w:sz w:val="28"/>
            <w:szCs w:val="28"/>
          </w:rPr>
          <w:t>fscanf(ptr,”%d”,&amp;num);                =&gt; fscanf is file counterpart of scanf</w:t>
        </w:r>
      </w:ins>
    </w:p>
    <w:p w:rsidR="0027262C" w:rsidRPr="0027262C" w:rsidRDefault="0027262C" w:rsidP="0027262C">
      <w:pPr>
        <w:shd w:val="clear" w:color="auto" w:fill="F8F9FA"/>
        <w:spacing w:after="100" w:afterAutospacing="1" w:line="240" w:lineRule="auto"/>
        <w:rPr>
          <w:ins w:id="1685" w:author="Unknown"/>
          <w:rFonts w:ascii="Helvetica" w:eastAsia="Times New Roman" w:hAnsi="Helvetica" w:cs="Helvetica"/>
          <w:color w:val="212529"/>
          <w:sz w:val="28"/>
          <w:szCs w:val="28"/>
        </w:rPr>
      </w:pPr>
      <w:ins w:id="1686" w:author="Unknown">
        <w:r w:rsidRPr="0027262C">
          <w:rPr>
            <w:rFonts w:ascii="Helvetica" w:eastAsia="Times New Roman" w:hAnsi="Helvetica" w:cs="Helvetica"/>
            <w:color w:val="212529"/>
            <w:sz w:val="28"/>
            <w:szCs w:val="28"/>
          </w:rPr>
          <w:t>This will read an integer from the file in the num variable.</w:t>
        </w:r>
      </w:ins>
    </w:p>
    <w:p w:rsidR="0027262C" w:rsidRPr="0027262C" w:rsidRDefault="0027262C" w:rsidP="0027262C">
      <w:pPr>
        <w:shd w:val="clear" w:color="auto" w:fill="F8F9FA"/>
        <w:spacing w:after="100" w:afterAutospacing="1" w:line="240" w:lineRule="auto"/>
        <w:rPr>
          <w:ins w:id="1687" w:author="Unknown"/>
          <w:rFonts w:ascii="Helvetica" w:eastAsia="Times New Roman" w:hAnsi="Helvetica" w:cs="Helvetica"/>
          <w:color w:val="212529"/>
          <w:sz w:val="28"/>
          <w:szCs w:val="28"/>
        </w:rPr>
      </w:pPr>
      <w:ins w:id="1688" w:author="Unknown">
        <w:r w:rsidRPr="0027262C">
          <w:rPr>
            <w:rFonts w:ascii="Helvetica" w:eastAsia="Times New Roman" w:hAnsi="Helvetica" w:cs="Helvetica"/>
            <w:b/>
            <w:bCs/>
            <w:color w:val="212529"/>
            <w:sz w:val="28"/>
          </w:rPr>
          <w:t>Quick Quiz: </w:t>
        </w:r>
        <w:r w:rsidRPr="0027262C">
          <w:rPr>
            <w:rFonts w:ascii="Helvetica" w:eastAsia="Times New Roman" w:hAnsi="Helvetica" w:cs="Helvetica"/>
            <w:color w:val="212529"/>
            <w:sz w:val="28"/>
            <w:szCs w:val="28"/>
          </w:rPr>
          <w:t>Modify the program above to check whether the file exists or not before opening the file.</w:t>
        </w:r>
      </w:ins>
    </w:p>
    <w:p w:rsidR="0027262C" w:rsidRPr="0027262C" w:rsidRDefault="0027262C" w:rsidP="0027262C">
      <w:pPr>
        <w:shd w:val="clear" w:color="auto" w:fill="F8F9FA"/>
        <w:spacing w:after="100" w:afterAutospacing="1" w:line="240" w:lineRule="auto"/>
        <w:outlineLvl w:val="4"/>
        <w:rPr>
          <w:ins w:id="1689" w:author="Unknown"/>
          <w:rFonts w:ascii="Segoe UI" w:eastAsia="Times New Roman" w:hAnsi="Segoe UI" w:cs="Segoe UI"/>
          <w:color w:val="212529"/>
          <w:sz w:val="20"/>
          <w:szCs w:val="20"/>
        </w:rPr>
      </w:pPr>
      <w:ins w:id="1690" w:author="Unknown">
        <w:r w:rsidRPr="0027262C">
          <w:rPr>
            <w:rFonts w:ascii="Segoe UI" w:eastAsia="Times New Roman" w:hAnsi="Segoe UI" w:cs="Segoe UI"/>
            <w:b/>
            <w:bCs/>
            <w:color w:val="212529"/>
            <w:sz w:val="20"/>
            <w:szCs w:val="20"/>
          </w:rPr>
          <w:t>Closing the file</w:t>
        </w:r>
      </w:ins>
    </w:p>
    <w:p w:rsidR="0027262C" w:rsidRPr="0027262C" w:rsidRDefault="0027262C" w:rsidP="0027262C">
      <w:pPr>
        <w:shd w:val="clear" w:color="auto" w:fill="F8F9FA"/>
        <w:spacing w:after="100" w:afterAutospacing="1" w:line="240" w:lineRule="auto"/>
        <w:rPr>
          <w:ins w:id="1691" w:author="Unknown"/>
          <w:rFonts w:ascii="Helvetica" w:eastAsia="Times New Roman" w:hAnsi="Helvetica" w:cs="Helvetica"/>
          <w:color w:val="212529"/>
          <w:sz w:val="28"/>
          <w:szCs w:val="28"/>
        </w:rPr>
      </w:pPr>
      <w:ins w:id="1692" w:author="Unknown">
        <w:r w:rsidRPr="0027262C">
          <w:rPr>
            <w:rFonts w:ascii="Helvetica" w:eastAsia="Times New Roman" w:hAnsi="Helvetica" w:cs="Helvetica"/>
            <w:color w:val="212529"/>
            <w:sz w:val="28"/>
            <w:szCs w:val="28"/>
          </w:rPr>
          <w:t>It is very important to close file after read or write. This is achieved using fclose as follows:</w:t>
        </w:r>
      </w:ins>
    </w:p>
    <w:p w:rsidR="0027262C" w:rsidRPr="0027262C" w:rsidRDefault="0027262C" w:rsidP="0027262C">
      <w:pPr>
        <w:shd w:val="clear" w:color="auto" w:fill="F8F9FA"/>
        <w:spacing w:after="100" w:afterAutospacing="1" w:line="240" w:lineRule="auto"/>
        <w:rPr>
          <w:ins w:id="1693" w:author="Unknown"/>
          <w:rFonts w:ascii="Helvetica" w:eastAsia="Times New Roman" w:hAnsi="Helvetica" w:cs="Helvetica"/>
          <w:color w:val="212529"/>
          <w:sz w:val="28"/>
          <w:szCs w:val="28"/>
        </w:rPr>
      </w:pPr>
      <w:ins w:id="1694" w:author="Unknown">
        <w:r w:rsidRPr="0027262C">
          <w:rPr>
            <w:rFonts w:ascii="Helvetica" w:eastAsia="Times New Roman" w:hAnsi="Helvetica" w:cs="Helvetica"/>
            <w:color w:val="212529"/>
            <w:sz w:val="28"/>
            <w:szCs w:val="28"/>
          </w:rPr>
          <w:t>fclose(ptr);</w:t>
        </w:r>
      </w:ins>
    </w:p>
    <w:p w:rsidR="0027262C" w:rsidRPr="0027262C" w:rsidRDefault="0027262C" w:rsidP="0027262C">
      <w:pPr>
        <w:shd w:val="clear" w:color="auto" w:fill="F8F9FA"/>
        <w:spacing w:after="100" w:afterAutospacing="1" w:line="240" w:lineRule="auto"/>
        <w:rPr>
          <w:ins w:id="1695" w:author="Unknown"/>
          <w:rFonts w:ascii="Helvetica" w:eastAsia="Times New Roman" w:hAnsi="Helvetica" w:cs="Helvetica"/>
          <w:color w:val="212529"/>
          <w:sz w:val="28"/>
          <w:szCs w:val="28"/>
        </w:rPr>
      </w:pPr>
      <w:ins w:id="1696" w:author="Unknown">
        <w:r w:rsidRPr="0027262C">
          <w:rPr>
            <w:rFonts w:ascii="Helvetica" w:eastAsia="Times New Roman" w:hAnsi="Helvetica" w:cs="Helvetica"/>
            <w:color w:val="212529"/>
            <w:sz w:val="28"/>
            <w:szCs w:val="28"/>
          </w:rPr>
          <w:lastRenderedPageBreak/>
          <w:t>This will tell the compiler that we are done working with this file and the associated resources could be freed.</w:t>
        </w:r>
      </w:ins>
    </w:p>
    <w:p w:rsidR="0027262C" w:rsidRPr="0027262C" w:rsidRDefault="0027262C" w:rsidP="0027262C">
      <w:pPr>
        <w:shd w:val="clear" w:color="auto" w:fill="F8F9FA"/>
        <w:spacing w:after="100" w:afterAutospacing="1" w:line="240" w:lineRule="auto"/>
        <w:outlineLvl w:val="4"/>
        <w:rPr>
          <w:ins w:id="1697" w:author="Unknown"/>
          <w:rFonts w:ascii="Segoe UI" w:eastAsia="Times New Roman" w:hAnsi="Segoe UI" w:cs="Segoe UI"/>
          <w:color w:val="212529"/>
          <w:sz w:val="20"/>
          <w:szCs w:val="20"/>
        </w:rPr>
      </w:pPr>
      <w:ins w:id="1698" w:author="Unknown">
        <w:r w:rsidRPr="0027262C">
          <w:rPr>
            <w:rFonts w:ascii="Segoe UI" w:eastAsia="Times New Roman" w:hAnsi="Segoe UI" w:cs="Segoe UI"/>
            <w:b/>
            <w:bCs/>
            <w:color w:val="212529"/>
            <w:sz w:val="20"/>
            <w:szCs w:val="20"/>
          </w:rPr>
          <w:t>Writing to a file</w:t>
        </w:r>
      </w:ins>
    </w:p>
    <w:p w:rsidR="0027262C" w:rsidRPr="0027262C" w:rsidRDefault="0027262C" w:rsidP="0027262C">
      <w:pPr>
        <w:shd w:val="clear" w:color="auto" w:fill="F8F9FA"/>
        <w:spacing w:after="100" w:afterAutospacing="1" w:line="240" w:lineRule="auto"/>
        <w:rPr>
          <w:ins w:id="1699" w:author="Unknown"/>
          <w:rFonts w:ascii="Helvetica" w:eastAsia="Times New Roman" w:hAnsi="Helvetica" w:cs="Helvetica"/>
          <w:color w:val="212529"/>
          <w:sz w:val="28"/>
          <w:szCs w:val="28"/>
        </w:rPr>
      </w:pPr>
      <w:ins w:id="1700" w:author="Unknown">
        <w:r w:rsidRPr="0027262C">
          <w:rPr>
            <w:rFonts w:ascii="Helvetica" w:eastAsia="Times New Roman" w:hAnsi="Helvetica" w:cs="Helvetica"/>
            <w:color w:val="212529"/>
            <w:sz w:val="28"/>
            <w:szCs w:val="28"/>
          </w:rPr>
          <w:t>We can write to a file in a very similar manner as we read the file</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01" w:author="Unknown"/>
          <w:rFonts w:ascii="Consolas" w:eastAsia="Times New Roman" w:hAnsi="Consolas" w:cs="Courier New"/>
          <w:color w:val="F8F8F2"/>
          <w:sz w:val="24"/>
        </w:rPr>
      </w:pPr>
      <w:ins w:id="1702" w:author="Unknown">
        <w:r w:rsidRPr="0027262C">
          <w:rPr>
            <w:rFonts w:ascii="Consolas" w:eastAsia="Times New Roman" w:hAnsi="Consolas" w:cs="Courier New"/>
            <w:color w:val="F8F8F2"/>
            <w:sz w:val="24"/>
          </w:rPr>
          <w:t>FILE *fptr;</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03" w:author="Unknown"/>
          <w:rFonts w:ascii="Consolas" w:eastAsia="Times New Roman" w:hAnsi="Consolas" w:cs="Courier New"/>
          <w:color w:val="F8F8F2"/>
          <w:sz w:val="24"/>
        </w:rPr>
      </w:pPr>
      <w:ins w:id="1704" w:author="Unknown">
        <w:r w:rsidRPr="0027262C">
          <w:rPr>
            <w:rFonts w:ascii="Consolas" w:eastAsia="Times New Roman" w:hAnsi="Consolas" w:cs="Courier New"/>
            <w:color w:val="F8F8F2"/>
            <w:sz w:val="24"/>
          </w:rPr>
          <w:t>fptr=</w:t>
        </w:r>
        <w:r w:rsidRPr="0027262C">
          <w:rPr>
            <w:rFonts w:ascii="Consolas" w:eastAsia="Times New Roman" w:hAnsi="Consolas" w:cs="Courier New"/>
            <w:color w:val="E6DB74"/>
            <w:sz w:val="24"/>
          </w:rPr>
          <w:t>fopen</w:t>
        </w:r>
        <w:r w:rsidRPr="0027262C">
          <w:rPr>
            <w:rFonts w:ascii="Consolas" w:eastAsia="Times New Roman" w:hAnsi="Consolas" w:cs="Courier New"/>
            <w:color w:val="F8F8F2"/>
            <w:sz w:val="24"/>
          </w:rPr>
          <w:t>(“Harry.txt”,”w”);</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05" w:author="Unknown"/>
          <w:rFonts w:ascii="Consolas" w:eastAsia="Times New Roman" w:hAnsi="Consolas" w:cs="Courier New"/>
          <w:color w:val="F8F8F2"/>
          <w:sz w:val="24"/>
        </w:rPr>
      </w:pPr>
      <w:ins w:id="1706"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num=</w:t>
        </w:r>
        <w:r w:rsidRPr="0027262C">
          <w:rPr>
            <w:rFonts w:ascii="Consolas" w:eastAsia="Times New Roman" w:hAnsi="Consolas" w:cs="Courier New"/>
            <w:color w:val="AE81FF"/>
            <w:sz w:val="24"/>
          </w:rPr>
          <w:t>432</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07" w:author="Unknown"/>
          <w:rFonts w:ascii="Consolas" w:eastAsia="Times New Roman" w:hAnsi="Consolas" w:cs="Courier New"/>
          <w:color w:val="F8F8F2"/>
          <w:sz w:val="24"/>
        </w:rPr>
      </w:pPr>
      <w:ins w:id="1708" w:author="Unknown">
        <w:r w:rsidRPr="0027262C">
          <w:rPr>
            <w:rFonts w:ascii="Consolas" w:eastAsia="Times New Roman" w:hAnsi="Consolas" w:cs="Courier New"/>
            <w:color w:val="E6DB74"/>
            <w:sz w:val="24"/>
          </w:rPr>
          <w:t>fprintf</w:t>
        </w:r>
        <w:r w:rsidRPr="0027262C">
          <w:rPr>
            <w:rFonts w:ascii="Consolas" w:eastAsia="Times New Roman" w:hAnsi="Consolas" w:cs="Courier New"/>
            <w:color w:val="F8F8F2"/>
            <w:sz w:val="24"/>
          </w:rPr>
          <w:t>(fptr,”%d”,num);</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09" w:author="Unknown"/>
          <w:rFonts w:ascii="Consolas" w:eastAsia="Times New Roman" w:hAnsi="Consolas" w:cs="Courier New"/>
          <w:color w:val="F8F8F2"/>
          <w:sz w:val="24"/>
        </w:rPr>
      </w:pPr>
      <w:ins w:id="1710" w:author="Unknown">
        <w:r w:rsidRPr="0027262C">
          <w:rPr>
            <w:rFonts w:ascii="Consolas" w:eastAsia="Times New Roman" w:hAnsi="Consolas" w:cs="Courier New"/>
            <w:color w:val="E6DB74"/>
            <w:sz w:val="24"/>
          </w:rPr>
          <w:t>fclose</w:t>
        </w:r>
        <w:r w:rsidRPr="0027262C">
          <w:rPr>
            <w:rFonts w:ascii="Consolas" w:eastAsia="Times New Roman" w:hAnsi="Consolas" w:cs="Courier New"/>
            <w:color w:val="F8F8F2"/>
            <w:sz w:val="24"/>
          </w:rPr>
          <w:t>(fptr);</w:t>
        </w:r>
      </w:ins>
    </w:p>
    <w:p w:rsidR="0027262C" w:rsidRPr="0027262C" w:rsidRDefault="0027262C" w:rsidP="0027262C">
      <w:pPr>
        <w:shd w:val="clear" w:color="auto" w:fill="F8F9FA"/>
        <w:spacing w:after="0" w:line="240" w:lineRule="auto"/>
        <w:rPr>
          <w:ins w:id="1711" w:author="Unknown"/>
          <w:rFonts w:ascii="Helvetica" w:eastAsia="Times New Roman" w:hAnsi="Helvetica" w:cs="Helvetica"/>
          <w:color w:val="212529"/>
          <w:sz w:val="28"/>
          <w:szCs w:val="28"/>
        </w:rPr>
      </w:pPr>
      <w:ins w:id="1712"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outlineLvl w:val="4"/>
        <w:rPr>
          <w:ins w:id="1713" w:author="Unknown"/>
          <w:rFonts w:ascii="Segoe UI" w:eastAsia="Times New Roman" w:hAnsi="Segoe UI" w:cs="Segoe UI"/>
          <w:color w:val="212529"/>
          <w:sz w:val="20"/>
          <w:szCs w:val="20"/>
        </w:rPr>
      </w:pPr>
      <w:ins w:id="1714" w:author="Unknown">
        <w:r w:rsidRPr="0027262C">
          <w:rPr>
            <w:rFonts w:ascii="Segoe UI" w:eastAsia="Times New Roman" w:hAnsi="Segoe UI" w:cs="Segoe UI"/>
            <w:b/>
            <w:bCs/>
            <w:color w:val="212529"/>
            <w:sz w:val="20"/>
            <w:szCs w:val="20"/>
          </w:rPr>
          <w:t>fgetc() and fputc()</w:t>
        </w:r>
      </w:ins>
    </w:p>
    <w:p w:rsidR="0027262C" w:rsidRPr="0027262C" w:rsidRDefault="0027262C" w:rsidP="0027262C">
      <w:pPr>
        <w:shd w:val="clear" w:color="auto" w:fill="F8F9FA"/>
        <w:spacing w:after="100" w:afterAutospacing="1" w:line="240" w:lineRule="auto"/>
        <w:rPr>
          <w:ins w:id="1715" w:author="Unknown"/>
          <w:rFonts w:ascii="Helvetica" w:eastAsia="Times New Roman" w:hAnsi="Helvetica" w:cs="Helvetica"/>
          <w:color w:val="212529"/>
          <w:sz w:val="28"/>
          <w:szCs w:val="28"/>
        </w:rPr>
      </w:pPr>
      <w:ins w:id="1716" w:author="Unknown">
        <w:r w:rsidRPr="0027262C">
          <w:rPr>
            <w:rFonts w:ascii="Helvetica" w:eastAsia="Times New Roman" w:hAnsi="Helvetica" w:cs="Helvetica"/>
            <w:color w:val="212529"/>
            <w:sz w:val="28"/>
            <w:szCs w:val="28"/>
          </w:rPr>
          <w:t>fgetc and fputc are used to read and write a character from/to a file.</w:t>
        </w:r>
      </w:ins>
    </w:p>
    <w:p w:rsidR="0027262C" w:rsidRPr="0027262C" w:rsidRDefault="0027262C" w:rsidP="0027262C">
      <w:pPr>
        <w:shd w:val="clear" w:color="auto" w:fill="F8F9FA"/>
        <w:spacing w:after="100" w:afterAutospacing="1" w:line="240" w:lineRule="auto"/>
        <w:rPr>
          <w:ins w:id="1717" w:author="Unknown"/>
          <w:rFonts w:ascii="Helvetica" w:eastAsia="Times New Roman" w:hAnsi="Helvetica" w:cs="Helvetica"/>
          <w:color w:val="212529"/>
          <w:sz w:val="28"/>
          <w:szCs w:val="28"/>
        </w:rPr>
      </w:pPr>
      <w:ins w:id="1718" w:author="Unknown">
        <w:r w:rsidRPr="0027262C">
          <w:rPr>
            <w:rFonts w:ascii="Helvetica" w:eastAsia="Times New Roman" w:hAnsi="Helvetica" w:cs="Helvetica"/>
            <w:color w:val="212529"/>
            <w:sz w:val="28"/>
            <w:szCs w:val="28"/>
          </w:rPr>
          <w:t>fgetc(ptr);                          =&gt; Used to read a character from file</w:t>
        </w:r>
      </w:ins>
    </w:p>
    <w:p w:rsidR="0027262C" w:rsidRPr="0027262C" w:rsidRDefault="0027262C" w:rsidP="0027262C">
      <w:pPr>
        <w:shd w:val="clear" w:color="auto" w:fill="F8F9FA"/>
        <w:spacing w:after="100" w:afterAutospacing="1" w:line="240" w:lineRule="auto"/>
        <w:rPr>
          <w:ins w:id="1719" w:author="Unknown"/>
          <w:rFonts w:ascii="Helvetica" w:eastAsia="Times New Roman" w:hAnsi="Helvetica" w:cs="Helvetica"/>
          <w:color w:val="212529"/>
          <w:sz w:val="28"/>
          <w:szCs w:val="28"/>
        </w:rPr>
      </w:pPr>
      <w:ins w:id="1720" w:author="Unknown">
        <w:r w:rsidRPr="0027262C">
          <w:rPr>
            <w:rFonts w:ascii="Helvetica" w:eastAsia="Times New Roman" w:hAnsi="Helvetica" w:cs="Helvetica"/>
            <w:color w:val="212529"/>
            <w:sz w:val="28"/>
            <w:szCs w:val="28"/>
          </w:rPr>
          <w:t>fputc(‘c’,ptr);                     =&gt; Used to write character 'c' to the file</w:t>
        </w:r>
      </w:ins>
    </w:p>
    <w:p w:rsidR="0027262C" w:rsidRPr="0027262C" w:rsidRDefault="0027262C" w:rsidP="0027262C">
      <w:pPr>
        <w:shd w:val="clear" w:color="auto" w:fill="F8F9FA"/>
        <w:spacing w:after="100" w:afterAutospacing="1" w:line="240" w:lineRule="auto"/>
        <w:outlineLvl w:val="4"/>
        <w:rPr>
          <w:ins w:id="1721" w:author="Unknown"/>
          <w:rFonts w:ascii="Segoe UI" w:eastAsia="Times New Roman" w:hAnsi="Segoe UI" w:cs="Segoe UI"/>
          <w:color w:val="212529"/>
          <w:sz w:val="20"/>
          <w:szCs w:val="20"/>
        </w:rPr>
      </w:pPr>
      <w:ins w:id="1722" w:author="Unknown">
        <w:r w:rsidRPr="0027262C">
          <w:rPr>
            <w:rFonts w:ascii="Segoe UI" w:eastAsia="Times New Roman" w:hAnsi="Segoe UI" w:cs="Segoe UI"/>
            <w:b/>
            <w:bCs/>
            <w:color w:val="212529"/>
            <w:sz w:val="20"/>
            <w:szCs w:val="20"/>
          </w:rPr>
          <w:t>EOF: End of File</w:t>
        </w:r>
      </w:ins>
    </w:p>
    <w:p w:rsidR="0027262C" w:rsidRPr="0027262C" w:rsidRDefault="0027262C" w:rsidP="0027262C">
      <w:pPr>
        <w:shd w:val="clear" w:color="auto" w:fill="F8F9FA"/>
        <w:spacing w:after="100" w:afterAutospacing="1" w:line="240" w:lineRule="auto"/>
        <w:rPr>
          <w:ins w:id="1723" w:author="Unknown"/>
          <w:rFonts w:ascii="Helvetica" w:eastAsia="Times New Roman" w:hAnsi="Helvetica" w:cs="Helvetica"/>
          <w:color w:val="212529"/>
          <w:sz w:val="28"/>
          <w:szCs w:val="28"/>
        </w:rPr>
      </w:pPr>
      <w:ins w:id="1724" w:author="Unknown">
        <w:r w:rsidRPr="0027262C">
          <w:rPr>
            <w:rFonts w:ascii="Helvetica" w:eastAsia="Times New Roman" w:hAnsi="Helvetica" w:cs="Helvetica"/>
            <w:color w:val="212529"/>
            <w:sz w:val="28"/>
            <w:szCs w:val="28"/>
          </w:rPr>
          <w:t>fgetc returns EOF when all the characters from a file have read. So we can write a check like below to detect the end of file.</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25" w:author="Unknown"/>
          <w:rFonts w:ascii="Consolas" w:eastAsia="Times New Roman" w:hAnsi="Consolas" w:cs="Courier New"/>
          <w:color w:val="F8F8F2"/>
          <w:sz w:val="24"/>
        </w:rPr>
      </w:pPr>
      <w:ins w:id="1726" w:author="Unknown">
        <w:r w:rsidRPr="0027262C">
          <w:rPr>
            <w:rFonts w:ascii="Consolas" w:eastAsia="Times New Roman" w:hAnsi="Consolas" w:cs="Courier New"/>
            <w:color w:val="66D9EF"/>
            <w:sz w:val="24"/>
          </w:rPr>
          <w:t>while</w:t>
        </w:r>
        <w:r w:rsidRPr="0027262C">
          <w:rPr>
            <w:rFonts w:ascii="Consolas" w:eastAsia="Times New Roman" w:hAnsi="Consolas" w:cs="Courier New"/>
            <w:color w:val="F8F8F2"/>
            <w:sz w:val="24"/>
          </w:rPr>
          <w:t>(</w:t>
        </w:r>
        <w:r w:rsidRPr="0027262C">
          <w:rPr>
            <w:rFonts w:ascii="Consolas" w:eastAsia="Times New Roman" w:hAnsi="Consolas" w:cs="Courier New"/>
            <w:color w:val="AE81FF"/>
            <w:sz w:val="24"/>
          </w:rPr>
          <w:t>1</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27" w:author="Unknown"/>
          <w:rFonts w:ascii="Consolas" w:eastAsia="Times New Roman" w:hAnsi="Consolas" w:cs="Courier New"/>
          <w:color w:val="F8F8F2"/>
          <w:sz w:val="24"/>
        </w:rPr>
      </w:pPr>
      <w:ins w:id="1728" w:author="Unknown">
        <w:r w:rsidRPr="0027262C">
          <w:rPr>
            <w:rFonts w:ascii="Consolas" w:eastAsia="Times New Roman" w:hAnsi="Consolas" w:cs="Courier New"/>
            <w:color w:val="F8F8F2"/>
            <w:sz w:val="24"/>
          </w:rPr>
          <w:t>ch=</w:t>
        </w:r>
        <w:r w:rsidRPr="0027262C">
          <w:rPr>
            <w:rFonts w:ascii="Consolas" w:eastAsia="Times New Roman" w:hAnsi="Consolas" w:cs="Courier New"/>
            <w:color w:val="E6DB74"/>
            <w:sz w:val="24"/>
          </w:rPr>
          <w:t>fgetc</w:t>
        </w:r>
        <w:r w:rsidRPr="0027262C">
          <w:rPr>
            <w:rFonts w:ascii="Consolas" w:eastAsia="Times New Roman" w:hAnsi="Consolas" w:cs="Courier New"/>
            <w:color w:val="F8F8F2"/>
            <w:sz w:val="24"/>
          </w:rPr>
          <w:t>(ptr);</w:t>
        </w:r>
        <w:r w:rsidRPr="0027262C">
          <w:rPr>
            <w:rFonts w:ascii="Consolas" w:eastAsia="Times New Roman" w:hAnsi="Consolas" w:cs="Courier New"/>
            <w:color w:val="F8F8F2"/>
            <w:sz w:val="24"/>
          </w:rPr>
          <w:tab/>
          <w:t xml:space="preserve">   </w:t>
        </w:r>
        <w:r w:rsidRPr="0027262C">
          <w:rPr>
            <w:rFonts w:ascii="Consolas" w:eastAsia="Times New Roman" w:hAnsi="Consolas" w:cs="Courier New"/>
            <w:color w:val="8292A2"/>
            <w:sz w:val="24"/>
          </w:rPr>
          <w:t>// When all the content of a file has been read, break the loop</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29" w:author="Unknown"/>
          <w:rFonts w:ascii="Consolas" w:eastAsia="Times New Roman" w:hAnsi="Consolas" w:cs="Courier New"/>
          <w:color w:val="F8F8F2"/>
          <w:sz w:val="24"/>
        </w:rPr>
      </w:pPr>
      <w:ins w:id="1730" w:author="Unknown">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(ch==</w:t>
        </w:r>
        <w:r w:rsidRPr="0027262C">
          <w:rPr>
            <w:rFonts w:ascii="Consolas" w:eastAsia="Times New Roman" w:hAnsi="Consolas" w:cs="Courier New"/>
            <w:color w:val="F92672"/>
            <w:sz w:val="24"/>
          </w:rPr>
          <w:t>EOF</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31" w:author="Unknown"/>
          <w:rFonts w:ascii="Consolas" w:eastAsia="Times New Roman" w:hAnsi="Consolas" w:cs="Courier New"/>
          <w:color w:val="F8F8F2"/>
          <w:sz w:val="24"/>
        </w:rPr>
      </w:pPr>
      <w:ins w:id="1732" w:author="Unknown">
        <w:r w:rsidRPr="0027262C">
          <w:rPr>
            <w:rFonts w:ascii="Consolas" w:eastAsia="Times New Roman" w:hAnsi="Consolas" w:cs="Courier New"/>
            <w:color w:val="66D9EF"/>
            <w:sz w:val="24"/>
          </w:rPr>
          <w:t>break</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33" w:author="Unknown"/>
          <w:rFonts w:ascii="Consolas" w:eastAsia="Times New Roman" w:hAnsi="Consolas" w:cs="Courier New"/>
          <w:color w:val="F8F8F2"/>
          <w:sz w:val="24"/>
        </w:rPr>
      </w:pPr>
      <w:ins w:id="1734" w:author="Unknown">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35" w:author="Unknown"/>
          <w:rFonts w:ascii="Consolas" w:eastAsia="Times New Roman" w:hAnsi="Consolas" w:cs="Courier New"/>
          <w:color w:val="F8F8F2"/>
          <w:sz w:val="24"/>
        </w:rPr>
      </w:pPr>
      <w:ins w:id="1736" w:author="Unknown">
        <w:r w:rsidRPr="0027262C">
          <w:rPr>
            <w:rFonts w:ascii="Consolas" w:eastAsia="Times New Roman" w:hAnsi="Consolas" w:cs="Courier New"/>
            <w:color w:val="8292A2"/>
            <w:sz w:val="24"/>
          </w:rPr>
          <w:t>//code</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37" w:author="Unknown"/>
          <w:rFonts w:ascii="Consolas" w:eastAsia="Times New Roman" w:hAnsi="Consolas" w:cs="Courier New"/>
          <w:color w:val="F8F8F2"/>
          <w:sz w:val="24"/>
        </w:rPr>
      </w:pPr>
      <w:ins w:id="1738" w:author="Unknown">
        <w:r w:rsidRPr="0027262C">
          <w:rPr>
            <w:rFonts w:ascii="Consolas" w:eastAsia="Times New Roman" w:hAnsi="Consolas" w:cs="Courier New"/>
            <w:color w:val="F8F8F2"/>
            <w:sz w:val="24"/>
          </w:rPr>
          <w:t>}</w:t>
        </w:r>
      </w:ins>
    </w:p>
    <w:p w:rsidR="0027262C" w:rsidRPr="0027262C" w:rsidRDefault="0027262C" w:rsidP="0027262C">
      <w:pPr>
        <w:shd w:val="clear" w:color="auto" w:fill="F8F9FA"/>
        <w:spacing w:after="0" w:line="240" w:lineRule="auto"/>
        <w:rPr>
          <w:ins w:id="1739" w:author="Unknown"/>
          <w:rFonts w:ascii="Helvetica" w:eastAsia="Times New Roman" w:hAnsi="Helvetica" w:cs="Helvetica"/>
          <w:color w:val="212529"/>
          <w:sz w:val="28"/>
          <w:szCs w:val="28"/>
        </w:rPr>
      </w:pPr>
      <w:ins w:id="1740"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1741" w:author="Unknown"/>
          <w:rFonts w:ascii="Helvetica" w:eastAsia="Times New Roman" w:hAnsi="Helvetica" w:cs="Helvetica"/>
          <w:color w:val="212529"/>
          <w:sz w:val="28"/>
          <w:szCs w:val="28"/>
        </w:rPr>
      </w:pPr>
      <w:ins w:id="1742"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1743" w:author="Unknown"/>
          <w:rFonts w:ascii="Segoe UI" w:eastAsia="Times New Roman" w:hAnsi="Segoe UI" w:cs="Segoe UI"/>
          <w:color w:val="212529"/>
          <w:sz w:val="24"/>
          <w:szCs w:val="24"/>
        </w:rPr>
      </w:pPr>
      <w:ins w:id="1744" w:author="Unknown">
        <w:r w:rsidRPr="0027262C">
          <w:rPr>
            <w:rFonts w:ascii="Segoe UI" w:eastAsia="Times New Roman" w:hAnsi="Segoe UI" w:cs="Segoe UI"/>
            <w:color w:val="212529"/>
            <w:sz w:val="24"/>
            <w:szCs w:val="24"/>
          </w:rPr>
          <w:t>Chapter 10 - Practice Set </w:t>
        </w:r>
      </w:ins>
    </w:p>
    <w:p w:rsidR="0027262C" w:rsidRPr="0027262C" w:rsidRDefault="0027262C" w:rsidP="0027262C">
      <w:pPr>
        <w:numPr>
          <w:ilvl w:val="0"/>
          <w:numId w:val="38"/>
        </w:numPr>
        <w:shd w:val="clear" w:color="auto" w:fill="F8F9FA"/>
        <w:spacing w:before="100" w:beforeAutospacing="1" w:after="100" w:afterAutospacing="1" w:line="240" w:lineRule="auto"/>
        <w:rPr>
          <w:ins w:id="1745" w:author="Unknown"/>
          <w:rFonts w:ascii="Helvetica" w:eastAsia="Times New Roman" w:hAnsi="Helvetica" w:cs="Helvetica"/>
          <w:color w:val="212529"/>
          <w:sz w:val="28"/>
          <w:szCs w:val="28"/>
        </w:rPr>
      </w:pPr>
      <w:ins w:id="1746" w:author="Unknown">
        <w:r w:rsidRPr="0027262C">
          <w:rPr>
            <w:rFonts w:ascii="Helvetica" w:eastAsia="Times New Roman" w:hAnsi="Helvetica" w:cs="Helvetica"/>
            <w:color w:val="212529"/>
            <w:sz w:val="28"/>
            <w:szCs w:val="28"/>
          </w:rPr>
          <w:lastRenderedPageBreak/>
          <w:t>Write a program to read three integers from a file.</w:t>
        </w:r>
      </w:ins>
    </w:p>
    <w:p w:rsidR="0027262C" w:rsidRPr="0027262C" w:rsidRDefault="0027262C" w:rsidP="0027262C">
      <w:pPr>
        <w:numPr>
          <w:ilvl w:val="0"/>
          <w:numId w:val="38"/>
        </w:numPr>
        <w:shd w:val="clear" w:color="auto" w:fill="F8F9FA"/>
        <w:spacing w:before="100" w:beforeAutospacing="1" w:after="100" w:afterAutospacing="1" w:line="240" w:lineRule="auto"/>
        <w:rPr>
          <w:ins w:id="1747" w:author="Unknown"/>
          <w:rFonts w:ascii="Helvetica" w:eastAsia="Times New Roman" w:hAnsi="Helvetica" w:cs="Helvetica"/>
          <w:color w:val="212529"/>
          <w:sz w:val="28"/>
          <w:szCs w:val="28"/>
        </w:rPr>
      </w:pPr>
      <w:ins w:id="1748" w:author="Unknown">
        <w:r w:rsidRPr="0027262C">
          <w:rPr>
            <w:rFonts w:ascii="Helvetica" w:eastAsia="Times New Roman" w:hAnsi="Helvetica" w:cs="Helvetica"/>
            <w:color w:val="212529"/>
            <w:sz w:val="28"/>
            <w:szCs w:val="28"/>
          </w:rPr>
          <w:t>Write a program to generate a multiplication table of a given number in text format. Make sure that the file is readable and well-formatted.</w:t>
        </w:r>
      </w:ins>
    </w:p>
    <w:p w:rsidR="0027262C" w:rsidRPr="0027262C" w:rsidRDefault="0027262C" w:rsidP="0027262C">
      <w:pPr>
        <w:numPr>
          <w:ilvl w:val="0"/>
          <w:numId w:val="38"/>
        </w:numPr>
        <w:shd w:val="clear" w:color="auto" w:fill="F8F9FA"/>
        <w:spacing w:before="100" w:beforeAutospacing="1" w:after="100" w:afterAutospacing="1" w:line="240" w:lineRule="auto"/>
        <w:rPr>
          <w:ins w:id="1749" w:author="Unknown"/>
          <w:rFonts w:ascii="Helvetica" w:eastAsia="Times New Roman" w:hAnsi="Helvetica" w:cs="Helvetica"/>
          <w:color w:val="212529"/>
          <w:sz w:val="28"/>
          <w:szCs w:val="28"/>
        </w:rPr>
      </w:pPr>
      <w:ins w:id="1750" w:author="Unknown">
        <w:r w:rsidRPr="0027262C">
          <w:rPr>
            <w:rFonts w:ascii="Helvetica" w:eastAsia="Times New Roman" w:hAnsi="Helvetica" w:cs="Helvetica"/>
            <w:color w:val="212529"/>
            <w:sz w:val="28"/>
            <w:szCs w:val="28"/>
          </w:rPr>
          <w:t>Write a program to read a text file character by character and write its content twice in a separate file.</w:t>
        </w:r>
      </w:ins>
    </w:p>
    <w:p w:rsidR="0027262C" w:rsidRPr="0027262C" w:rsidRDefault="0027262C" w:rsidP="0027262C">
      <w:pPr>
        <w:numPr>
          <w:ilvl w:val="0"/>
          <w:numId w:val="38"/>
        </w:numPr>
        <w:shd w:val="clear" w:color="auto" w:fill="F8F9FA"/>
        <w:spacing w:before="100" w:beforeAutospacing="1" w:after="100" w:afterAutospacing="1" w:line="240" w:lineRule="auto"/>
        <w:rPr>
          <w:ins w:id="1751" w:author="Unknown"/>
          <w:rFonts w:ascii="Helvetica" w:eastAsia="Times New Roman" w:hAnsi="Helvetica" w:cs="Helvetica"/>
          <w:color w:val="212529"/>
          <w:sz w:val="28"/>
          <w:szCs w:val="28"/>
        </w:rPr>
      </w:pPr>
      <w:ins w:id="1752" w:author="Unknown">
        <w:r w:rsidRPr="0027262C">
          <w:rPr>
            <w:rFonts w:ascii="Helvetica" w:eastAsia="Times New Roman" w:hAnsi="Helvetica" w:cs="Helvetica"/>
            <w:color w:val="212529"/>
            <w:sz w:val="28"/>
            <w:szCs w:val="28"/>
          </w:rPr>
          <w:t>Take name and salary of two employees as input from the user and write them to a text file in the following format:</w:t>
        </w:r>
      </w:ins>
    </w:p>
    <w:p w:rsidR="0027262C" w:rsidRPr="0027262C" w:rsidRDefault="0027262C" w:rsidP="0027262C">
      <w:pPr>
        <w:shd w:val="clear" w:color="auto" w:fill="F8F9FA"/>
        <w:spacing w:after="100" w:afterAutospacing="1" w:line="240" w:lineRule="auto"/>
        <w:rPr>
          <w:ins w:id="1753" w:author="Unknown"/>
          <w:rFonts w:ascii="Helvetica" w:eastAsia="Times New Roman" w:hAnsi="Helvetica" w:cs="Helvetica"/>
          <w:color w:val="212529"/>
          <w:sz w:val="28"/>
          <w:szCs w:val="28"/>
        </w:rPr>
      </w:pPr>
      <w:ins w:id="1754" w:author="Unknown">
        <w:r w:rsidRPr="0027262C">
          <w:rPr>
            <w:rFonts w:ascii="Helvetica" w:eastAsia="Times New Roman" w:hAnsi="Helvetica" w:cs="Helvetica"/>
            <w:color w:val="212529"/>
            <w:sz w:val="28"/>
            <w:szCs w:val="28"/>
          </w:rPr>
          <w:t>        name1, 3300</w:t>
        </w:r>
      </w:ins>
    </w:p>
    <w:p w:rsidR="0027262C" w:rsidRPr="0027262C" w:rsidRDefault="0027262C" w:rsidP="0027262C">
      <w:pPr>
        <w:shd w:val="clear" w:color="auto" w:fill="F8F9FA"/>
        <w:spacing w:after="100" w:afterAutospacing="1" w:line="240" w:lineRule="auto"/>
        <w:rPr>
          <w:ins w:id="1755" w:author="Unknown"/>
          <w:rFonts w:ascii="Helvetica" w:eastAsia="Times New Roman" w:hAnsi="Helvetica" w:cs="Helvetica"/>
          <w:color w:val="212529"/>
          <w:sz w:val="28"/>
          <w:szCs w:val="28"/>
        </w:rPr>
      </w:pPr>
      <w:ins w:id="1756" w:author="Unknown">
        <w:r w:rsidRPr="0027262C">
          <w:rPr>
            <w:rFonts w:ascii="Helvetica" w:eastAsia="Times New Roman" w:hAnsi="Helvetica" w:cs="Helvetica"/>
            <w:color w:val="212529"/>
            <w:sz w:val="28"/>
            <w:szCs w:val="28"/>
          </w:rPr>
          <w:t>        name2, 7700</w:t>
        </w:r>
      </w:ins>
    </w:p>
    <w:p w:rsidR="0027262C" w:rsidRPr="0027262C" w:rsidRDefault="0027262C" w:rsidP="0027262C">
      <w:pPr>
        <w:numPr>
          <w:ilvl w:val="0"/>
          <w:numId w:val="39"/>
        </w:numPr>
        <w:shd w:val="clear" w:color="auto" w:fill="F8F9FA"/>
        <w:spacing w:before="100" w:beforeAutospacing="1" w:after="100" w:afterAutospacing="1" w:line="240" w:lineRule="auto"/>
        <w:rPr>
          <w:ins w:id="1757" w:author="Unknown"/>
          <w:rFonts w:ascii="Helvetica" w:eastAsia="Times New Roman" w:hAnsi="Helvetica" w:cs="Helvetica"/>
          <w:color w:val="212529"/>
          <w:sz w:val="28"/>
          <w:szCs w:val="28"/>
        </w:rPr>
      </w:pPr>
      <w:ins w:id="1758" w:author="Unknown">
        <w:r w:rsidRPr="0027262C">
          <w:rPr>
            <w:rFonts w:ascii="Helvetica" w:eastAsia="Times New Roman" w:hAnsi="Helvetica" w:cs="Helvetica"/>
            <w:color w:val="212529"/>
            <w:sz w:val="28"/>
            <w:szCs w:val="28"/>
          </w:rPr>
          <w:t>Write a program to modify a file containing an integer to double its value.</w:t>
        </w:r>
      </w:ins>
    </w:p>
    <w:p w:rsidR="0027262C" w:rsidRPr="0027262C" w:rsidRDefault="0027262C" w:rsidP="0027262C">
      <w:pPr>
        <w:shd w:val="clear" w:color="auto" w:fill="F8F9FA"/>
        <w:spacing w:after="100" w:afterAutospacing="1" w:line="240" w:lineRule="auto"/>
        <w:rPr>
          <w:ins w:id="1759" w:author="Unknown"/>
          <w:rFonts w:ascii="Helvetica" w:eastAsia="Times New Roman" w:hAnsi="Helvetica" w:cs="Helvetica"/>
          <w:color w:val="212529"/>
          <w:sz w:val="28"/>
          <w:szCs w:val="28"/>
        </w:rPr>
      </w:pPr>
      <w:ins w:id="1760" w:author="Unknown">
        <w:r w:rsidRPr="0027262C">
          <w:rPr>
            <w:rFonts w:ascii="Helvetica" w:eastAsia="Times New Roman" w:hAnsi="Helvetica" w:cs="Helvetica"/>
            <w:color w:val="212529"/>
            <w:sz w:val="28"/>
            <w:szCs w:val="28"/>
          </w:rPr>
          <w:t>       If old value = 2, then new file value = 4</w:t>
        </w:r>
      </w:ins>
    </w:p>
    <w:p w:rsidR="0027262C" w:rsidRPr="0027262C" w:rsidRDefault="0027262C" w:rsidP="0027262C">
      <w:pPr>
        <w:shd w:val="clear" w:color="auto" w:fill="F8F9FA"/>
        <w:spacing w:after="100" w:afterAutospacing="1" w:line="240" w:lineRule="auto"/>
        <w:rPr>
          <w:ins w:id="1761" w:author="Unknown"/>
          <w:rFonts w:ascii="Helvetica" w:eastAsia="Times New Roman" w:hAnsi="Helvetica" w:cs="Helvetica"/>
          <w:color w:val="212529"/>
          <w:sz w:val="28"/>
          <w:szCs w:val="28"/>
        </w:rPr>
      </w:pPr>
      <w:ins w:id="1762"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1763" w:author="Unknown"/>
          <w:rFonts w:ascii="Segoe UI" w:eastAsia="Times New Roman" w:hAnsi="Segoe UI" w:cs="Segoe UI"/>
          <w:color w:val="212529"/>
          <w:sz w:val="24"/>
          <w:szCs w:val="24"/>
        </w:rPr>
      </w:pPr>
      <w:ins w:id="1764" w:author="Unknown">
        <w:r w:rsidRPr="0027262C">
          <w:rPr>
            <w:rFonts w:ascii="Segoe UI" w:eastAsia="Times New Roman" w:hAnsi="Segoe UI" w:cs="Segoe UI"/>
            <w:color w:val="212529"/>
            <w:sz w:val="24"/>
            <w:szCs w:val="24"/>
          </w:rPr>
          <w:t>Project 2: Snake, Water, Gun</w:t>
        </w:r>
      </w:ins>
    </w:p>
    <w:p w:rsidR="0027262C" w:rsidRPr="0027262C" w:rsidRDefault="0027262C" w:rsidP="0027262C">
      <w:pPr>
        <w:shd w:val="clear" w:color="auto" w:fill="F8F9FA"/>
        <w:spacing w:after="100" w:afterAutospacing="1" w:line="240" w:lineRule="auto"/>
        <w:rPr>
          <w:ins w:id="1765" w:author="Unknown"/>
          <w:rFonts w:ascii="Helvetica" w:eastAsia="Times New Roman" w:hAnsi="Helvetica" w:cs="Helvetica"/>
          <w:color w:val="212529"/>
          <w:sz w:val="28"/>
          <w:szCs w:val="28"/>
        </w:rPr>
      </w:pPr>
      <w:ins w:id="1766" w:author="Unknown">
        <w:r w:rsidRPr="0027262C">
          <w:rPr>
            <w:rFonts w:ascii="Helvetica" w:eastAsia="Times New Roman" w:hAnsi="Helvetica" w:cs="Helvetica"/>
            <w:b/>
            <w:bCs/>
            <w:color w:val="212529"/>
            <w:sz w:val="28"/>
          </w:rPr>
          <w:t>Snake, Water, Gun</w:t>
        </w:r>
        <w:r w:rsidRPr="0027262C">
          <w:rPr>
            <w:rFonts w:ascii="Helvetica" w:eastAsia="Times New Roman" w:hAnsi="Helvetica" w:cs="Helvetica"/>
            <w:color w:val="212529"/>
            <w:sz w:val="28"/>
            <w:szCs w:val="28"/>
          </w:rPr>
          <w:t> or </w:t>
        </w:r>
        <w:r w:rsidRPr="0027262C">
          <w:rPr>
            <w:rFonts w:ascii="Helvetica" w:eastAsia="Times New Roman" w:hAnsi="Helvetica" w:cs="Helvetica"/>
            <w:b/>
            <w:bCs/>
            <w:color w:val="212529"/>
            <w:sz w:val="28"/>
          </w:rPr>
          <w:t>Rock, Paper, Scissors</w:t>
        </w:r>
        <w:r w:rsidRPr="0027262C">
          <w:rPr>
            <w:rFonts w:ascii="Helvetica" w:eastAsia="Times New Roman" w:hAnsi="Helvetica" w:cs="Helvetica"/>
            <w:color w:val="212529"/>
            <w:sz w:val="28"/>
            <w:szCs w:val="28"/>
          </w:rPr>
          <w:t> is a game most of us have played during school time. (I sometimes play it even now :) )</w:t>
        </w:r>
      </w:ins>
    </w:p>
    <w:p w:rsidR="0027262C" w:rsidRPr="0027262C" w:rsidRDefault="0027262C" w:rsidP="0027262C">
      <w:pPr>
        <w:shd w:val="clear" w:color="auto" w:fill="F8F9FA"/>
        <w:spacing w:after="100" w:afterAutospacing="1" w:line="240" w:lineRule="auto"/>
        <w:rPr>
          <w:ins w:id="1767" w:author="Unknown"/>
          <w:rFonts w:ascii="Helvetica" w:eastAsia="Times New Roman" w:hAnsi="Helvetica" w:cs="Helvetica"/>
          <w:color w:val="212529"/>
          <w:sz w:val="28"/>
          <w:szCs w:val="28"/>
        </w:rPr>
      </w:pPr>
      <w:ins w:id="1768" w:author="Unknown">
        <w:r w:rsidRPr="0027262C">
          <w:rPr>
            <w:rFonts w:ascii="Helvetica" w:eastAsia="Times New Roman" w:hAnsi="Helvetica" w:cs="Helvetica"/>
            <w:color w:val="212529"/>
            <w:sz w:val="28"/>
            <w:szCs w:val="28"/>
          </w:rPr>
          <w:t>Write a C program capable of playing this game with you.</w:t>
        </w:r>
      </w:ins>
    </w:p>
    <w:p w:rsidR="0027262C" w:rsidRPr="0027262C" w:rsidRDefault="0027262C" w:rsidP="0027262C">
      <w:pPr>
        <w:shd w:val="clear" w:color="auto" w:fill="F8F9FA"/>
        <w:spacing w:after="100" w:afterAutospacing="1" w:line="240" w:lineRule="auto"/>
        <w:rPr>
          <w:ins w:id="1769" w:author="Unknown"/>
          <w:rFonts w:ascii="Helvetica" w:eastAsia="Times New Roman" w:hAnsi="Helvetica" w:cs="Helvetica"/>
          <w:color w:val="212529"/>
          <w:sz w:val="28"/>
          <w:szCs w:val="28"/>
        </w:rPr>
      </w:pPr>
      <w:ins w:id="1770" w:author="Unknown">
        <w:r w:rsidRPr="0027262C">
          <w:rPr>
            <w:rFonts w:ascii="Helvetica" w:eastAsia="Times New Roman" w:hAnsi="Helvetica" w:cs="Helvetica"/>
            <w:color w:val="212529"/>
            <w:sz w:val="28"/>
            <w:szCs w:val="28"/>
          </w:rPr>
          <w:t>Your program should be able to print the result after you choose Snake/Water or Gun.</w:t>
        </w:r>
      </w:ins>
    </w:p>
    <w:p w:rsidR="0027262C" w:rsidRPr="0027262C" w:rsidRDefault="0027262C" w:rsidP="0027262C">
      <w:pPr>
        <w:shd w:val="clear" w:color="auto" w:fill="F8F9FA"/>
        <w:spacing w:after="100" w:afterAutospacing="1" w:line="240" w:lineRule="auto"/>
        <w:rPr>
          <w:ins w:id="1771" w:author="Unknown"/>
          <w:rFonts w:ascii="Helvetica" w:eastAsia="Times New Roman" w:hAnsi="Helvetica" w:cs="Helvetica"/>
          <w:color w:val="212529"/>
          <w:sz w:val="28"/>
          <w:szCs w:val="28"/>
        </w:rPr>
      </w:pPr>
      <w:ins w:id="1772" w:author="Unknown">
        <w:r w:rsidRPr="0027262C">
          <w:rPr>
            <w:rFonts w:ascii="Helvetica" w:eastAsia="Times New Roman" w:hAnsi="Helvetica" w:cs="Helvetica"/>
            <w:b/>
            <w:bCs/>
            <w:color w:val="212529"/>
            <w:sz w:val="28"/>
          </w:rPr>
          <w:t>Code:</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73" w:author="Unknown"/>
          <w:rFonts w:ascii="Consolas" w:eastAsia="Times New Roman" w:hAnsi="Consolas" w:cs="Courier New"/>
          <w:color w:val="F8F8F2"/>
          <w:sz w:val="24"/>
        </w:rPr>
      </w:pPr>
      <w:ins w:id="1774" w:author="Unknown">
        <w:r w:rsidRPr="0027262C">
          <w:rPr>
            <w:rFonts w:ascii="Consolas" w:eastAsia="Times New Roman" w:hAnsi="Consolas" w:cs="Courier New"/>
            <w:color w:val="F92672"/>
            <w:sz w:val="24"/>
          </w:rPr>
          <w:t>#</w:t>
        </w:r>
        <w:r w:rsidRPr="0027262C">
          <w:rPr>
            <w:rFonts w:ascii="Consolas" w:eastAsia="Times New Roman" w:hAnsi="Consolas" w:cs="Courier New"/>
            <w:color w:val="66D9EF"/>
            <w:sz w:val="24"/>
          </w:rPr>
          <w:t>include</w:t>
        </w:r>
        <w:r w:rsidRPr="0027262C">
          <w:rPr>
            <w:rFonts w:ascii="Consolas" w:eastAsia="Times New Roman" w:hAnsi="Consolas" w:cs="Courier New"/>
            <w:color w:val="A6E22E"/>
            <w:sz w:val="24"/>
          </w:rPr>
          <w:t>&lt;stdio.h&gt;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75" w:author="Unknown"/>
          <w:rFonts w:ascii="Consolas" w:eastAsia="Times New Roman" w:hAnsi="Consolas" w:cs="Courier New"/>
          <w:color w:val="F8F8F2"/>
          <w:sz w:val="24"/>
        </w:rPr>
      </w:pPr>
      <w:ins w:id="1776" w:author="Unknown">
        <w:r w:rsidRPr="0027262C">
          <w:rPr>
            <w:rFonts w:ascii="Consolas" w:eastAsia="Times New Roman" w:hAnsi="Consolas" w:cs="Courier New"/>
            <w:color w:val="F92672"/>
            <w:sz w:val="24"/>
          </w:rPr>
          <w:t>#</w:t>
        </w:r>
        <w:r w:rsidRPr="0027262C">
          <w:rPr>
            <w:rFonts w:ascii="Consolas" w:eastAsia="Times New Roman" w:hAnsi="Consolas" w:cs="Courier New"/>
            <w:color w:val="66D9EF"/>
            <w:sz w:val="24"/>
          </w:rPr>
          <w:t>include</w:t>
        </w:r>
        <w:r w:rsidRPr="0027262C">
          <w:rPr>
            <w:rFonts w:ascii="Consolas" w:eastAsia="Times New Roman" w:hAnsi="Consolas" w:cs="Courier New"/>
            <w:color w:val="A6E22E"/>
            <w:sz w:val="24"/>
          </w:rPr>
          <w:t>&lt;stdlib.h&gt;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77" w:author="Unknown"/>
          <w:rFonts w:ascii="Consolas" w:eastAsia="Times New Roman" w:hAnsi="Consolas" w:cs="Courier New"/>
          <w:color w:val="F8F8F2"/>
          <w:sz w:val="24"/>
        </w:rPr>
      </w:pPr>
      <w:ins w:id="1778" w:author="Unknown">
        <w:r w:rsidRPr="0027262C">
          <w:rPr>
            <w:rFonts w:ascii="Consolas" w:eastAsia="Times New Roman" w:hAnsi="Consolas" w:cs="Courier New"/>
            <w:color w:val="F92672"/>
            <w:sz w:val="24"/>
          </w:rPr>
          <w:t>#</w:t>
        </w:r>
        <w:r w:rsidRPr="0027262C">
          <w:rPr>
            <w:rFonts w:ascii="Consolas" w:eastAsia="Times New Roman" w:hAnsi="Consolas" w:cs="Courier New"/>
            <w:color w:val="66D9EF"/>
            <w:sz w:val="24"/>
          </w:rPr>
          <w:t>include</w:t>
        </w:r>
        <w:r w:rsidRPr="0027262C">
          <w:rPr>
            <w:rFonts w:ascii="Consolas" w:eastAsia="Times New Roman" w:hAnsi="Consolas" w:cs="Courier New"/>
            <w:color w:val="A6E22E"/>
            <w:sz w:val="24"/>
          </w:rPr>
          <w:t>&lt;time.h&gt;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79"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80" w:author="Unknown"/>
          <w:rFonts w:ascii="Consolas" w:eastAsia="Times New Roman" w:hAnsi="Consolas" w:cs="Courier New"/>
          <w:color w:val="F8F8F2"/>
          <w:sz w:val="24"/>
        </w:rPr>
      </w:pPr>
      <w:ins w:id="1781"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snakeWaterGun</w:t>
        </w:r>
        <w:r w:rsidRPr="0027262C">
          <w:rPr>
            <w:rFonts w:ascii="Consolas" w:eastAsia="Times New Roman" w:hAnsi="Consolas" w:cs="Courier New"/>
            <w:color w:val="F8F8F2"/>
            <w:sz w:val="24"/>
          </w:rPr>
          <w:t>(</w:t>
        </w:r>
        <w:r w:rsidRPr="0027262C">
          <w:rPr>
            <w:rFonts w:ascii="Consolas" w:eastAsia="Times New Roman" w:hAnsi="Consolas" w:cs="Courier New"/>
            <w:color w:val="66D9EF"/>
            <w:sz w:val="24"/>
          </w:rPr>
          <w:t>char</w:t>
        </w:r>
        <w:r w:rsidRPr="0027262C">
          <w:rPr>
            <w:rFonts w:ascii="Consolas" w:eastAsia="Times New Roman" w:hAnsi="Consolas" w:cs="Courier New"/>
            <w:color w:val="F8F8F2"/>
            <w:sz w:val="24"/>
          </w:rPr>
          <w:t xml:space="preserve"> you, </w:t>
        </w:r>
        <w:r w:rsidRPr="0027262C">
          <w:rPr>
            <w:rFonts w:ascii="Consolas" w:eastAsia="Times New Roman" w:hAnsi="Consolas" w:cs="Courier New"/>
            <w:color w:val="66D9EF"/>
            <w:sz w:val="24"/>
          </w:rPr>
          <w:t>char</w:t>
        </w:r>
        <w:r w:rsidRPr="0027262C">
          <w:rPr>
            <w:rFonts w:ascii="Consolas" w:eastAsia="Times New Roman" w:hAnsi="Consolas" w:cs="Courier New"/>
            <w:color w:val="F8F8F2"/>
            <w:sz w:val="24"/>
          </w:rPr>
          <w:t xml:space="preserve"> comp){</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82" w:author="Unknown"/>
          <w:rFonts w:ascii="Consolas" w:eastAsia="Times New Roman" w:hAnsi="Consolas" w:cs="Courier New"/>
          <w:color w:val="F8F8F2"/>
          <w:sz w:val="24"/>
        </w:rPr>
      </w:pPr>
      <w:ins w:id="1783"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returns 1 if you win, -1 if you lose and 0 if draw</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84" w:author="Unknown"/>
          <w:rFonts w:ascii="Consolas" w:eastAsia="Times New Roman" w:hAnsi="Consolas" w:cs="Courier New"/>
          <w:color w:val="F8F8F2"/>
          <w:sz w:val="24"/>
        </w:rPr>
      </w:pPr>
      <w:ins w:id="1785"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Condition for draw</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86" w:author="Unknown"/>
          <w:rFonts w:ascii="Consolas" w:eastAsia="Times New Roman" w:hAnsi="Consolas" w:cs="Courier New"/>
          <w:color w:val="F8F8F2"/>
          <w:sz w:val="24"/>
        </w:rPr>
      </w:pPr>
      <w:ins w:id="1787"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Cases covered:</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88" w:author="Unknown"/>
          <w:rFonts w:ascii="Consolas" w:eastAsia="Times New Roman" w:hAnsi="Consolas" w:cs="Courier New"/>
          <w:color w:val="F8F8F2"/>
          <w:sz w:val="24"/>
        </w:rPr>
      </w:pPr>
      <w:ins w:id="1789" w:author="Unknown">
        <w:r w:rsidRPr="0027262C">
          <w:rPr>
            <w:rFonts w:ascii="Consolas" w:eastAsia="Times New Roman" w:hAnsi="Consolas" w:cs="Courier New"/>
            <w:color w:val="F8F8F2"/>
            <w:sz w:val="24"/>
          </w:rPr>
          <w:lastRenderedPageBreak/>
          <w:t xml:space="preserve">    </w:t>
        </w:r>
        <w:r w:rsidRPr="0027262C">
          <w:rPr>
            <w:rFonts w:ascii="Consolas" w:eastAsia="Times New Roman" w:hAnsi="Consolas" w:cs="Courier New"/>
            <w:color w:val="8292A2"/>
            <w:sz w:val="24"/>
          </w:rPr>
          <w:t>// ss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90" w:author="Unknown"/>
          <w:rFonts w:ascii="Consolas" w:eastAsia="Times New Roman" w:hAnsi="Consolas" w:cs="Courier New"/>
          <w:color w:val="F8F8F2"/>
          <w:sz w:val="24"/>
        </w:rPr>
      </w:pPr>
      <w:ins w:id="1791"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gg</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92" w:author="Unknown"/>
          <w:rFonts w:ascii="Consolas" w:eastAsia="Times New Roman" w:hAnsi="Consolas" w:cs="Courier New"/>
          <w:color w:val="F8F8F2"/>
          <w:sz w:val="24"/>
        </w:rPr>
      </w:pPr>
      <w:ins w:id="1793"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ww</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94" w:author="Unknown"/>
          <w:rFonts w:ascii="Consolas" w:eastAsia="Times New Roman" w:hAnsi="Consolas" w:cs="Courier New"/>
          <w:color w:val="F8F8F2"/>
          <w:sz w:val="24"/>
        </w:rPr>
      </w:pPr>
      <w:ins w:id="1795"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(you == comp){</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96" w:author="Unknown"/>
          <w:rFonts w:ascii="Consolas" w:eastAsia="Times New Roman" w:hAnsi="Consolas" w:cs="Courier New"/>
          <w:color w:val="F8F8F2"/>
          <w:sz w:val="24"/>
        </w:rPr>
      </w:pPr>
      <w:ins w:id="1797"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return</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AE81FF"/>
            <w:sz w:val="24"/>
          </w:rPr>
          <w:t>0</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798" w:author="Unknown"/>
          <w:rFonts w:ascii="Consolas" w:eastAsia="Times New Roman" w:hAnsi="Consolas" w:cs="Courier New"/>
          <w:color w:val="F8F8F2"/>
          <w:sz w:val="24"/>
        </w:rPr>
      </w:pPr>
      <w:ins w:id="1799"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00"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01" w:author="Unknown"/>
          <w:rFonts w:ascii="Consolas" w:eastAsia="Times New Roman" w:hAnsi="Consolas" w:cs="Courier New"/>
          <w:color w:val="F8F8F2"/>
          <w:sz w:val="24"/>
        </w:rPr>
      </w:pPr>
      <w:ins w:id="1802"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Non-draw conditions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03" w:author="Unknown"/>
          <w:rFonts w:ascii="Consolas" w:eastAsia="Times New Roman" w:hAnsi="Consolas" w:cs="Courier New"/>
          <w:color w:val="F8F8F2"/>
          <w:sz w:val="24"/>
        </w:rPr>
      </w:pPr>
      <w:ins w:id="1804"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Cases covered:</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05" w:author="Unknown"/>
          <w:rFonts w:ascii="Consolas" w:eastAsia="Times New Roman" w:hAnsi="Consolas" w:cs="Courier New"/>
          <w:color w:val="F8F8F2"/>
          <w:sz w:val="24"/>
        </w:rPr>
      </w:pPr>
      <w:ins w:id="1806"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sg</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07" w:author="Unknown"/>
          <w:rFonts w:ascii="Consolas" w:eastAsia="Times New Roman" w:hAnsi="Consolas" w:cs="Courier New"/>
          <w:color w:val="F8F8F2"/>
          <w:sz w:val="24"/>
        </w:rPr>
      </w:pPr>
      <w:ins w:id="1808"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gs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09" w:author="Unknown"/>
          <w:rFonts w:ascii="Consolas" w:eastAsia="Times New Roman" w:hAnsi="Consolas" w:cs="Courier New"/>
          <w:color w:val="F8F8F2"/>
          <w:sz w:val="24"/>
        </w:rPr>
      </w:pPr>
      <w:ins w:id="1810"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xml:space="preserve">// sw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11" w:author="Unknown"/>
          <w:rFonts w:ascii="Consolas" w:eastAsia="Times New Roman" w:hAnsi="Consolas" w:cs="Courier New"/>
          <w:color w:val="F8F8F2"/>
          <w:sz w:val="24"/>
        </w:rPr>
      </w:pPr>
      <w:ins w:id="1812"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ws</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13" w:author="Unknown"/>
          <w:rFonts w:ascii="Consolas" w:eastAsia="Times New Roman" w:hAnsi="Consolas" w:cs="Courier New"/>
          <w:color w:val="F8F8F2"/>
          <w:sz w:val="24"/>
        </w:rPr>
      </w:pPr>
      <w:ins w:id="1814"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gw</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15" w:author="Unknown"/>
          <w:rFonts w:ascii="Consolas" w:eastAsia="Times New Roman" w:hAnsi="Consolas" w:cs="Courier New"/>
          <w:color w:val="F8F8F2"/>
          <w:sz w:val="24"/>
        </w:rPr>
      </w:pPr>
      <w:ins w:id="1816"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8292A2"/>
            <w:sz w:val="24"/>
          </w:rPr>
          <w:t>// wg</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17" w:author="Unknown"/>
          <w:rFonts w:ascii="Consolas" w:eastAsia="Times New Roman" w:hAnsi="Consolas" w:cs="Courier New"/>
          <w:color w:val="F8F8F2"/>
          <w:sz w:val="24"/>
        </w:rPr>
      </w:pPr>
      <w:ins w:id="1818"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19"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20" w:author="Unknown"/>
          <w:rFonts w:ascii="Consolas" w:eastAsia="Times New Roman" w:hAnsi="Consolas" w:cs="Courier New"/>
          <w:color w:val="F8F8F2"/>
          <w:sz w:val="24"/>
        </w:rPr>
      </w:pPr>
      <w:ins w:id="1821"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(you==</w:t>
        </w:r>
        <w:r w:rsidRPr="0027262C">
          <w:rPr>
            <w:rFonts w:ascii="Consolas" w:eastAsia="Times New Roman" w:hAnsi="Consolas" w:cs="Courier New"/>
            <w:color w:val="A6E22E"/>
            <w:sz w:val="24"/>
          </w:rPr>
          <w:t>'s'</w:t>
        </w:r>
        <w:r w:rsidRPr="0027262C">
          <w:rPr>
            <w:rFonts w:ascii="Consolas" w:eastAsia="Times New Roman" w:hAnsi="Consolas" w:cs="Courier New"/>
            <w:color w:val="F8F8F2"/>
            <w:sz w:val="24"/>
          </w:rPr>
          <w:t xml:space="preserve"> &amp;&amp; comp==</w:t>
        </w:r>
        <w:r w:rsidRPr="0027262C">
          <w:rPr>
            <w:rFonts w:ascii="Consolas" w:eastAsia="Times New Roman" w:hAnsi="Consolas" w:cs="Courier New"/>
            <w:color w:val="A6E22E"/>
            <w:sz w:val="24"/>
          </w:rPr>
          <w:t>'g'</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22" w:author="Unknown"/>
          <w:rFonts w:ascii="Consolas" w:eastAsia="Times New Roman" w:hAnsi="Consolas" w:cs="Courier New"/>
          <w:color w:val="F8F8F2"/>
          <w:sz w:val="24"/>
        </w:rPr>
      </w:pPr>
      <w:ins w:id="1823"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return</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AE81FF"/>
            <w:sz w:val="24"/>
          </w:rPr>
          <w:t>1</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24" w:author="Unknown"/>
          <w:rFonts w:ascii="Consolas" w:eastAsia="Times New Roman" w:hAnsi="Consolas" w:cs="Courier New"/>
          <w:color w:val="F8F8F2"/>
          <w:sz w:val="24"/>
        </w:rPr>
      </w:pPr>
      <w:ins w:id="1825"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26" w:author="Unknown"/>
          <w:rFonts w:ascii="Consolas" w:eastAsia="Times New Roman" w:hAnsi="Consolas" w:cs="Courier New"/>
          <w:color w:val="F8F8F2"/>
          <w:sz w:val="24"/>
        </w:rPr>
      </w:pPr>
      <w:ins w:id="1827"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else</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(you==</w:t>
        </w:r>
        <w:r w:rsidRPr="0027262C">
          <w:rPr>
            <w:rFonts w:ascii="Consolas" w:eastAsia="Times New Roman" w:hAnsi="Consolas" w:cs="Courier New"/>
            <w:color w:val="A6E22E"/>
            <w:sz w:val="24"/>
          </w:rPr>
          <w:t>'g'</w:t>
        </w:r>
        <w:r w:rsidRPr="0027262C">
          <w:rPr>
            <w:rFonts w:ascii="Consolas" w:eastAsia="Times New Roman" w:hAnsi="Consolas" w:cs="Courier New"/>
            <w:color w:val="F8F8F2"/>
            <w:sz w:val="24"/>
          </w:rPr>
          <w:t xml:space="preserve"> &amp;&amp; comp==</w:t>
        </w:r>
        <w:r w:rsidRPr="0027262C">
          <w:rPr>
            <w:rFonts w:ascii="Consolas" w:eastAsia="Times New Roman" w:hAnsi="Consolas" w:cs="Courier New"/>
            <w:color w:val="A6E22E"/>
            <w:sz w:val="24"/>
          </w:rPr>
          <w:t>'s'</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28" w:author="Unknown"/>
          <w:rFonts w:ascii="Consolas" w:eastAsia="Times New Roman" w:hAnsi="Consolas" w:cs="Courier New"/>
          <w:color w:val="F8F8F2"/>
          <w:sz w:val="24"/>
        </w:rPr>
      </w:pPr>
      <w:ins w:id="1829"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return</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AE81FF"/>
            <w:sz w:val="24"/>
          </w:rPr>
          <w:t>1</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30" w:author="Unknown"/>
          <w:rFonts w:ascii="Consolas" w:eastAsia="Times New Roman" w:hAnsi="Consolas" w:cs="Courier New"/>
          <w:color w:val="F8F8F2"/>
          <w:sz w:val="24"/>
        </w:rPr>
      </w:pPr>
      <w:ins w:id="1831"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32"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33" w:author="Unknown"/>
          <w:rFonts w:ascii="Consolas" w:eastAsia="Times New Roman" w:hAnsi="Consolas" w:cs="Courier New"/>
          <w:color w:val="F8F8F2"/>
          <w:sz w:val="24"/>
        </w:rPr>
      </w:pPr>
      <w:ins w:id="1834"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(you==</w:t>
        </w:r>
        <w:r w:rsidRPr="0027262C">
          <w:rPr>
            <w:rFonts w:ascii="Consolas" w:eastAsia="Times New Roman" w:hAnsi="Consolas" w:cs="Courier New"/>
            <w:color w:val="A6E22E"/>
            <w:sz w:val="24"/>
          </w:rPr>
          <w:t>'s'</w:t>
        </w:r>
        <w:r w:rsidRPr="0027262C">
          <w:rPr>
            <w:rFonts w:ascii="Consolas" w:eastAsia="Times New Roman" w:hAnsi="Consolas" w:cs="Courier New"/>
            <w:color w:val="F8F8F2"/>
            <w:sz w:val="24"/>
          </w:rPr>
          <w:t xml:space="preserve"> &amp;&amp; comp==</w:t>
        </w:r>
        <w:r w:rsidRPr="0027262C">
          <w:rPr>
            <w:rFonts w:ascii="Consolas" w:eastAsia="Times New Roman" w:hAnsi="Consolas" w:cs="Courier New"/>
            <w:color w:val="A6E22E"/>
            <w:sz w:val="24"/>
          </w:rPr>
          <w:t>'w'</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35" w:author="Unknown"/>
          <w:rFonts w:ascii="Consolas" w:eastAsia="Times New Roman" w:hAnsi="Consolas" w:cs="Courier New"/>
          <w:color w:val="F8F8F2"/>
          <w:sz w:val="24"/>
        </w:rPr>
      </w:pPr>
      <w:ins w:id="1836"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return</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AE81FF"/>
            <w:sz w:val="24"/>
          </w:rPr>
          <w:t>1</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37" w:author="Unknown"/>
          <w:rFonts w:ascii="Consolas" w:eastAsia="Times New Roman" w:hAnsi="Consolas" w:cs="Courier New"/>
          <w:color w:val="F8F8F2"/>
          <w:sz w:val="24"/>
        </w:rPr>
      </w:pPr>
      <w:ins w:id="1838"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39" w:author="Unknown"/>
          <w:rFonts w:ascii="Consolas" w:eastAsia="Times New Roman" w:hAnsi="Consolas" w:cs="Courier New"/>
          <w:color w:val="F8F8F2"/>
          <w:sz w:val="24"/>
        </w:rPr>
      </w:pPr>
      <w:ins w:id="1840"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else</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(you==</w:t>
        </w:r>
        <w:r w:rsidRPr="0027262C">
          <w:rPr>
            <w:rFonts w:ascii="Consolas" w:eastAsia="Times New Roman" w:hAnsi="Consolas" w:cs="Courier New"/>
            <w:color w:val="A6E22E"/>
            <w:sz w:val="24"/>
          </w:rPr>
          <w:t>'w'</w:t>
        </w:r>
        <w:r w:rsidRPr="0027262C">
          <w:rPr>
            <w:rFonts w:ascii="Consolas" w:eastAsia="Times New Roman" w:hAnsi="Consolas" w:cs="Courier New"/>
            <w:color w:val="F8F8F2"/>
            <w:sz w:val="24"/>
          </w:rPr>
          <w:t xml:space="preserve"> &amp;&amp; comp==</w:t>
        </w:r>
        <w:r w:rsidRPr="0027262C">
          <w:rPr>
            <w:rFonts w:ascii="Consolas" w:eastAsia="Times New Roman" w:hAnsi="Consolas" w:cs="Courier New"/>
            <w:color w:val="A6E22E"/>
            <w:sz w:val="24"/>
          </w:rPr>
          <w:t>'s'</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41" w:author="Unknown"/>
          <w:rFonts w:ascii="Consolas" w:eastAsia="Times New Roman" w:hAnsi="Consolas" w:cs="Courier New"/>
          <w:color w:val="F8F8F2"/>
          <w:sz w:val="24"/>
        </w:rPr>
      </w:pPr>
      <w:ins w:id="1842"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return</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AE81FF"/>
            <w:sz w:val="24"/>
          </w:rPr>
          <w:t>1</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43" w:author="Unknown"/>
          <w:rFonts w:ascii="Consolas" w:eastAsia="Times New Roman" w:hAnsi="Consolas" w:cs="Courier New"/>
          <w:color w:val="F8F8F2"/>
          <w:sz w:val="24"/>
        </w:rPr>
      </w:pPr>
      <w:ins w:id="1844"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45"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46" w:author="Unknown"/>
          <w:rFonts w:ascii="Consolas" w:eastAsia="Times New Roman" w:hAnsi="Consolas" w:cs="Courier New"/>
          <w:color w:val="F8F8F2"/>
          <w:sz w:val="24"/>
        </w:rPr>
      </w:pPr>
      <w:ins w:id="1847"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(you==</w:t>
        </w:r>
        <w:r w:rsidRPr="0027262C">
          <w:rPr>
            <w:rFonts w:ascii="Consolas" w:eastAsia="Times New Roman" w:hAnsi="Consolas" w:cs="Courier New"/>
            <w:color w:val="A6E22E"/>
            <w:sz w:val="24"/>
          </w:rPr>
          <w:t>'g'</w:t>
        </w:r>
        <w:r w:rsidRPr="0027262C">
          <w:rPr>
            <w:rFonts w:ascii="Consolas" w:eastAsia="Times New Roman" w:hAnsi="Consolas" w:cs="Courier New"/>
            <w:color w:val="F8F8F2"/>
            <w:sz w:val="24"/>
          </w:rPr>
          <w:t xml:space="preserve"> &amp;&amp; comp==</w:t>
        </w:r>
        <w:r w:rsidRPr="0027262C">
          <w:rPr>
            <w:rFonts w:ascii="Consolas" w:eastAsia="Times New Roman" w:hAnsi="Consolas" w:cs="Courier New"/>
            <w:color w:val="A6E22E"/>
            <w:sz w:val="24"/>
          </w:rPr>
          <w:t>'w'</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48" w:author="Unknown"/>
          <w:rFonts w:ascii="Consolas" w:eastAsia="Times New Roman" w:hAnsi="Consolas" w:cs="Courier New"/>
          <w:color w:val="F8F8F2"/>
          <w:sz w:val="24"/>
        </w:rPr>
      </w:pPr>
      <w:ins w:id="1849" w:author="Unknown">
        <w:r w:rsidRPr="0027262C">
          <w:rPr>
            <w:rFonts w:ascii="Consolas" w:eastAsia="Times New Roman" w:hAnsi="Consolas" w:cs="Courier New"/>
            <w:color w:val="F8F8F2"/>
            <w:sz w:val="24"/>
          </w:rPr>
          <w:lastRenderedPageBreak/>
          <w:t xml:space="preserve">        </w:t>
        </w:r>
        <w:r w:rsidRPr="0027262C">
          <w:rPr>
            <w:rFonts w:ascii="Consolas" w:eastAsia="Times New Roman" w:hAnsi="Consolas" w:cs="Courier New"/>
            <w:color w:val="66D9EF"/>
            <w:sz w:val="24"/>
          </w:rPr>
          <w:t>return</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AE81FF"/>
            <w:sz w:val="24"/>
          </w:rPr>
          <w:t>1</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50" w:author="Unknown"/>
          <w:rFonts w:ascii="Consolas" w:eastAsia="Times New Roman" w:hAnsi="Consolas" w:cs="Courier New"/>
          <w:color w:val="F8F8F2"/>
          <w:sz w:val="24"/>
        </w:rPr>
      </w:pPr>
      <w:ins w:id="1851"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52" w:author="Unknown"/>
          <w:rFonts w:ascii="Consolas" w:eastAsia="Times New Roman" w:hAnsi="Consolas" w:cs="Courier New"/>
          <w:color w:val="F8F8F2"/>
          <w:sz w:val="24"/>
        </w:rPr>
      </w:pPr>
      <w:ins w:id="1853"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else</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(you==</w:t>
        </w:r>
        <w:r w:rsidRPr="0027262C">
          <w:rPr>
            <w:rFonts w:ascii="Consolas" w:eastAsia="Times New Roman" w:hAnsi="Consolas" w:cs="Courier New"/>
            <w:color w:val="A6E22E"/>
            <w:sz w:val="24"/>
          </w:rPr>
          <w:t>'w'</w:t>
        </w:r>
        <w:r w:rsidRPr="0027262C">
          <w:rPr>
            <w:rFonts w:ascii="Consolas" w:eastAsia="Times New Roman" w:hAnsi="Consolas" w:cs="Courier New"/>
            <w:color w:val="F8F8F2"/>
            <w:sz w:val="24"/>
          </w:rPr>
          <w:t xml:space="preserve"> &amp;&amp; comp==</w:t>
        </w:r>
        <w:r w:rsidRPr="0027262C">
          <w:rPr>
            <w:rFonts w:ascii="Consolas" w:eastAsia="Times New Roman" w:hAnsi="Consolas" w:cs="Courier New"/>
            <w:color w:val="A6E22E"/>
            <w:sz w:val="24"/>
          </w:rPr>
          <w:t>'g'</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54" w:author="Unknown"/>
          <w:rFonts w:ascii="Consolas" w:eastAsia="Times New Roman" w:hAnsi="Consolas" w:cs="Courier New"/>
          <w:color w:val="F8F8F2"/>
          <w:sz w:val="24"/>
        </w:rPr>
      </w:pPr>
      <w:ins w:id="1855"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return</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AE81FF"/>
            <w:sz w:val="24"/>
          </w:rPr>
          <w:t>1</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56" w:author="Unknown"/>
          <w:rFonts w:ascii="Consolas" w:eastAsia="Times New Roman" w:hAnsi="Consolas" w:cs="Courier New"/>
          <w:color w:val="F8F8F2"/>
          <w:sz w:val="24"/>
        </w:rPr>
      </w:pPr>
      <w:ins w:id="1857"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58"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59" w:author="Unknown"/>
          <w:rFonts w:ascii="Consolas" w:eastAsia="Times New Roman" w:hAnsi="Consolas" w:cs="Courier New"/>
          <w:color w:val="F8F8F2"/>
          <w:sz w:val="24"/>
        </w:rPr>
      </w:pPr>
      <w:ins w:id="1860" w:author="Unknown">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61" w:author="Unknown"/>
          <w:rFonts w:ascii="Consolas" w:eastAsia="Times New Roman" w:hAnsi="Consolas" w:cs="Courier New"/>
          <w:color w:val="F8F8F2"/>
          <w:sz w:val="24"/>
        </w:rPr>
      </w:pPr>
      <w:ins w:id="1862" w:author="Unknown">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main</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63" w:author="Unknown"/>
          <w:rFonts w:ascii="Consolas" w:eastAsia="Times New Roman" w:hAnsi="Consolas" w:cs="Courier New"/>
          <w:color w:val="F8F8F2"/>
          <w:sz w:val="24"/>
        </w:rPr>
      </w:pPr>
      <w:ins w:id="1864"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char</w:t>
        </w:r>
        <w:r w:rsidRPr="0027262C">
          <w:rPr>
            <w:rFonts w:ascii="Consolas" w:eastAsia="Times New Roman" w:hAnsi="Consolas" w:cs="Courier New"/>
            <w:color w:val="F8F8F2"/>
            <w:sz w:val="24"/>
          </w:rPr>
          <w:t xml:space="preserve"> you, comp;</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65" w:author="Unknown"/>
          <w:rFonts w:ascii="Consolas" w:eastAsia="Times New Roman" w:hAnsi="Consolas" w:cs="Courier New"/>
          <w:color w:val="F8F8F2"/>
          <w:sz w:val="24"/>
        </w:rPr>
      </w:pPr>
      <w:ins w:id="1866"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srand</w:t>
        </w:r>
        <w:r w:rsidRPr="0027262C">
          <w:rPr>
            <w:rFonts w:ascii="Consolas" w:eastAsia="Times New Roman" w:hAnsi="Consolas" w:cs="Courier New"/>
            <w:color w:val="F8F8F2"/>
            <w:sz w:val="24"/>
          </w:rPr>
          <w:t>(</w:t>
        </w:r>
        <w:r w:rsidRPr="0027262C">
          <w:rPr>
            <w:rFonts w:ascii="Consolas" w:eastAsia="Times New Roman" w:hAnsi="Consolas" w:cs="Courier New"/>
            <w:color w:val="E6DB74"/>
            <w:sz w:val="24"/>
          </w:rPr>
          <w:t>time</w:t>
        </w:r>
        <w:r w:rsidRPr="0027262C">
          <w:rPr>
            <w:rFonts w:ascii="Consolas" w:eastAsia="Times New Roman" w:hAnsi="Consolas" w:cs="Courier New"/>
            <w:color w:val="F8F8F2"/>
            <w:sz w:val="24"/>
          </w:rPr>
          <w:t>(</w:t>
        </w:r>
        <w:r w:rsidRPr="0027262C">
          <w:rPr>
            <w:rFonts w:ascii="Consolas" w:eastAsia="Times New Roman" w:hAnsi="Consolas" w:cs="Courier New"/>
            <w:color w:val="AE81FF"/>
            <w:sz w:val="24"/>
          </w:rPr>
          <w:t>0</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67" w:author="Unknown"/>
          <w:rFonts w:ascii="Consolas" w:eastAsia="Times New Roman" w:hAnsi="Consolas" w:cs="Courier New"/>
          <w:color w:val="F8F8F2"/>
          <w:sz w:val="24"/>
        </w:rPr>
      </w:pPr>
      <w:ins w:id="1868"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number = </w:t>
        </w:r>
        <w:r w:rsidRPr="0027262C">
          <w:rPr>
            <w:rFonts w:ascii="Consolas" w:eastAsia="Times New Roman" w:hAnsi="Consolas" w:cs="Courier New"/>
            <w:color w:val="E6DB74"/>
            <w:sz w:val="24"/>
          </w:rPr>
          <w:t>rand</w:t>
        </w:r>
        <w:r w:rsidRPr="0027262C">
          <w:rPr>
            <w:rFonts w:ascii="Consolas" w:eastAsia="Times New Roman" w:hAnsi="Consolas" w:cs="Courier New"/>
            <w:color w:val="F8F8F2"/>
            <w:sz w:val="24"/>
          </w:rPr>
          <w:t>()%</w:t>
        </w:r>
        <w:r w:rsidRPr="0027262C">
          <w:rPr>
            <w:rFonts w:ascii="Consolas" w:eastAsia="Times New Roman" w:hAnsi="Consolas" w:cs="Courier New"/>
            <w:color w:val="AE81FF"/>
            <w:sz w:val="24"/>
          </w:rPr>
          <w:t>100</w:t>
        </w:r>
        <w:r w:rsidRPr="0027262C">
          <w:rPr>
            <w:rFonts w:ascii="Consolas" w:eastAsia="Times New Roman" w:hAnsi="Consolas" w:cs="Courier New"/>
            <w:color w:val="F8F8F2"/>
            <w:sz w:val="24"/>
          </w:rPr>
          <w:t xml:space="preserve"> + </w:t>
        </w:r>
        <w:r w:rsidRPr="0027262C">
          <w:rPr>
            <w:rFonts w:ascii="Consolas" w:eastAsia="Times New Roman" w:hAnsi="Consolas" w:cs="Courier New"/>
            <w:color w:val="AE81FF"/>
            <w:sz w:val="24"/>
          </w:rPr>
          <w:t>1</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69" w:author="Unknown"/>
          <w:rFonts w:ascii="Consolas" w:eastAsia="Times New Roman" w:hAnsi="Consolas" w:cs="Courier New"/>
          <w:color w:val="F8F8F2"/>
          <w:sz w:val="24"/>
        </w:rPr>
      </w:pPr>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70" w:author="Unknown"/>
          <w:rFonts w:ascii="Consolas" w:eastAsia="Times New Roman" w:hAnsi="Consolas" w:cs="Courier New"/>
          <w:color w:val="F8F8F2"/>
          <w:sz w:val="24"/>
        </w:rPr>
      </w:pPr>
      <w:ins w:id="1871"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(number&lt;</w:t>
        </w:r>
        <w:r w:rsidRPr="0027262C">
          <w:rPr>
            <w:rFonts w:ascii="Consolas" w:eastAsia="Times New Roman" w:hAnsi="Consolas" w:cs="Courier New"/>
            <w:color w:val="AE81FF"/>
            <w:sz w:val="24"/>
          </w:rPr>
          <w:t>33</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72" w:author="Unknown"/>
          <w:rFonts w:ascii="Consolas" w:eastAsia="Times New Roman" w:hAnsi="Consolas" w:cs="Courier New"/>
          <w:color w:val="F8F8F2"/>
          <w:sz w:val="24"/>
        </w:rPr>
      </w:pPr>
      <w:ins w:id="1873" w:author="Unknown">
        <w:r w:rsidRPr="0027262C">
          <w:rPr>
            <w:rFonts w:ascii="Consolas" w:eastAsia="Times New Roman" w:hAnsi="Consolas" w:cs="Courier New"/>
            <w:color w:val="F8F8F2"/>
            <w:sz w:val="24"/>
          </w:rPr>
          <w:t xml:space="preserve">        comp = </w:t>
        </w:r>
        <w:r w:rsidRPr="0027262C">
          <w:rPr>
            <w:rFonts w:ascii="Consolas" w:eastAsia="Times New Roman" w:hAnsi="Consolas" w:cs="Courier New"/>
            <w:color w:val="A6E22E"/>
            <w:sz w:val="24"/>
          </w:rPr>
          <w:t>'s'</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74" w:author="Unknown"/>
          <w:rFonts w:ascii="Consolas" w:eastAsia="Times New Roman" w:hAnsi="Consolas" w:cs="Courier New"/>
          <w:color w:val="F8F8F2"/>
          <w:sz w:val="24"/>
        </w:rPr>
      </w:pPr>
      <w:ins w:id="1875"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76" w:author="Unknown"/>
          <w:rFonts w:ascii="Consolas" w:eastAsia="Times New Roman" w:hAnsi="Consolas" w:cs="Courier New"/>
          <w:color w:val="F8F8F2"/>
          <w:sz w:val="24"/>
        </w:rPr>
      </w:pPr>
      <w:ins w:id="1877"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else</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(number&gt;</w:t>
        </w:r>
        <w:r w:rsidRPr="0027262C">
          <w:rPr>
            <w:rFonts w:ascii="Consolas" w:eastAsia="Times New Roman" w:hAnsi="Consolas" w:cs="Courier New"/>
            <w:color w:val="AE81FF"/>
            <w:sz w:val="24"/>
          </w:rPr>
          <w:t>33</w:t>
        </w:r>
        <w:r w:rsidRPr="0027262C">
          <w:rPr>
            <w:rFonts w:ascii="Consolas" w:eastAsia="Times New Roman" w:hAnsi="Consolas" w:cs="Courier New"/>
            <w:color w:val="F8F8F2"/>
            <w:sz w:val="24"/>
          </w:rPr>
          <w:t xml:space="preserve"> &amp;&amp; number&lt;</w:t>
        </w:r>
        <w:r w:rsidRPr="0027262C">
          <w:rPr>
            <w:rFonts w:ascii="Consolas" w:eastAsia="Times New Roman" w:hAnsi="Consolas" w:cs="Courier New"/>
            <w:color w:val="AE81FF"/>
            <w:sz w:val="24"/>
          </w:rPr>
          <w:t>66</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78" w:author="Unknown"/>
          <w:rFonts w:ascii="Consolas" w:eastAsia="Times New Roman" w:hAnsi="Consolas" w:cs="Courier New"/>
          <w:color w:val="F8F8F2"/>
          <w:sz w:val="24"/>
        </w:rPr>
      </w:pPr>
      <w:ins w:id="1879" w:author="Unknown">
        <w:r w:rsidRPr="0027262C">
          <w:rPr>
            <w:rFonts w:ascii="Consolas" w:eastAsia="Times New Roman" w:hAnsi="Consolas" w:cs="Courier New"/>
            <w:color w:val="F8F8F2"/>
            <w:sz w:val="24"/>
          </w:rPr>
          <w:t xml:space="preserve">        comp=</w:t>
        </w:r>
        <w:r w:rsidRPr="0027262C">
          <w:rPr>
            <w:rFonts w:ascii="Consolas" w:eastAsia="Times New Roman" w:hAnsi="Consolas" w:cs="Courier New"/>
            <w:color w:val="A6E22E"/>
            <w:sz w:val="24"/>
          </w:rPr>
          <w:t>'w'</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80" w:author="Unknown"/>
          <w:rFonts w:ascii="Consolas" w:eastAsia="Times New Roman" w:hAnsi="Consolas" w:cs="Courier New"/>
          <w:color w:val="F8F8F2"/>
          <w:sz w:val="24"/>
        </w:rPr>
      </w:pPr>
      <w:ins w:id="1881"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82" w:author="Unknown"/>
          <w:rFonts w:ascii="Consolas" w:eastAsia="Times New Roman" w:hAnsi="Consolas" w:cs="Courier New"/>
          <w:color w:val="F8F8F2"/>
          <w:sz w:val="24"/>
        </w:rPr>
      </w:pPr>
      <w:ins w:id="1883"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else</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84" w:author="Unknown"/>
          <w:rFonts w:ascii="Consolas" w:eastAsia="Times New Roman" w:hAnsi="Consolas" w:cs="Courier New"/>
          <w:color w:val="F8F8F2"/>
          <w:sz w:val="24"/>
        </w:rPr>
      </w:pPr>
      <w:ins w:id="1885" w:author="Unknown">
        <w:r w:rsidRPr="0027262C">
          <w:rPr>
            <w:rFonts w:ascii="Consolas" w:eastAsia="Times New Roman" w:hAnsi="Consolas" w:cs="Courier New"/>
            <w:color w:val="F8F8F2"/>
            <w:sz w:val="24"/>
          </w:rPr>
          <w:t xml:space="preserve">        comp=</w:t>
        </w:r>
        <w:r w:rsidRPr="0027262C">
          <w:rPr>
            <w:rFonts w:ascii="Consolas" w:eastAsia="Times New Roman" w:hAnsi="Consolas" w:cs="Courier New"/>
            <w:color w:val="A6E22E"/>
            <w:sz w:val="24"/>
          </w:rPr>
          <w:t>'g'</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86" w:author="Unknown"/>
          <w:rFonts w:ascii="Consolas" w:eastAsia="Times New Roman" w:hAnsi="Consolas" w:cs="Courier New"/>
          <w:color w:val="F8F8F2"/>
          <w:sz w:val="24"/>
        </w:rPr>
      </w:pPr>
      <w:ins w:id="1887"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88" w:author="Unknown"/>
          <w:rFonts w:ascii="Consolas" w:eastAsia="Times New Roman" w:hAnsi="Consolas" w:cs="Courier New"/>
          <w:color w:val="F8F8F2"/>
          <w:sz w:val="24"/>
        </w:rPr>
      </w:pPr>
      <w:ins w:id="1889"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90" w:author="Unknown"/>
          <w:rFonts w:ascii="Consolas" w:eastAsia="Times New Roman" w:hAnsi="Consolas" w:cs="Courier New"/>
          <w:color w:val="F8F8F2"/>
          <w:sz w:val="24"/>
        </w:rPr>
      </w:pPr>
      <w:ins w:id="1891"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w:t>
        </w:r>
        <w:r w:rsidRPr="0027262C">
          <w:rPr>
            <w:rFonts w:ascii="Consolas" w:eastAsia="Times New Roman" w:hAnsi="Consolas" w:cs="Courier New"/>
            <w:color w:val="A6E22E"/>
            <w:sz w:val="24"/>
          </w:rPr>
          <w:t>"Enter 's' for snake, 'w' for water and 'g' for gun\n"</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92" w:author="Unknown"/>
          <w:rFonts w:ascii="Consolas" w:eastAsia="Times New Roman" w:hAnsi="Consolas" w:cs="Courier New"/>
          <w:color w:val="F8F8F2"/>
          <w:sz w:val="24"/>
        </w:rPr>
      </w:pPr>
      <w:ins w:id="1893"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scanf</w:t>
        </w:r>
        <w:r w:rsidRPr="0027262C">
          <w:rPr>
            <w:rFonts w:ascii="Consolas" w:eastAsia="Times New Roman" w:hAnsi="Consolas" w:cs="Courier New"/>
            <w:color w:val="F8F8F2"/>
            <w:sz w:val="24"/>
          </w:rPr>
          <w:t>(</w:t>
        </w:r>
        <w:r w:rsidRPr="0027262C">
          <w:rPr>
            <w:rFonts w:ascii="Consolas" w:eastAsia="Times New Roman" w:hAnsi="Consolas" w:cs="Courier New"/>
            <w:color w:val="A6E22E"/>
            <w:sz w:val="24"/>
          </w:rPr>
          <w:t>"%c"</w:t>
        </w:r>
        <w:r w:rsidRPr="0027262C">
          <w:rPr>
            <w:rFonts w:ascii="Consolas" w:eastAsia="Times New Roman" w:hAnsi="Consolas" w:cs="Courier New"/>
            <w:color w:val="F8F8F2"/>
            <w:sz w:val="24"/>
          </w:rPr>
          <w:t>, &amp;you);</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94" w:author="Unknown"/>
          <w:rFonts w:ascii="Consolas" w:eastAsia="Times New Roman" w:hAnsi="Consolas" w:cs="Courier New"/>
          <w:color w:val="F8F8F2"/>
          <w:sz w:val="24"/>
        </w:rPr>
      </w:pPr>
      <w:ins w:id="1895"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int</w:t>
        </w:r>
        <w:r w:rsidRPr="0027262C">
          <w:rPr>
            <w:rFonts w:ascii="Consolas" w:eastAsia="Times New Roman" w:hAnsi="Consolas" w:cs="Courier New"/>
            <w:color w:val="F8F8F2"/>
            <w:sz w:val="24"/>
          </w:rPr>
          <w:t xml:space="preserve"> result = </w:t>
        </w:r>
        <w:r w:rsidRPr="0027262C">
          <w:rPr>
            <w:rFonts w:ascii="Consolas" w:eastAsia="Times New Roman" w:hAnsi="Consolas" w:cs="Courier New"/>
            <w:color w:val="E6DB74"/>
            <w:sz w:val="24"/>
          </w:rPr>
          <w:t>snakeWaterGun</w:t>
        </w:r>
        <w:r w:rsidRPr="0027262C">
          <w:rPr>
            <w:rFonts w:ascii="Consolas" w:eastAsia="Times New Roman" w:hAnsi="Consolas" w:cs="Courier New"/>
            <w:color w:val="F8F8F2"/>
            <w:sz w:val="24"/>
          </w:rPr>
          <w:t>(you, comp);</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96" w:author="Unknown"/>
          <w:rFonts w:ascii="Consolas" w:eastAsia="Times New Roman" w:hAnsi="Consolas" w:cs="Courier New"/>
          <w:color w:val="F8F8F2"/>
          <w:sz w:val="24"/>
        </w:rPr>
      </w:pPr>
      <w:ins w:id="1897"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(result ==</w:t>
        </w:r>
        <w:r w:rsidRPr="0027262C">
          <w:rPr>
            <w:rFonts w:ascii="Consolas" w:eastAsia="Times New Roman" w:hAnsi="Consolas" w:cs="Courier New"/>
            <w:color w:val="AE81FF"/>
            <w:sz w:val="24"/>
          </w:rPr>
          <w:t>0</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898" w:author="Unknown"/>
          <w:rFonts w:ascii="Consolas" w:eastAsia="Times New Roman" w:hAnsi="Consolas" w:cs="Courier New"/>
          <w:color w:val="F8F8F2"/>
          <w:sz w:val="24"/>
        </w:rPr>
      </w:pPr>
      <w:ins w:id="1899"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w:t>
        </w:r>
        <w:r w:rsidRPr="0027262C">
          <w:rPr>
            <w:rFonts w:ascii="Consolas" w:eastAsia="Times New Roman" w:hAnsi="Consolas" w:cs="Courier New"/>
            <w:color w:val="A6E22E"/>
            <w:sz w:val="24"/>
          </w:rPr>
          <w:t>"Game draw!\n"</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900" w:author="Unknown"/>
          <w:rFonts w:ascii="Consolas" w:eastAsia="Times New Roman" w:hAnsi="Consolas" w:cs="Courier New"/>
          <w:color w:val="F8F8F2"/>
          <w:sz w:val="24"/>
        </w:rPr>
      </w:pPr>
      <w:ins w:id="1901"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902" w:author="Unknown"/>
          <w:rFonts w:ascii="Consolas" w:eastAsia="Times New Roman" w:hAnsi="Consolas" w:cs="Courier New"/>
          <w:color w:val="F8F8F2"/>
          <w:sz w:val="24"/>
        </w:rPr>
      </w:pPr>
      <w:ins w:id="1903"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else</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if</w:t>
        </w:r>
        <w:r w:rsidRPr="0027262C">
          <w:rPr>
            <w:rFonts w:ascii="Consolas" w:eastAsia="Times New Roman" w:hAnsi="Consolas" w:cs="Courier New"/>
            <w:color w:val="F8F8F2"/>
            <w:sz w:val="24"/>
          </w:rPr>
          <w:t>(result==</w:t>
        </w:r>
        <w:r w:rsidRPr="0027262C">
          <w:rPr>
            <w:rFonts w:ascii="Consolas" w:eastAsia="Times New Roman" w:hAnsi="Consolas" w:cs="Courier New"/>
            <w:color w:val="AE81FF"/>
            <w:sz w:val="24"/>
          </w:rPr>
          <w:t>1</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904" w:author="Unknown"/>
          <w:rFonts w:ascii="Consolas" w:eastAsia="Times New Roman" w:hAnsi="Consolas" w:cs="Courier New"/>
          <w:color w:val="F8F8F2"/>
          <w:sz w:val="24"/>
        </w:rPr>
      </w:pPr>
      <w:ins w:id="1905"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w:t>
        </w:r>
        <w:r w:rsidRPr="0027262C">
          <w:rPr>
            <w:rFonts w:ascii="Consolas" w:eastAsia="Times New Roman" w:hAnsi="Consolas" w:cs="Courier New"/>
            <w:color w:val="A6E22E"/>
            <w:sz w:val="24"/>
          </w:rPr>
          <w:t>"You win!\n"</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906" w:author="Unknown"/>
          <w:rFonts w:ascii="Consolas" w:eastAsia="Times New Roman" w:hAnsi="Consolas" w:cs="Courier New"/>
          <w:color w:val="F8F8F2"/>
          <w:sz w:val="24"/>
        </w:rPr>
      </w:pPr>
      <w:ins w:id="1907"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908" w:author="Unknown"/>
          <w:rFonts w:ascii="Consolas" w:eastAsia="Times New Roman" w:hAnsi="Consolas" w:cs="Courier New"/>
          <w:color w:val="F8F8F2"/>
          <w:sz w:val="24"/>
        </w:rPr>
      </w:pPr>
      <w:ins w:id="1909"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else</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910" w:author="Unknown"/>
          <w:rFonts w:ascii="Consolas" w:eastAsia="Times New Roman" w:hAnsi="Consolas" w:cs="Courier New"/>
          <w:color w:val="F8F8F2"/>
          <w:sz w:val="24"/>
        </w:rPr>
      </w:pPr>
      <w:ins w:id="1911" w:author="Unknown">
        <w:r w:rsidRPr="0027262C">
          <w:rPr>
            <w:rFonts w:ascii="Consolas" w:eastAsia="Times New Roman" w:hAnsi="Consolas" w:cs="Courier New"/>
            <w:color w:val="F8F8F2"/>
            <w:sz w:val="24"/>
          </w:rPr>
          <w:lastRenderedPageBreak/>
          <w:t xml:space="preserve">        </w:t>
        </w:r>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w:t>
        </w:r>
        <w:r w:rsidRPr="0027262C">
          <w:rPr>
            <w:rFonts w:ascii="Consolas" w:eastAsia="Times New Roman" w:hAnsi="Consolas" w:cs="Courier New"/>
            <w:color w:val="A6E22E"/>
            <w:sz w:val="24"/>
          </w:rPr>
          <w:t>"You Lose!\n"</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912" w:author="Unknown"/>
          <w:rFonts w:ascii="Consolas" w:eastAsia="Times New Roman" w:hAnsi="Consolas" w:cs="Courier New"/>
          <w:color w:val="F8F8F2"/>
          <w:sz w:val="24"/>
        </w:rPr>
      </w:pPr>
      <w:ins w:id="1913" w:author="Unknown">
        <w:r w:rsidRPr="0027262C">
          <w:rPr>
            <w:rFonts w:ascii="Consolas" w:eastAsia="Times New Roman" w:hAnsi="Consolas" w:cs="Courier New"/>
            <w:color w:val="F8F8F2"/>
            <w:sz w:val="24"/>
          </w:rPr>
          <w:t xml:space="preserve">    }</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914" w:author="Unknown"/>
          <w:rFonts w:ascii="Consolas" w:eastAsia="Times New Roman" w:hAnsi="Consolas" w:cs="Courier New"/>
          <w:color w:val="F8F8F2"/>
          <w:sz w:val="24"/>
        </w:rPr>
      </w:pPr>
      <w:ins w:id="1915"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E6DB74"/>
            <w:sz w:val="24"/>
          </w:rPr>
          <w:t>printf</w:t>
        </w:r>
        <w:r w:rsidRPr="0027262C">
          <w:rPr>
            <w:rFonts w:ascii="Consolas" w:eastAsia="Times New Roman" w:hAnsi="Consolas" w:cs="Courier New"/>
            <w:color w:val="F8F8F2"/>
            <w:sz w:val="24"/>
          </w:rPr>
          <w:t>(</w:t>
        </w:r>
        <w:r w:rsidRPr="0027262C">
          <w:rPr>
            <w:rFonts w:ascii="Consolas" w:eastAsia="Times New Roman" w:hAnsi="Consolas" w:cs="Courier New"/>
            <w:color w:val="A6E22E"/>
            <w:sz w:val="24"/>
          </w:rPr>
          <w:t>"You chose %c and computer chose %c. "</w:t>
        </w:r>
        <w:r w:rsidRPr="0027262C">
          <w:rPr>
            <w:rFonts w:ascii="Consolas" w:eastAsia="Times New Roman" w:hAnsi="Consolas" w:cs="Courier New"/>
            <w:color w:val="F8F8F2"/>
            <w:sz w:val="24"/>
          </w:rPr>
          <w:t>, you, comp);</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916" w:author="Unknown"/>
          <w:rFonts w:ascii="Consolas" w:eastAsia="Times New Roman" w:hAnsi="Consolas" w:cs="Courier New"/>
          <w:color w:val="F8F8F2"/>
          <w:sz w:val="24"/>
        </w:rPr>
      </w:pPr>
      <w:ins w:id="1917" w:author="Unknown">
        <w:r w:rsidRPr="0027262C">
          <w:rPr>
            <w:rFonts w:ascii="Consolas" w:eastAsia="Times New Roman" w:hAnsi="Consolas" w:cs="Courier New"/>
            <w:color w:val="F8F8F2"/>
            <w:sz w:val="24"/>
          </w:rPr>
          <w:t xml:space="preserve">    </w:t>
        </w:r>
        <w:r w:rsidRPr="0027262C">
          <w:rPr>
            <w:rFonts w:ascii="Consolas" w:eastAsia="Times New Roman" w:hAnsi="Consolas" w:cs="Courier New"/>
            <w:color w:val="66D9EF"/>
            <w:sz w:val="24"/>
          </w:rPr>
          <w:t>return</w:t>
        </w:r>
        <w:r w:rsidRPr="0027262C">
          <w:rPr>
            <w:rFonts w:ascii="Consolas" w:eastAsia="Times New Roman" w:hAnsi="Consolas" w:cs="Courier New"/>
            <w:color w:val="F8F8F2"/>
            <w:sz w:val="24"/>
          </w:rPr>
          <w:t xml:space="preserve"> </w:t>
        </w:r>
        <w:r w:rsidRPr="0027262C">
          <w:rPr>
            <w:rFonts w:ascii="Consolas" w:eastAsia="Times New Roman" w:hAnsi="Consolas" w:cs="Courier New"/>
            <w:color w:val="AE81FF"/>
            <w:sz w:val="24"/>
          </w:rPr>
          <w:t>0</w:t>
        </w:r>
        <w:r w:rsidRPr="0027262C">
          <w:rPr>
            <w:rFonts w:ascii="Consolas" w:eastAsia="Times New Roman" w:hAnsi="Consolas" w:cs="Courier New"/>
            <w:color w:val="F8F8F2"/>
            <w:sz w:val="24"/>
          </w:rPr>
          <w:t>;</w:t>
        </w:r>
      </w:ins>
    </w:p>
    <w:p w:rsidR="0027262C" w:rsidRPr="0027262C" w:rsidRDefault="0027262C" w:rsidP="0027262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ins w:id="1918" w:author="Unknown"/>
          <w:rFonts w:ascii="Consolas" w:eastAsia="Times New Roman" w:hAnsi="Consolas" w:cs="Courier New"/>
          <w:color w:val="F8F8F2"/>
          <w:sz w:val="28"/>
          <w:szCs w:val="28"/>
        </w:rPr>
      </w:pPr>
      <w:ins w:id="1919" w:author="Unknown">
        <w:r w:rsidRPr="0027262C">
          <w:rPr>
            <w:rFonts w:ascii="Consolas" w:eastAsia="Times New Roman" w:hAnsi="Consolas" w:cs="Courier New"/>
            <w:color w:val="F8F8F2"/>
            <w:sz w:val="24"/>
          </w:rPr>
          <w:t>}</w:t>
        </w:r>
      </w:ins>
    </w:p>
    <w:p w:rsidR="0027262C" w:rsidRPr="0027262C" w:rsidRDefault="0027262C" w:rsidP="0027262C">
      <w:pPr>
        <w:shd w:val="clear" w:color="auto" w:fill="F8F9FA"/>
        <w:spacing w:after="0" w:line="240" w:lineRule="auto"/>
        <w:rPr>
          <w:ins w:id="1920" w:author="Unknown"/>
          <w:rFonts w:ascii="Helvetica" w:eastAsia="Times New Roman" w:hAnsi="Helvetica" w:cs="Helvetica"/>
          <w:color w:val="212529"/>
          <w:sz w:val="28"/>
          <w:szCs w:val="28"/>
        </w:rPr>
      </w:pPr>
      <w:ins w:id="1921" w:author="Unknown">
        <w:r w:rsidRPr="0027262C">
          <w:rPr>
            <w:rFonts w:ascii="Helvetica" w:eastAsia="Times New Roman" w:hAnsi="Helvetica" w:cs="Helvetica"/>
            <w:color w:val="212529"/>
            <w:sz w:val="28"/>
            <w:szCs w:val="28"/>
          </w:rPr>
          <w:t>Copy</w:t>
        </w:r>
      </w:ins>
    </w:p>
    <w:p w:rsidR="0027262C" w:rsidRPr="0027262C" w:rsidRDefault="0027262C" w:rsidP="0027262C">
      <w:pPr>
        <w:shd w:val="clear" w:color="auto" w:fill="F8F9FA"/>
        <w:spacing w:after="100" w:afterAutospacing="1" w:line="240" w:lineRule="auto"/>
        <w:rPr>
          <w:ins w:id="1922" w:author="Unknown"/>
          <w:rFonts w:ascii="Helvetica" w:eastAsia="Times New Roman" w:hAnsi="Helvetica" w:cs="Helvetica"/>
          <w:color w:val="212529"/>
          <w:sz w:val="28"/>
          <w:szCs w:val="28"/>
        </w:rPr>
      </w:pPr>
      <w:ins w:id="1923" w:author="Unknown">
        <w:r w:rsidRPr="0027262C">
          <w:rPr>
            <w:rFonts w:ascii="Helvetica" w:eastAsia="Times New Roman" w:hAnsi="Helvetica" w:cs="Helvetica"/>
            <w:color w:val="212529"/>
            <w:sz w:val="28"/>
            <w:szCs w:val="28"/>
          </w:rPr>
          <w:t> </w:t>
        </w:r>
      </w:ins>
    </w:p>
    <w:p w:rsidR="0027262C" w:rsidRPr="0027262C" w:rsidRDefault="0027262C" w:rsidP="0027262C">
      <w:pPr>
        <w:shd w:val="clear" w:color="auto" w:fill="F8F9FA"/>
        <w:spacing w:after="100" w:afterAutospacing="1" w:line="240" w:lineRule="auto"/>
        <w:jc w:val="center"/>
        <w:outlineLvl w:val="3"/>
        <w:rPr>
          <w:ins w:id="1924" w:author="Unknown"/>
          <w:rFonts w:ascii="Segoe UI" w:eastAsia="Times New Roman" w:hAnsi="Segoe UI" w:cs="Segoe UI"/>
          <w:color w:val="212529"/>
          <w:sz w:val="24"/>
          <w:szCs w:val="24"/>
        </w:rPr>
      </w:pPr>
      <w:ins w:id="1925" w:author="Unknown">
        <w:r w:rsidRPr="0027262C">
          <w:rPr>
            <w:rFonts w:ascii="Segoe UI" w:eastAsia="Times New Roman" w:hAnsi="Segoe UI" w:cs="Segoe UI"/>
            <w:color w:val="212529"/>
            <w:sz w:val="24"/>
            <w:szCs w:val="24"/>
          </w:rPr>
          <w:t>Chapter 11 - Dynamic Memory Allocation</w:t>
        </w:r>
      </w:ins>
    </w:p>
    <w:p w:rsidR="0027262C" w:rsidRPr="0027262C" w:rsidRDefault="0027262C" w:rsidP="0027262C">
      <w:pPr>
        <w:shd w:val="clear" w:color="auto" w:fill="F8F9FA"/>
        <w:spacing w:after="100" w:afterAutospacing="1" w:line="240" w:lineRule="auto"/>
        <w:rPr>
          <w:ins w:id="1926" w:author="Unknown"/>
          <w:rFonts w:ascii="Helvetica" w:eastAsia="Times New Roman" w:hAnsi="Helvetica" w:cs="Helvetica"/>
          <w:color w:val="212529"/>
          <w:sz w:val="28"/>
          <w:szCs w:val="28"/>
        </w:rPr>
      </w:pPr>
      <w:ins w:id="1927" w:author="Unknown">
        <w:r w:rsidRPr="0027262C">
          <w:rPr>
            <w:rFonts w:ascii="Helvetica" w:eastAsia="Times New Roman" w:hAnsi="Helvetica" w:cs="Helvetica"/>
            <w:color w:val="212529"/>
            <w:sz w:val="28"/>
            <w:szCs w:val="28"/>
          </w:rPr>
          <w:t>C is a language with some fixed rules of programming. For example: changing the size of an array is not allowed.</w:t>
        </w:r>
      </w:ins>
    </w:p>
    <w:p w:rsidR="0027262C" w:rsidRPr="0027262C" w:rsidRDefault="0027262C" w:rsidP="0027262C">
      <w:pPr>
        <w:shd w:val="clear" w:color="auto" w:fill="F8F9FA"/>
        <w:spacing w:after="100" w:afterAutospacing="1" w:line="240" w:lineRule="auto"/>
        <w:outlineLvl w:val="4"/>
        <w:rPr>
          <w:ins w:id="1928" w:author="Unknown"/>
          <w:rFonts w:ascii="Segoe UI" w:eastAsia="Times New Roman" w:hAnsi="Segoe UI" w:cs="Segoe UI"/>
          <w:color w:val="212529"/>
          <w:sz w:val="20"/>
          <w:szCs w:val="20"/>
        </w:rPr>
      </w:pPr>
      <w:ins w:id="1929" w:author="Unknown">
        <w:r w:rsidRPr="0027262C">
          <w:rPr>
            <w:rFonts w:ascii="Segoe UI" w:eastAsia="Times New Roman" w:hAnsi="Segoe UI" w:cs="Segoe UI"/>
            <w:b/>
            <w:bCs/>
            <w:color w:val="212529"/>
            <w:sz w:val="20"/>
            <w:szCs w:val="20"/>
          </w:rPr>
          <w:t>Dynamic Memory Allocation:</w:t>
        </w:r>
      </w:ins>
    </w:p>
    <w:p w:rsidR="0027262C" w:rsidRPr="0027262C" w:rsidRDefault="0027262C" w:rsidP="0027262C">
      <w:pPr>
        <w:shd w:val="clear" w:color="auto" w:fill="F8F9FA"/>
        <w:spacing w:after="100" w:afterAutospacing="1" w:line="240" w:lineRule="auto"/>
        <w:rPr>
          <w:ins w:id="1930" w:author="Unknown"/>
          <w:rFonts w:ascii="Helvetica" w:eastAsia="Times New Roman" w:hAnsi="Helvetica" w:cs="Helvetica"/>
          <w:color w:val="212529"/>
          <w:sz w:val="28"/>
          <w:szCs w:val="28"/>
        </w:rPr>
      </w:pPr>
      <w:ins w:id="1931" w:author="Unknown">
        <w:r w:rsidRPr="0027262C">
          <w:rPr>
            <w:rFonts w:ascii="Helvetica" w:eastAsia="Times New Roman" w:hAnsi="Helvetica" w:cs="Helvetica"/>
            <w:color w:val="212529"/>
            <w:sz w:val="28"/>
            <w:szCs w:val="28"/>
          </w:rPr>
          <w:t>Dynamic memory allocation is a way to allocate memory to a data structure during the runtime we can use DMA function available in C to allocate and free memory during runtime.</w:t>
        </w:r>
      </w:ins>
    </w:p>
    <w:p w:rsidR="0027262C" w:rsidRPr="0027262C" w:rsidRDefault="0027262C" w:rsidP="0027262C">
      <w:pPr>
        <w:shd w:val="clear" w:color="auto" w:fill="F8F9FA"/>
        <w:spacing w:after="100" w:afterAutospacing="1" w:line="240" w:lineRule="auto"/>
        <w:outlineLvl w:val="4"/>
        <w:rPr>
          <w:ins w:id="1932" w:author="Unknown"/>
          <w:rFonts w:ascii="Segoe UI" w:eastAsia="Times New Roman" w:hAnsi="Segoe UI" w:cs="Segoe UI"/>
          <w:color w:val="212529"/>
          <w:sz w:val="20"/>
          <w:szCs w:val="20"/>
        </w:rPr>
      </w:pPr>
      <w:ins w:id="1933" w:author="Unknown">
        <w:r w:rsidRPr="0027262C">
          <w:rPr>
            <w:rFonts w:ascii="Segoe UI" w:eastAsia="Times New Roman" w:hAnsi="Segoe UI" w:cs="Segoe UI"/>
            <w:b/>
            <w:bCs/>
            <w:color w:val="212529"/>
            <w:sz w:val="20"/>
            <w:szCs w:val="20"/>
          </w:rPr>
          <w:t>Function for DMA in C</w:t>
        </w:r>
      </w:ins>
    </w:p>
    <w:p w:rsidR="0027262C" w:rsidRPr="0027262C" w:rsidRDefault="0027262C" w:rsidP="0027262C">
      <w:pPr>
        <w:shd w:val="clear" w:color="auto" w:fill="F8F9FA"/>
        <w:spacing w:after="100" w:afterAutospacing="1" w:line="240" w:lineRule="auto"/>
        <w:rPr>
          <w:ins w:id="1934" w:author="Unknown"/>
          <w:rFonts w:ascii="Helvetica" w:eastAsia="Times New Roman" w:hAnsi="Helvetica" w:cs="Helvetica"/>
          <w:color w:val="212529"/>
          <w:sz w:val="28"/>
          <w:szCs w:val="28"/>
        </w:rPr>
      </w:pPr>
      <w:ins w:id="1935" w:author="Unknown">
        <w:r w:rsidRPr="0027262C">
          <w:rPr>
            <w:rFonts w:ascii="Helvetica" w:eastAsia="Times New Roman" w:hAnsi="Helvetica" w:cs="Helvetica"/>
            <w:color w:val="212529"/>
            <w:sz w:val="28"/>
            <w:szCs w:val="28"/>
          </w:rPr>
          <w:t>Following functions are available in C to perform dynamic memory allocation:</w:t>
        </w:r>
      </w:ins>
    </w:p>
    <w:p w:rsidR="0027262C" w:rsidRPr="0027262C" w:rsidRDefault="0027262C" w:rsidP="0027262C">
      <w:pPr>
        <w:numPr>
          <w:ilvl w:val="0"/>
          <w:numId w:val="40"/>
        </w:numPr>
        <w:shd w:val="clear" w:color="auto" w:fill="F8F9FA"/>
        <w:spacing w:before="100" w:beforeAutospacing="1" w:after="100" w:afterAutospacing="1" w:line="240" w:lineRule="auto"/>
        <w:rPr>
          <w:ins w:id="1936" w:author="Unknown"/>
          <w:rFonts w:ascii="Helvetica" w:eastAsia="Times New Roman" w:hAnsi="Helvetica" w:cs="Helvetica"/>
          <w:color w:val="212529"/>
          <w:sz w:val="28"/>
          <w:szCs w:val="28"/>
        </w:rPr>
      </w:pPr>
      <w:ins w:id="1937" w:author="Unknown">
        <w:r w:rsidRPr="0027262C">
          <w:rPr>
            <w:rFonts w:ascii="Helvetica" w:eastAsia="Times New Roman" w:hAnsi="Helvetica" w:cs="Helvetica"/>
            <w:color w:val="212529"/>
            <w:sz w:val="28"/>
            <w:szCs w:val="28"/>
          </w:rPr>
          <w:t>malloc()</w:t>
        </w:r>
      </w:ins>
    </w:p>
    <w:p w:rsidR="0027262C" w:rsidRPr="0027262C" w:rsidRDefault="0027262C" w:rsidP="0027262C">
      <w:pPr>
        <w:numPr>
          <w:ilvl w:val="0"/>
          <w:numId w:val="40"/>
        </w:numPr>
        <w:shd w:val="clear" w:color="auto" w:fill="F8F9FA"/>
        <w:spacing w:before="100" w:beforeAutospacing="1" w:after="100" w:afterAutospacing="1" w:line="240" w:lineRule="auto"/>
        <w:rPr>
          <w:ins w:id="1938" w:author="Unknown"/>
          <w:rFonts w:ascii="Helvetica" w:eastAsia="Times New Roman" w:hAnsi="Helvetica" w:cs="Helvetica"/>
          <w:color w:val="212529"/>
          <w:sz w:val="28"/>
          <w:szCs w:val="28"/>
        </w:rPr>
      </w:pPr>
      <w:ins w:id="1939" w:author="Unknown">
        <w:r w:rsidRPr="0027262C">
          <w:rPr>
            <w:rFonts w:ascii="Helvetica" w:eastAsia="Times New Roman" w:hAnsi="Helvetica" w:cs="Helvetica"/>
            <w:color w:val="212529"/>
            <w:sz w:val="28"/>
            <w:szCs w:val="28"/>
          </w:rPr>
          <w:t>calloc()</w:t>
        </w:r>
      </w:ins>
    </w:p>
    <w:p w:rsidR="0027262C" w:rsidRPr="0027262C" w:rsidRDefault="0027262C" w:rsidP="0027262C">
      <w:pPr>
        <w:numPr>
          <w:ilvl w:val="0"/>
          <w:numId w:val="40"/>
        </w:numPr>
        <w:shd w:val="clear" w:color="auto" w:fill="F8F9FA"/>
        <w:spacing w:before="100" w:beforeAutospacing="1" w:after="100" w:afterAutospacing="1" w:line="240" w:lineRule="auto"/>
        <w:rPr>
          <w:ins w:id="1940" w:author="Unknown"/>
          <w:rFonts w:ascii="Helvetica" w:eastAsia="Times New Roman" w:hAnsi="Helvetica" w:cs="Helvetica"/>
          <w:color w:val="212529"/>
          <w:sz w:val="28"/>
          <w:szCs w:val="28"/>
        </w:rPr>
      </w:pPr>
      <w:ins w:id="1941" w:author="Unknown">
        <w:r w:rsidRPr="0027262C">
          <w:rPr>
            <w:rFonts w:ascii="Helvetica" w:eastAsia="Times New Roman" w:hAnsi="Helvetica" w:cs="Helvetica"/>
            <w:color w:val="212529"/>
            <w:sz w:val="28"/>
            <w:szCs w:val="28"/>
          </w:rPr>
          <w:t>free()</w:t>
        </w:r>
      </w:ins>
    </w:p>
    <w:p w:rsidR="0027262C" w:rsidRPr="0027262C" w:rsidRDefault="0027262C" w:rsidP="0027262C">
      <w:pPr>
        <w:numPr>
          <w:ilvl w:val="0"/>
          <w:numId w:val="40"/>
        </w:numPr>
        <w:shd w:val="clear" w:color="auto" w:fill="F8F9FA"/>
        <w:spacing w:before="100" w:beforeAutospacing="1" w:after="100" w:afterAutospacing="1" w:line="240" w:lineRule="auto"/>
        <w:rPr>
          <w:ins w:id="1942" w:author="Unknown"/>
          <w:rFonts w:ascii="Helvetica" w:eastAsia="Times New Roman" w:hAnsi="Helvetica" w:cs="Helvetica"/>
          <w:color w:val="212529"/>
          <w:sz w:val="28"/>
          <w:szCs w:val="28"/>
        </w:rPr>
      </w:pPr>
      <w:ins w:id="1943" w:author="Unknown">
        <w:r w:rsidRPr="0027262C">
          <w:rPr>
            <w:rFonts w:ascii="Helvetica" w:eastAsia="Times New Roman" w:hAnsi="Helvetica" w:cs="Helvetica"/>
            <w:color w:val="212529"/>
            <w:sz w:val="28"/>
            <w:szCs w:val="28"/>
          </w:rPr>
          <w:t>realloc()</w:t>
        </w:r>
      </w:ins>
    </w:p>
    <w:p w:rsidR="0027262C" w:rsidRPr="0027262C" w:rsidRDefault="0027262C" w:rsidP="0027262C">
      <w:pPr>
        <w:shd w:val="clear" w:color="auto" w:fill="F8F9FA"/>
        <w:spacing w:after="100" w:afterAutospacing="1" w:line="240" w:lineRule="auto"/>
        <w:outlineLvl w:val="4"/>
        <w:rPr>
          <w:ins w:id="1944" w:author="Unknown"/>
          <w:rFonts w:ascii="Segoe UI" w:eastAsia="Times New Roman" w:hAnsi="Segoe UI" w:cs="Segoe UI"/>
          <w:color w:val="212529"/>
          <w:sz w:val="20"/>
          <w:szCs w:val="20"/>
        </w:rPr>
      </w:pPr>
      <w:ins w:id="1945" w:author="Unknown">
        <w:r w:rsidRPr="0027262C">
          <w:rPr>
            <w:rFonts w:ascii="Segoe UI" w:eastAsia="Times New Roman" w:hAnsi="Segoe UI" w:cs="Segoe UI"/>
            <w:b/>
            <w:bCs/>
            <w:color w:val="212529"/>
            <w:sz w:val="20"/>
            <w:szCs w:val="20"/>
          </w:rPr>
          <w:t>malloc() function</w:t>
        </w:r>
      </w:ins>
    </w:p>
    <w:p w:rsidR="0027262C" w:rsidRPr="0027262C" w:rsidRDefault="0027262C" w:rsidP="0027262C">
      <w:pPr>
        <w:shd w:val="clear" w:color="auto" w:fill="F8F9FA"/>
        <w:spacing w:after="100" w:afterAutospacing="1" w:line="240" w:lineRule="auto"/>
        <w:rPr>
          <w:ins w:id="1946" w:author="Unknown"/>
          <w:rFonts w:ascii="Helvetica" w:eastAsia="Times New Roman" w:hAnsi="Helvetica" w:cs="Helvetica"/>
          <w:color w:val="212529"/>
          <w:sz w:val="28"/>
          <w:szCs w:val="28"/>
        </w:rPr>
      </w:pPr>
      <w:ins w:id="1947" w:author="Unknown">
        <w:r w:rsidRPr="0027262C">
          <w:rPr>
            <w:rFonts w:ascii="Helvetica" w:eastAsia="Times New Roman" w:hAnsi="Helvetica" w:cs="Helvetica"/>
            <w:color w:val="212529"/>
            <w:sz w:val="28"/>
            <w:szCs w:val="28"/>
          </w:rPr>
          <w:t>Malloc stands for memory allocation. It takes number of bytes to be allocated as an input and returns a pointer of type void.</w:t>
        </w:r>
      </w:ins>
    </w:p>
    <w:p w:rsidR="0027262C" w:rsidRPr="0027262C" w:rsidRDefault="0027262C" w:rsidP="0027262C">
      <w:pPr>
        <w:shd w:val="clear" w:color="auto" w:fill="F8F9FA"/>
        <w:spacing w:after="100" w:afterAutospacing="1" w:line="240" w:lineRule="auto"/>
        <w:rPr>
          <w:ins w:id="1948" w:author="Unknown"/>
          <w:rFonts w:ascii="Helvetica" w:eastAsia="Times New Roman" w:hAnsi="Helvetica" w:cs="Helvetica"/>
          <w:color w:val="212529"/>
          <w:sz w:val="28"/>
          <w:szCs w:val="28"/>
        </w:rPr>
      </w:pPr>
      <w:ins w:id="1949" w:author="Unknown">
        <w:r w:rsidRPr="0027262C">
          <w:rPr>
            <w:rFonts w:ascii="Helvetica" w:eastAsia="Times New Roman" w:hAnsi="Helvetica" w:cs="Helvetica"/>
            <w:b/>
            <w:bCs/>
            <w:color w:val="212529"/>
            <w:sz w:val="28"/>
          </w:rPr>
          <w:t>Syntax:</w:t>
        </w:r>
      </w:ins>
    </w:p>
    <w:p w:rsidR="0027262C" w:rsidRPr="0027262C" w:rsidRDefault="0027262C" w:rsidP="0027262C">
      <w:pPr>
        <w:shd w:val="clear" w:color="auto" w:fill="F8F9FA"/>
        <w:spacing w:after="100" w:afterAutospacing="1" w:line="240" w:lineRule="auto"/>
        <w:rPr>
          <w:ins w:id="1950"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rPr>
          <w:ins w:id="1951" w:author="Unknown"/>
          <w:rFonts w:ascii="Helvetica" w:eastAsia="Times New Roman" w:hAnsi="Helvetica" w:cs="Helvetica"/>
          <w:color w:val="212529"/>
          <w:sz w:val="28"/>
          <w:szCs w:val="28"/>
        </w:rPr>
      </w:pPr>
      <w:ins w:id="1952" w:author="Unknown">
        <w:r w:rsidRPr="0027262C">
          <w:rPr>
            <w:rFonts w:ascii="Helvetica" w:eastAsia="Times New Roman" w:hAnsi="Helvetica" w:cs="Helvetica"/>
            <w:color w:val="212529"/>
            <w:sz w:val="28"/>
            <w:szCs w:val="28"/>
          </w:rPr>
          <w:t>The expression returns a NULL pointer if the memory cannot be allocated.</w:t>
        </w:r>
      </w:ins>
    </w:p>
    <w:p w:rsidR="0027262C" w:rsidRPr="0027262C" w:rsidRDefault="0027262C" w:rsidP="0027262C">
      <w:pPr>
        <w:shd w:val="clear" w:color="auto" w:fill="F8F9FA"/>
        <w:spacing w:after="100" w:afterAutospacing="1" w:line="240" w:lineRule="auto"/>
        <w:rPr>
          <w:ins w:id="1953" w:author="Unknown"/>
          <w:rFonts w:ascii="Helvetica" w:eastAsia="Times New Roman" w:hAnsi="Helvetica" w:cs="Helvetica"/>
          <w:color w:val="212529"/>
          <w:sz w:val="28"/>
          <w:szCs w:val="28"/>
        </w:rPr>
      </w:pPr>
      <w:ins w:id="1954" w:author="Unknown">
        <w:r w:rsidRPr="0027262C">
          <w:rPr>
            <w:rFonts w:ascii="Helvetica" w:eastAsia="Times New Roman" w:hAnsi="Helvetica" w:cs="Helvetica"/>
            <w:b/>
            <w:bCs/>
            <w:color w:val="212529"/>
            <w:sz w:val="28"/>
          </w:rPr>
          <w:lastRenderedPageBreak/>
          <w:t>Quick Quiz: </w:t>
        </w:r>
        <w:r w:rsidRPr="0027262C">
          <w:rPr>
            <w:rFonts w:ascii="Helvetica" w:eastAsia="Times New Roman" w:hAnsi="Helvetica" w:cs="Helvetica"/>
            <w:color w:val="212529"/>
            <w:sz w:val="28"/>
            <w:szCs w:val="28"/>
          </w:rPr>
          <w:t>Write a program to create a dynamic array of 5 floats using malloc().</w:t>
        </w:r>
      </w:ins>
    </w:p>
    <w:p w:rsidR="0027262C" w:rsidRPr="0027262C" w:rsidRDefault="0027262C" w:rsidP="0027262C">
      <w:pPr>
        <w:shd w:val="clear" w:color="auto" w:fill="F8F9FA"/>
        <w:spacing w:after="100" w:afterAutospacing="1" w:line="240" w:lineRule="auto"/>
        <w:outlineLvl w:val="4"/>
        <w:rPr>
          <w:ins w:id="1955" w:author="Unknown"/>
          <w:rFonts w:ascii="Segoe UI" w:eastAsia="Times New Roman" w:hAnsi="Segoe UI" w:cs="Segoe UI"/>
          <w:color w:val="212529"/>
          <w:sz w:val="20"/>
          <w:szCs w:val="20"/>
        </w:rPr>
      </w:pPr>
      <w:ins w:id="1956" w:author="Unknown">
        <w:r w:rsidRPr="0027262C">
          <w:rPr>
            <w:rFonts w:ascii="Segoe UI" w:eastAsia="Times New Roman" w:hAnsi="Segoe UI" w:cs="Segoe UI"/>
            <w:b/>
            <w:bCs/>
            <w:color w:val="212529"/>
            <w:sz w:val="20"/>
            <w:szCs w:val="20"/>
          </w:rPr>
          <w:t>calloc() function</w:t>
        </w:r>
      </w:ins>
    </w:p>
    <w:p w:rsidR="0027262C" w:rsidRPr="0027262C" w:rsidRDefault="0027262C" w:rsidP="0027262C">
      <w:pPr>
        <w:shd w:val="clear" w:color="auto" w:fill="F8F9FA"/>
        <w:spacing w:after="100" w:afterAutospacing="1" w:line="240" w:lineRule="auto"/>
        <w:rPr>
          <w:ins w:id="1957" w:author="Unknown"/>
          <w:rFonts w:ascii="Helvetica" w:eastAsia="Times New Roman" w:hAnsi="Helvetica" w:cs="Helvetica"/>
          <w:color w:val="212529"/>
          <w:sz w:val="28"/>
          <w:szCs w:val="28"/>
        </w:rPr>
      </w:pPr>
      <w:ins w:id="1958" w:author="Unknown">
        <w:r w:rsidRPr="0027262C">
          <w:rPr>
            <w:rFonts w:ascii="Helvetica" w:eastAsia="Times New Roman" w:hAnsi="Helvetica" w:cs="Helvetica"/>
            <w:color w:val="212529"/>
            <w:sz w:val="28"/>
            <w:szCs w:val="28"/>
          </w:rPr>
          <w:t>calloc stands for continuous allocation.</w:t>
        </w:r>
      </w:ins>
    </w:p>
    <w:p w:rsidR="0027262C" w:rsidRPr="0027262C" w:rsidRDefault="0027262C" w:rsidP="0027262C">
      <w:pPr>
        <w:shd w:val="clear" w:color="auto" w:fill="F8F9FA"/>
        <w:spacing w:after="100" w:afterAutospacing="1" w:line="240" w:lineRule="auto"/>
        <w:rPr>
          <w:ins w:id="1959" w:author="Unknown"/>
          <w:rFonts w:ascii="Helvetica" w:eastAsia="Times New Roman" w:hAnsi="Helvetica" w:cs="Helvetica"/>
          <w:color w:val="212529"/>
          <w:sz w:val="28"/>
          <w:szCs w:val="28"/>
        </w:rPr>
      </w:pPr>
      <w:ins w:id="1960" w:author="Unknown">
        <w:r w:rsidRPr="0027262C">
          <w:rPr>
            <w:rFonts w:ascii="Helvetica" w:eastAsia="Times New Roman" w:hAnsi="Helvetica" w:cs="Helvetica"/>
            <w:color w:val="212529"/>
            <w:sz w:val="28"/>
            <w:szCs w:val="28"/>
          </w:rPr>
          <w:t>It initializes each memory block with a default value of 0.</w:t>
        </w:r>
      </w:ins>
    </w:p>
    <w:p w:rsidR="0027262C" w:rsidRPr="0027262C" w:rsidRDefault="0027262C" w:rsidP="0027262C">
      <w:pPr>
        <w:shd w:val="clear" w:color="auto" w:fill="F8F9FA"/>
        <w:spacing w:after="100" w:afterAutospacing="1" w:line="240" w:lineRule="auto"/>
        <w:rPr>
          <w:ins w:id="1961" w:author="Unknown"/>
          <w:rFonts w:ascii="Helvetica" w:eastAsia="Times New Roman" w:hAnsi="Helvetica" w:cs="Helvetica"/>
          <w:color w:val="212529"/>
          <w:sz w:val="28"/>
          <w:szCs w:val="28"/>
        </w:rPr>
      </w:pPr>
      <w:ins w:id="1962" w:author="Unknown">
        <w:r w:rsidRPr="0027262C">
          <w:rPr>
            <w:rFonts w:ascii="Helvetica" w:eastAsia="Times New Roman" w:hAnsi="Helvetica" w:cs="Helvetica"/>
            <w:b/>
            <w:bCs/>
            <w:color w:val="212529"/>
            <w:sz w:val="28"/>
          </w:rPr>
          <w:t>Syntax:</w:t>
        </w:r>
      </w:ins>
    </w:p>
    <w:p w:rsidR="0027262C" w:rsidRPr="0027262C" w:rsidRDefault="0027262C" w:rsidP="0027262C">
      <w:pPr>
        <w:shd w:val="clear" w:color="auto" w:fill="F8F9FA"/>
        <w:spacing w:after="100" w:afterAutospacing="1" w:line="240" w:lineRule="auto"/>
        <w:rPr>
          <w:ins w:id="1963"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rPr>
          <w:ins w:id="1964" w:author="Unknown"/>
          <w:rFonts w:ascii="Helvetica" w:eastAsia="Times New Roman" w:hAnsi="Helvetica" w:cs="Helvetica"/>
          <w:color w:val="212529"/>
          <w:sz w:val="28"/>
          <w:szCs w:val="28"/>
        </w:rPr>
      </w:pPr>
      <w:ins w:id="1965" w:author="Unknown">
        <w:r w:rsidRPr="0027262C">
          <w:rPr>
            <w:rFonts w:ascii="Helvetica" w:eastAsia="Times New Roman" w:hAnsi="Helvetica" w:cs="Helvetica"/>
            <w:color w:val="212529"/>
            <w:sz w:val="28"/>
            <w:szCs w:val="28"/>
          </w:rPr>
          <w:t>If the space is not sufficient, memory allocation fails and a NULL pointer is returned.</w:t>
        </w:r>
      </w:ins>
    </w:p>
    <w:p w:rsidR="0027262C" w:rsidRPr="0027262C" w:rsidRDefault="0027262C" w:rsidP="0027262C">
      <w:pPr>
        <w:shd w:val="clear" w:color="auto" w:fill="F8F9FA"/>
        <w:spacing w:after="100" w:afterAutospacing="1" w:line="240" w:lineRule="auto"/>
        <w:rPr>
          <w:ins w:id="1966" w:author="Unknown"/>
          <w:rFonts w:ascii="Helvetica" w:eastAsia="Times New Roman" w:hAnsi="Helvetica" w:cs="Helvetica"/>
          <w:color w:val="212529"/>
          <w:sz w:val="28"/>
          <w:szCs w:val="28"/>
        </w:rPr>
      </w:pPr>
      <w:ins w:id="1967" w:author="Unknown">
        <w:r w:rsidRPr="0027262C">
          <w:rPr>
            <w:rFonts w:ascii="Helvetica" w:eastAsia="Times New Roman" w:hAnsi="Helvetica" w:cs="Helvetica"/>
            <w:b/>
            <w:bCs/>
            <w:color w:val="212529"/>
            <w:sz w:val="28"/>
          </w:rPr>
          <w:t>Quick Quiz: </w:t>
        </w:r>
        <w:r w:rsidRPr="0027262C">
          <w:rPr>
            <w:rFonts w:ascii="Helvetica" w:eastAsia="Times New Roman" w:hAnsi="Helvetica" w:cs="Helvetica"/>
            <w:color w:val="212529"/>
            <w:sz w:val="28"/>
            <w:szCs w:val="28"/>
          </w:rPr>
          <w:t>Write a program to create an array of size n using calloc() where n is an integer entered by the user.</w:t>
        </w:r>
      </w:ins>
    </w:p>
    <w:p w:rsidR="0027262C" w:rsidRPr="0027262C" w:rsidRDefault="0027262C" w:rsidP="0027262C">
      <w:pPr>
        <w:shd w:val="clear" w:color="auto" w:fill="F8F9FA"/>
        <w:spacing w:after="100" w:afterAutospacing="1" w:line="240" w:lineRule="auto"/>
        <w:outlineLvl w:val="4"/>
        <w:rPr>
          <w:ins w:id="1968" w:author="Unknown"/>
          <w:rFonts w:ascii="Segoe UI" w:eastAsia="Times New Roman" w:hAnsi="Segoe UI" w:cs="Segoe UI"/>
          <w:color w:val="212529"/>
          <w:sz w:val="20"/>
          <w:szCs w:val="20"/>
        </w:rPr>
      </w:pPr>
      <w:ins w:id="1969" w:author="Unknown">
        <w:r w:rsidRPr="0027262C">
          <w:rPr>
            <w:rFonts w:ascii="Segoe UI" w:eastAsia="Times New Roman" w:hAnsi="Segoe UI" w:cs="Segoe UI"/>
            <w:b/>
            <w:bCs/>
            <w:color w:val="212529"/>
            <w:sz w:val="20"/>
            <w:szCs w:val="20"/>
          </w:rPr>
          <w:t>free() function</w:t>
        </w:r>
      </w:ins>
    </w:p>
    <w:p w:rsidR="0027262C" w:rsidRPr="0027262C" w:rsidRDefault="0027262C" w:rsidP="0027262C">
      <w:pPr>
        <w:shd w:val="clear" w:color="auto" w:fill="F8F9FA"/>
        <w:spacing w:after="100" w:afterAutospacing="1" w:line="240" w:lineRule="auto"/>
        <w:rPr>
          <w:ins w:id="1970" w:author="Unknown"/>
          <w:rFonts w:ascii="Helvetica" w:eastAsia="Times New Roman" w:hAnsi="Helvetica" w:cs="Helvetica"/>
          <w:color w:val="212529"/>
          <w:sz w:val="28"/>
          <w:szCs w:val="28"/>
        </w:rPr>
      </w:pPr>
      <w:ins w:id="1971" w:author="Unknown">
        <w:r w:rsidRPr="0027262C">
          <w:rPr>
            <w:rFonts w:ascii="Helvetica" w:eastAsia="Times New Roman" w:hAnsi="Helvetica" w:cs="Helvetica"/>
            <w:color w:val="212529"/>
            <w:sz w:val="28"/>
            <w:szCs w:val="28"/>
          </w:rPr>
          <w:t>We can use free() function to allocate the memory.</w:t>
        </w:r>
      </w:ins>
    </w:p>
    <w:p w:rsidR="0027262C" w:rsidRPr="0027262C" w:rsidRDefault="0027262C" w:rsidP="0027262C">
      <w:pPr>
        <w:shd w:val="clear" w:color="auto" w:fill="F8F9FA"/>
        <w:spacing w:after="100" w:afterAutospacing="1" w:line="240" w:lineRule="auto"/>
        <w:rPr>
          <w:ins w:id="1972" w:author="Unknown"/>
          <w:rFonts w:ascii="Helvetica" w:eastAsia="Times New Roman" w:hAnsi="Helvetica" w:cs="Helvetica"/>
          <w:color w:val="212529"/>
          <w:sz w:val="28"/>
          <w:szCs w:val="28"/>
        </w:rPr>
      </w:pPr>
      <w:ins w:id="1973" w:author="Unknown">
        <w:r w:rsidRPr="0027262C">
          <w:rPr>
            <w:rFonts w:ascii="Helvetica" w:eastAsia="Times New Roman" w:hAnsi="Helvetica" w:cs="Helvetica"/>
            <w:color w:val="212529"/>
            <w:sz w:val="28"/>
            <w:szCs w:val="28"/>
          </w:rPr>
          <w:t>The memory allocated using calloc/malloc is not deallocated automatically.</w:t>
        </w:r>
      </w:ins>
    </w:p>
    <w:p w:rsidR="0027262C" w:rsidRPr="0027262C" w:rsidRDefault="0027262C" w:rsidP="0027262C">
      <w:pPr>
        <w:shd w:val="clear" w:color="auto" w:fill="F8F9FA"/>
        <w:spacing w:after="100" w:afterAutospacing="1" w:line="240" w:lineRule="auto"/>
        <w:rPr>
          <w:ins w:id="1974" w:author="Unknown"/>
          <w:rFonts w:ascii="Helvetica" w:eastAsia="Times New Roman" w:hAnsi="Helvetica" w:cs="Helvetica"/>
          <w:color w:val="212529"/>
          <w:sz w:val="28"/>
          <w:szCs w:val="28"/>
        </w:rPr>
      </w:pPr>
      <w:ins w:id="1975" w:author="Unknown">
        <w:r w:rsidRPr="0027262C">
          <w:rPr>
            <w:rFonts w:ascii="Helvetica" w:eastAsia="Times New Roman" w:hAnsi="Helvetica" w:cs="Helvetica"/>
            <w:b/>
            <w:bCs/>
            <w:color w:val="212529"/>
            <w:sz w:val="28"/>
          </w:rPr>
          <w:t>Syntax:</w:t>
        </w:r>
      </w:ins>
    </w:p>
    <w:p w:rsidR="0027262C" w:rsidRPr="0027262C" w:rsidRDefault="0027262C" w:rsidP="0027262C">
      <w:pPr>
        <w:shd w:val="clear" w:color="auto" w:fill="F8F9FA"/>
        <w:spacing w:after="100" w:afterAutospacing="1" w:line="240" w:lineRule="auto"/>
        <w:rPr>
          <w:ins w:id="1976" w:author="Unknown"/>
          <w:rFonts w:ascii="Helvetica" w:eastAsia="Times New Roman" w:hAnsi="Helvetica" w:cs="Helvetica"/>
          <w:color w:val="212529"/>
          <w:sz w:val="28"/>
          <w:szCs w:val="28"/>
        </w:rPr>
      </w:pPr>
      <w:ins w:id="1977" w:author="Unknown">
        <w:r w:rsidRPr="0027262C">
          <w:rPr>
            <w:rFonts w:ascii="Helvetica" w:eastAsia="Times New Roman" w:hAnsi="Helvetica" w:cs="Helvetica"/>
            <w:color w:val="212529"/>
            <w:sz w:val="28"/>
            <w:szCs w:val="28"/>
          </w:rPr>
          <w:t>free(ptr);      =&gt; Memory of ptr is released</w:t>
        </w:r>
      </w:ins>
    </w:p>
    <w:p w:rsidR="0027262C" w:rsidRPr="0027262C" w:rsidRDefault="0027262C" w:rsidP="0027262C">
      <w:pPr>
        <w:shd w:val="clear" w:color="auto" w:fill="F8F9FA"/>
        <w:spacing w:after="100" w:afterAutospacing="1" w:line="240" w:lineRule="auto"/>
        <w:rPr>
          <w:ins w:id="1978" w:author="Unknown"/>
          <w:rFonts w:ascii="Helvetica" w:eastAsia="Times New Roman" w:hAnsi="Helvetica" w:cs="Helvetica"/>
          <w:color w:val="212529"/>
          <w:sz w:val="28"/>
          <w:szCs w:val="28"/>
        </w:rPr>
      </w:pPr>
      <w:ins w:id="1979" w:author="Unknown">
        <w:r w:rsidRPr="0027262C">
          <w:rPr>
            <w:rFonts w:ascii="Helvetica" w:eastAsia="Times New Roman" w:hAnsi="Helvetica" w:cs="Helvetica"/>
            <w:b/>
            <w:bCs/>
            <w:color w:val="212529"/>
            <w:sz w:val="28"/>
          </w:rPr>
          <w:t>Quick Quiz: </w:t>
        </w:r>
        <w:r w:rsidRPr="0027262C">
          <w:rPr>
            <w:rFonts w:ascii="Helvetica" w:eastAsia="Times New Roman" w:hAnsi="Helvetica" w:cs="Helvetica"/>
            <w:color w:val="212529"/>
            <w:sz w:val="28"/>
            <w:szCs w:val="28"/>
          </w:rPr>
          <w:t>Write a program to demonstrate the usage of free() with malloc().</w:t>
        </w:r>
      </w:ins>
    </w:p>
    <w:p w:rsidR="0027262C" w:rsidRPr="0027262C" w:rsidRDefault="0027262C" w:rsidP="0027262C">
      <w:pPr>
        <w:shd w:val="clear" w:color="auto" w:fill="F8F9FA"/>
        <w:spacing w:after="100" w:afterAutospacing="1" w:line="240" w:lineRule="auto"/>
        <w:outlineLvl w:val="4"/>
        <w:rPr>
          <w:ins w:id="1980" w:author="Unknown"/>
          <w:rFonts w:ascii="Segoe UI" w:eastAsia="Times New Roman" w:hAnsi="Segoe UI" w:cs="Segoe UI"/>
          <w:color w:val="212529"/>
          <w:sz w:val="20"/>
          <w:szCs w:val="20"/>
        </w:rPr>
      </w:pPr>
      <w:ins w:id="1981" w:author="Unknown">
        <w:r w:rsidRPr="0027262C">
          <w:rPr>
            <w:rFonts w:ascii="Segoe UI" w:eastAsia="Times New Roman" w:hAnsi="Segoe UI" w:cs="Segoe UI"/>
            <w:b/>
            <w:bCs/>
            <w:color w:val="212529"/>
            <w:sz w:val="20"/>
            <w:szCs w:val="20"/>
          </w:rPr>
          <w:t>realloc() function</w:t>
        </w:r>
      </w:ins>
    </w:p>
    <w:p w:rsidR="0027262C" w:rsidRPr="0027262C" w:rsidRDefault="0027262C" w:rsidP="0027262C">
      <w:pPr>
        <w:shd w:val="clear" w:color="auto" w:fill="F8F9FA"/>
        <w:spacing w:after="100" w:afterAutospacing="1" w:line="240" w:lineRule="auto"/>
        <w:rPr>
          <w:ins w:id="1982" w:author="Unknown"/>
          <w:rFonts w:ascii="Helvetica" w:eastAsia="Times New Roman" w:hAnsi="Helvetica" w:cs="Helvetica"/>
          <w:color w:val="212529"/>
          <w:sz w:val="28"/>
          <w:szCs w:val="28"/>
        </w:rPr>
      </w:pPr>
      <w:ins w:id="1983" w:author="Unknown">
        <w:r w:rsidRPr="0027262C">
          <w:rPr>
            <w:rFonts w:ascii="Helvetica" w:eastAsia="Times New Roman" w:hAnsi="Helvetica" w:cs="Helvetica"/>
            <w:color w:val="212529"/>
            <w:sz w:val="28"/>
            <w:szCs w:val="28"/>
          </w:rPr>
          <w:t>Sometimes the dynamically allocated memory is insufficient or more than required.</w:t>
        </w:r>
      </w:ins>
    </w:p>
    <w:p w:rsidR="0027262C" w:rsidRPr="0027262C" w:rsidRDefault="0027262C" w:rsidP="0027262C">
      <w:pPr>
        <w:shd w:val="clear" w:color="auto" w:fill="F8F9FA"/>
        <w:spacing w:after="100" w:afterAutospacing="1" w:line="240" w:lineRule="auto"/>
        <w:rPr>
          <w:ins w:id="1984" w:author="Unknown"/>
          <w:rFonts w:ascii="Helvetica" w:eastAsia="Times New Roman" w:hAnsi="Helvetica" w:cs="Helvetica"/>
          <w:color w:val="212529"/>
          <w:sz w:val="28"/>
          <w:szCs w:val="28"/>
        </w:rPr>
      </w:pPr>
      <w:ins w:id="1985" w:author="Unknown">
        <w:r w:rsidRPr="0027262C">
          <w:rPr>
            <w:rFonts w:ascii="Helvetica" w:eastAsia="Times New Roman" w:hAnsi="Helvetica" w:cs="Helvetica"/>
            <w:color w:val="212529"/>
            <w:sz w:val="28"/>
            <w:szCs w:val="28"/>
          </w:rPr>
          <w:t>realloc is used to allocate memory of new size using the previous pointer and size.</w:t>
        </w:r>
      </w:ins>
    </w:p>
    <w:p w:rsidR="0027262C" w:rsidRPr="0027262C" w:rsidRDefault="0027262C" w:rsidP="0027262C">
      <w:pPr>
        <w:shd w:val="clear" w:color="auto" w:fill="F8F9FA"/>
        <w:spacing w:after="100" w:afterAutospacing="1" w:line="240" w:lineRule="auto"/>
        <w:rPr>
          <w:ins w:id="1986" w:author="Unknown"/>
          <w:rFonts w:ascii="Helvetica" w:eastAsia="Times New Roman" w:hAnsi="Helvetica" w:cs="Helvetica"/>
          <w:color w:val="212529"/>
          <w:sz w:val="28"/>
          <w:szCs w:val="28"/>
        </w:rPr>
      </w:pPr>
      <w:ins w:id="1987" w:author="Unknown">
        <w:r w:rsidRPr="0027262C">
          <w:rPr>
            <w:rFonts w:ascii="Helvetica" w:eastAsia="Times New Roman" w:hAnsi="Helvetica" w:cs="Helvetica"/>
            <w:b/>
            <w:bCs/>
            <w:color w:val="212529"/>
            <w:sz w:val="28"/>
          </w:rPr>
          <w:t>Syntax:</w:t>
        </w:r>
      </w:ins>
    </w:p>
    <w:p w:rsidR="0027262C" w:rsidRPr="0027262C" w:rsidRDefault="0027262C" w:rsidP="0027262C">
      <w:pPr>
        <w:shd w:val="clear" w:color="auto" w:fill="F8F9FA"/>
        <w:spacing w:after="100" w:afterAutospacing="1" w:line="240" w:lineRule="auto"/>
        <w:rPr>
          <w:ins w:id="1988" w:author="Unknown"/>
          <w:rFonts w:ascii="Helvetica" w:eastAsia="Times New Roman" w:hAnsi="Helvetica" w:cs="Helvetica"/>
          <w:color w:val="212529"/>
          <w:sz w:val="28"/>
          <w:szCs w:val="28"/>
        </w:rPr>
      </w:pPr>
    </w:p>
    <w:p w:rsidR="0027262C" w:rsidRPr="0027262C" w:rsidRDefault="0027262C" w:rsidP="0027262C">
      <w:pPr>
        <w:shd w:val="clear" w:color="auto" w:fill="F8F9FA"/>
        <w:spacing w:after="100" w:afterAutospacing="1" w:line="240" w:lineRule="auto"/>
        <w:rPr>
          <w:ins w:id="1989" w:author="Unknown"/>
          <w:rFonts w:ascii="Helvetica" w:eastAsia="Times New Roman" w:hAnsi="Helvetica" w:cs="Helvetica"/>
          <w:color w:val="212529"/>
          <w:sz w:val="28"/>
          <w:szCs w:val="28"/>
        </w:rPr>
      </w:pPr>
      <w:ins w:id="1990" w:author="Unknown">
        <w:r w:rsidRPr="0027262C">
          <w:rPr>
            <w:rFonts w:ascii="Helvetica" w:eastAsia="Times New Roman" w:hAnsi="Helvetica" w:cs="Helvetica"/>
            <w:color w:val="212529"/>
            <w:sz w:val="28"/>
            <w:szCs w:val="28"/>
          </w:rPr>
          <w:lastRenderedPageBreak/>
          <w:t> </w:t>
        </w:r>
      </w:ins>
    </w:p>
    <w:p w:rsidR="0027262C" w:rsidRPr="0027262C" w:rsidRDefault="0027262C" w:rsidP="0027262C">
      <w:pPr>
        <w:shd w:val="clear" w:color="auto" w:fill="F8F9FA"/>
        <w:spacing w:after="100" w:afterAutospacing="1" w:line="240" w:lineRule="auto"/>
        <w:jc w:val="center"/>
        <w:outlineLvl w:val="3"/>
        <w:rPr>
          <w:ins w:id="1991" w:author="Unknown"/>
          <w:rFonts w:ascii="Segoe UI" w:eastAsia="Times New Roman" w:hAnsi="Segoe UI" w:cs="Segoe UI"/>
          <w:color w:val="212529"/>
          <w:sz w:val="24"/>
          <w:szCs w:val="24"/>
        </w:rPr>
      </w:pPr>
      <w:ins w:id="1992" w:author="Unknown">
        <w:r w:rsidRPr="0027262C">
          <w:rPr>
            <w:rFonts w:ascii="Segoe UI" w:eastAsia="Times New Roman" w:hAnsi="Segoe UI" w:cs="Segoe UI"/>
            <w:color w:val="212529"/>
            <w:sz w:val="24"/>
            <w:szCs w:val="24"/>
          </w:rPr>
          <w:t>Chapter 11 - Practice Set</w:t>
        </w:r>
      </w:ins>
    </w:p>
    <w:p w:rsidR="0027262C" w:rsidRPr="0027262C" w:rsidRDefault="0027262C" w:rsidP="0027262C">
      <w:pPr>
        <w:numPr>
          <w:ilvl w:val="0"/>
          <w:numId w:val="41"/>
        </w:numPr>
        <w:shd w:val="clear" w:color="auto" w:fill="F8F9FA"/>
        <w:spacing w:before="100" w:beforeAutospacing="1" w:after="100" w:afterAutospacing="1" w:line="240" w:lineRule="auto"/>
        <w:rPr>
          <w:ins w:id="1993" w:author="Unknown"/>
          <w:rFonts w:ascii="Helvetica" w:eastAsia="Times New Roman" w:hAnsi="Helvetica" w:cs="Helvetica"/>
          <w:color w:val="212529"/>
          <w:sz w:val="28"/>
          <w:szCs w:val="28"/>
        </w:rPr>
      </w:pPr>
      <w:ins w:id="1994" w:author="Unknown">
        <w:r w:rsidRPr="0027262C">
          <w:rPr>
            <w:rFonts w:ascii="Helvetica" w:eastAsia="Times New Roman" w:hAnsi="Helvetica" w:cs="Helvetica"/>
            <w:color w:val="212529"/>
            <w:sz w:val="28"/>
            <w:szCs w:val="28"/>
          </w:rPr>
          <w:t>Write a program to dynamically create an array of size 6 capable of storing 6 integers.</w:t>
        </w:r>
      </w:ins>
    </w:p>
    <w:p w:rsidR="0027262C" w:rsidRPr="0027262C" w:rsidRDefault="0027262C" w:rsidP="0027262C">
      <w:pPr>
        <w:numPr>
          <w:ilvl w:val="0"/>
          <w:numId w:val="41"/>
        </w:numPr>
        <w:shd w:val="clear" w:color="auto" w:fill="F8F9FA"/>
        <w:spacing w:before="100" w:beforeAutospacing="1" w:after="100" w:afterAutospacing="1" w:line="240" w:lineRule="auto"/>
        <w:rPr>
          <w:ins w:id="1995" w:author="Unknown"/>
          <w:rFonts w:ascii="Helvetica" w:eastAsia="Times New Roman" w:hAnsi="Helvetica" w:cs="Helvetica"/>
          <w:color w:val="212529"/>
          <w:sz w:val="28"/>
          <w:szCs w:val="28"/>
        </w:rPr>
      </w:pPr>
      <w:ins w:id="1996" w:author="Unknown">
        <w:r w:rsidRPr="0027262C">
          <w:rPr>
            <w:rFonts w:ascii="Helvetica" w:eastAsia="Times New Roman" w:hAnsi="Helvetica" w:cs="Helvetica"/>
            <w:color w:val="212529"/>
            <w:sz w:val="28"/>
            <w:szCs w:val="28"/>
          </w:rPr>
          <w:t>Use the array in Problem 1 to store 6 integers entered by the user.</w:t>
        </w:r>
      </w:ins>
    </w:p>
    <w:p w:rsidR="0027262C" w:rsidRPr="0027262C" w:rsidRDefault="0027262C" w:rsidP="0027262C">
      <w:pPr>
        <w:numPr>
          <w:ilvl w:val="0"/>
          <w:numId w:val="41"/>
        </w:numPr>
        <w:shd w:val="clear" w:color="auto" w:fill="F8F9FA"/>
        <w:spacing w:before="100" w:beforeAutospacing="1" w:after="100" w:afterAutospacing="1" w:line="240" w:lineRule="auto"/>
        <w:rPr>
          <w:ins w:id="1997" w:author="Unknown"/>
          <w:rFonts w:ascii="Helvetica" w:eastAsia="Times New Roman" w:hAnsi="Helvetica" w:cs="Helvetica"/>
          <w:color w:val="212529"/>
          <w:sz w:val="28"/>
          <w:szCs w:val="28"/>
        </w:rPr>
      </w:pPr>
      <w:ins w:id="1998" w:author="Unknown">
        <w:r w:rsidRPr="0027262C">
          <w:rPr>
            <w:rFonts w:ascii="Helvetica" w:eastAsia="Times New Roman" w:hAnsi="Helvetica" w:cs="Helvetica"/>
            <w:color w:val="212529"/>
            <w:sz w:val="28"/>
            <w:szCs w:val="28"/>
          </w:rPr>
          <w:t>Solve problem 1 using calloc().</w:t>
        </w:r>
      </w:ins>
    </w:p>
    <w:p w:rsidR="0027262C" w:rsidRPr="0027262C" w:rsidRDefault="0027262C" w:rsidP="0027262C">
      <w:pPr>
        <w:numPr>
          <w:ilvl w:val="0"/>
          <w:numId w:val="41"/>
        </w:numPr>
        <w:shd w:val="clear" w:color="auto" w:fill="F8F9FA"/>
        <w:spacing w:before="100" w:beforeAutospacing="1" w:after="100" w:afterAutospacing="1" w:line="240" w:lineRule="auto"/>
        <w:rPr>
          <w:ins w:id="1999" w:author="Unknown"/>
          <w:rFonts w:ascii="Helvetica" w:eastAsia="Times New Roman" w:hAnsi="Helvetica" w:cs="Helvetica"/>
          <w:color w:val="212529"/>
          <w:sz w:val="28"/>
          <w:szCs w:val="28"/>
        </w:rPr>
      </w:pPr>
      <w:ins w:id="2000" w:author="Unknown">
        <w:r w:rsidRPr="0027262C">
          <w:rPr>
            <w:rFonts w:ascii="Helvetica" w:eastAsia="Times New Roman" w:hAnsi="Helvetica" w:cs="Helvetica"/>
            <w:color w:val="212529"/>
            <w:sz w:val="28"/>
            <w:szCs w:val="28"/>
          </w:rPr>
          <w:t>Create an array dynamically capable of storing 5 integers. Now use realloc so that it can now store 10 integers.</w:t>
        </w:r>
      </w:ins>
    </w:p>
    <w:p w:rsidR="0027262C" w:rsidRPr="0027262C" w:rsidRDefault="0027262C" w:rsidP="0027262C">
      <w:pPr>
        <w:numPr>
          <w:ilvl w:val="0"/>
          <w:numId w:val="41"/>
        </w:numPr>
        <w:shd w:val="clear" w:color="auto" w:fill="F8F9FA"/>
        <w:spacing w:before="100" w:beforeAutospacing="1" w:after="100" w:afterAutospacing="1" w:line="240" w:lineRule="auto"/>
        <w:rPr>
          <w:ins w:id="2001" w:author="Unknown"/>
          <w:rFonts w:ascii="Helvetica" w:eastAsia="Times New Roman" w:hAnsi="Helvetica" w:cs="Helvetica"/>
          <w:color w:val="212529"/>
          <w:sz w:val="28"/>
          <w:szCs w:val="28"/>
        </w:rPr>
      </w:pPr>
      <w:ins w:id="2002" w:author="Unknown">
        <w:r w:rsidRPr="0027262C">
          <w:rPr>
            <w:rFonts w:ascii="Helvetica" w:eastAsia="Times New Roman" w:hAnsi="Helvetica" w:cs="Helvetica"/>
            <w:color w:val="212529"/>
            <w:sz w:val="28"/>
            <w:szCs w:val="28"/>
          </w:rPr>
          <w:t>Create an array of the multiplication table of 7 upto 10 (7x10=70). Use realloc to make it store 15 numbers(from 7x1 to 7x15).</w:t>
        </w:r>
      </w:ins>
    </w:p>
    <w:p w:rsidR="0027262C" w:rsidRPr="0027262C" w:rsidRDefault="0027262C" w:rsidP="0027262C">
      <w:pPr>
        <w:numPr>
          <w:ilvl w:val="0"/>
          <w:numId w:val="41"/>
        </w:numPr>
        <w:shd w:val="clear" w:color="auto" w:fill="F8F9FA"/>
        <w:spacing w:before="100" w:beforeAutospacing="1" w:after="100" w:afterAutospacing="1" w:line="240" w:lineRule="auto"/>
        <w:rPr>
          <w:ins w:id="2003" w:author="Unknown"/>
          <w:rFonts w:ascii="Helvetica" w:eastAsia="Times New Roman" w:hAnsi="Helvetica" w:cs="Helvetica"/>
          <w:color w:val="212529"/>
          <w:sz w:val="28"/>
          <w:szCs w:val="28"/>
        </w:rPr>
      </w:pPr>
      <w:ins w:id="2004" w:author="Unknown">
        <w:r w:rsidRPr="0027262C">
          <w:rPr>
            <w:rFonts w:ascii="Helvetica" w:eastAsia="Times New Roman" w:hAnsi="Helvetica" w:cs="Helvetica"/>
            <w:color w:val="212529"/>
            <w:sz w:val="28"/>
            <w:szCs w:val="28"/>
          </w:rPr>
          <w:t>Attempt problem 4 using calloc().</w:t>
        </w:r>
      </w:ins>
    </w:p>
    <w:p w:rsidR="000E468F" w:rsidRDefault="000E468F"/>
    <w:sectPr w:rsidR="000E46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33F6B"/>
    <w:multiLevelType w:val="multilevel"/>
    <w:tmpl w:val="5DE0C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0109A1"/>
    <w:multiLevelType w:val="multilevel"/>
    <w:tmpl w:val="4738B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6546F5"/>
    <w:multiLevelType w:val="multilevel"/>
    <w:tmpl w:val="C2AE1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A802F7"/>
    <w:multiLevelType w:val="multilevel"/>
    <w:tmpl w:val="EED6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732282"/>
    <w:multiLevelType w:val="multilevel"/>
    <w:tmpl w:val="158E60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1E1ACE"/>
    <w:multiLevelType w:val="multilevel"/>
    <w:tmpl w:val="222A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3B71F6"/>
    <w:multiLevelType w:val="multilevel"/>
    <w:tmpl w:val="82A0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B64737"/>
    <w:multiLevelType w:val="multilevel"/>
    <w:tmpl w:val="755C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7B550E"/>
    <w:multiLevelType w:val="multilevel"/>
    <w:tmpl w:val="7CCA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F434FD"/>
    <w:multiLevelType w:val="multilevel"/>
    <w:tmpl w:val="FF10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B60C33"/>
    <w:multiLevelType w:val="multilevel"/>
    <w:tmpl w:val="5796A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A10DD6"/>
    <w:multiLevelType w:val="multilevel"/>
    <w:tmpl w:val="0A4C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1245EA"/>
    <w:multiLevelType w:val="multilevel"/>
    <w:tmpl w:val="C4C2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560FED"/>
    <w:multiLevelType w:val="multilevel"/>
    <w:tmpl w:val="6572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953F6C"/>
    <w:multiLevelType w:val="multilevel"/>
    <w:tmpl w:val="8B00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C97DD0"/>
    <w:multiLevelType w:val="multilevel"/>
    <w:tmpl w:val="C3C86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D27E72"/>
    <w:multiLevelType w:val="multilevel"/>
    <w:tmpl w:val="69DC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4D29C0"/>
    <w:multiLevelType w:val="multilevel"/>
    <w:tmpl w:val="D7767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AA791D"/>
    <w:multiLevelType w:val="multilevel"/>
    <w:tmpl w:val="571640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FC13B1"/>
    <w:multiLevelType w:val="multilevel"/>
    <w:tmpl w:val="6794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5A186F"/>
    <w:multiLevelType w:val="multilevel"/>
    <w:tmpl w:val="122ED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5B7A0E"/>
    <w:multiLevelType w:val="multilevel"/>
    <w:tmpl w:val="7F1A6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651BBB"/>
    <w:multiLevelType w:val="multilevel"/>
    <w:tmpl w:val="31EA5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B067B93"/>
    <w:multiLevelType w:val="multilevel"/>
    <w:tmpl w:val="099AB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FDF71DC"/>
    <w:multiLevelType w:val="multilevel"/>
    <w:tmpl w:val="B070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9F0381"/>
    <w:multiLevelType w:val="multilevel"/>
    <w:tmpl w:val="26B8B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911E41"/>
    <w:multiLevelType w:val="multilevel"/>
    <w:tmpl w:val="D0A8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7F4E2A"/>
    <w:multiLevelType w:val="multilevel"/>
    <w:tmpl w:val="C814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986E59"/>
    <w:multiLevelType w:val="multilevel"/>
    <w:tmpl w:val="11A2B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D597390"/>
    <w:multiLevelType w:val="multilevel"/>
    <w:tmpl w:val="390CF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F714CED"/>
    <w:multiLevelType w:val="multilevel"/>
    <w:tmpl w:val="D4487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41F57B9"/>
    <w:multiLevelType w:val="multilevel"/>
    <w:tmpl w:val="1E1805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4543612"/>
    <w:multiLevelType w:val="multilevel"/>
    <w:tmpl w:val="39CE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1C7112"/>
    <w:multiLevelType w:val="multilevel"/>
    <w:tmpl w:val="30FEE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17E4A79"/>
    <w:multiLevelType w:val="multilevel"/>
    <w:tmpl w:val="B2F0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0C563A"/>
    <w:multiLevelType w:val="multilevel"/>
    <w:tmpl w:val="547CA2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CF4ACA"/>
    <w:multiLevelType w:val="multilevel"/>
    <w:tmpl w:val="E248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BA82913"/>
    <w:multiLevelType w:val="multilevel"/>
    <w:tmpl w:val="FC4ED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A45012"/>
    <w:multiLevelType w:val="multilevel"/>
    <w:tmpl w:val="F4AA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9555A3"/>
    <w:multiLevelType w:val="multilevel"/>
    <w:tmpl w:val="FD46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FD85DC7"/>
    <w:multiLevelType w:val="multilevel"/>
    <w:tmpl w:val="E73A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6"/>
  </w:num>
  <w:num w:numId="3">
    <w:abstractNumId w:val="32"/>
  </w:num>
  <w:num w:numId="4">
    <w:abstractNumId w:val="19"/>
  </w:num>
  <w:num w:numId="5">
    <w:abstractNumId w:val="29"/>
  </w:num>
  <w:num w:numId="6">
    <w:abstractNumId w:val="36"/>
  </w:num>
  <w:num w:numId="7">
    <w:abstractNumId w:val="23"/>
  </w:num>
  <w:num w:numId="8">
    <w:abstractNumId w:val="38"/>
  </w:num>
  <w:num w:numId="9">
    <w:abstractNumId w:val="16"/>
  </w:num>
  <w:num w:numId="10">
    <w:abstractNumId w:val="1"/>
  </w:num>
  <w:num w:numId="11">
    <w:abstractNumId w:val="25"/>
  </w:num>
  <w:num w:numId="12">
    <w:abstractNumId w:val="4"/>
  </w:num>
  <w:num w:numId="13">
    <w:abstractNumId w:val="3"/>
  </w:num>
  <w:num w:numId="14">
    <w:abstractNumId w:val="17"/>
  </w:num>
  <w:num w:numId="15">
    <w:abstractNumId w:val="22"/>
  </w:num>
  <w:num w:numId="16">
    <w:abstractNumId w:val="14"/>
  </w:num>
  <w:num w:numId="17">
    <w:abstractNumId w:val="13"/>
  </w:num>
  <w:num w:numId="18">
    <w:abstractNumId w:val="15"/>
  </w:num>
  <w:num w:numId="19">
    <w:abstractNumId w:val="8"/>
  </w:num>
  <w:num w:numId="20">
    <w:abstractNumId w:val="5"/>
  </w:num>
  <w:num w:numId="21">
    <w:abstractNumId w:val="34"/>
  </w:num>
  <w:num w:numId="22">
    <w:abstractNumId w:val="2"/>
  </w:num>
  <w:num w:numId="23">
    <w:abstractNumId w:val="26"/>
  </w:num>
  <w:num w:numId="24">
    <w:abstractNumId w:val="28"/>
  </w:num>
  <w:num w:numId="25">
    <w:abstractNumId w:val="10"/>
  </w:num>
  <w:num w:numId="26">
    <w:abstractNumId w:val="37"/>
  </w:num>
  <w:num w:numId="27">
    <w:abstractNumId w:val="40"/>
  </w:num>
  <w:num w:numId="28">
    <w:abstractNumId w:val="21"/>
  </w:num>
  <w:num w:numId="29">
    <w:abstractNumId w:val="20"/>
  </w:num>
  <w:num w:numId="30">
    <w:abstractNumId w:val="30"/>
  </w:num>
  <w:num w:numId="31">
    <w:abstractNumId w:val="33"/>
  </w:num>
  <w:num w:numId="32">
    <w:abstractNumId w:val="24"/>
  </w:num>
  <w:num w:numId="33">
    <w:abstractNumId w:val="35"/>
  </w:num>
  <w:num w:numId="34">
    <w:abstractNumId w:val="9"/>
  </w:num>
  <w:num w:numId="35">
    <w:abstractNumId w:val="7"/>
  </w:num>
  <w:num w:numId="36">
    <w:abstractNumId w:val="31"/>
  </w:num>
  <w:num w:numId="37">
    <w:abstractNumId w:val="12"/>
  </w:num>
  <w:num w:numId="38">
    <w:abstractNumId w:val="0"/>
  </w:num>
  <w:num w:numId="39">
    <w:abstractNumId w:val="18"/>
  </w:num>
  <w:num w:numId="40">
    <w:abstractNumId w:val="27"/>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2"/>
  </w:compat>
  <w:rsids>
    <w:rsidRoot w:val="0027262C"/>
    <w:rsid w:val="000E468F"/>
    <w:rsid w:val="0027262C"/>
    <w:rsid w:val="00924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E18D58-30AE-4131-9D37-FD281DE7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726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262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7262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262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262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7262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726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62C"/>
    <w:rPr>
      <w:b/>
      <w:bCs/>
    </w:rPr>
  </w:style>
  <w:style w:type="paragraph" w:styleId="HTMLPreformatted">
    <w:name w:val="HTML Preformatted"/>
    <w:basedOn w:val="Normal"/>
    <w:link w:val="HTMLPreformattedChar"/>
    <w:uiPriority w:val="99"/>
    <w:semiHidden/>
    <w:unhideWhenUsed/>
    <w:rsid w:val="0027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26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7262C"/>
    <w:rPr>
      <w:rFonts w:ascii="Courier New" w:eastAsia="Times New Roman" w:hAnsi="Courier New" w:cs="Courier New"/>
      <w:sz w:val="20"/>
      <w:szCs w:val="20"/>
    </w:rPr>
  </w:style>
  <w:style w:type="character" w:customStyle="1" w:styleId="token">
    <w:name w:val="token"/>
    <w:basedOn w:val="DefaultParagraphFont"/>
    <w:rsid w:val="0027262C"/>
  </w:style>
  <w:style w:type="character" w:styleId="Emphasis">
    <w:name w:val="Emphasis"/>
    <w:basedOn w:val="DefaultParagraphFont"/>
    <w:uiPriority w:val="20"/>
    <w:qFormat/>
    <w:rsid w:val="0027262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360274">
      <w:bodyDiv w:val="1"/>
      <w:marLeft w:val="0"/>
      <w:marRight w:val="0"/>
      <w:marTop w:val="0"/>
      <w:marBottom w:val="0"/>
      <w:divBdr>
        <w:top w:val="none" w:sz="0" w:space="0" w:color="auto"/>
        <w:left w:val="none" w:sz="0" w:space="0" w:color="auto"/>
        <w:bottom w:val="none" w:sz="0" w:space="0" w:color="auto"/>
        <w:right w:val="none" w:sz="0" w:space="0" w:color="auto"/>
      </w:divBdr>
      <w:divsChild>
        <w:div w:id="1701275721">
          <w:marLeft w:val="0"/>
          <w:marRight w:val="0"/>
          <w:marTop w:val="0"/>
          <w:marBottom w:val="0"/>
          <w:divBdr>
            <w:top w:val="none" w:sz="0" w:space="0" w:color="auto"/>
            <w:left w:val="none" w:sz="0" w:space="0" w:color="auto"/>
            <w:bottom w:val="none" w:sz="0" w:space="0" w:color="auto"/>
            <w:right w:val="none" w:sz="0" w:space="0" w:color="auto"/>
          </w:divBdr>
          <w:divsChild>
            <w:div w:id="962922746">
              <w:marLeft w:val="0"/>
              <w:marRight w:val="0"/>
              <w:marTop w:val="0"/>
              <w:marBottom w:val="0"/>
              <w:divBdr>
                <w:top w:val="none" w:sz="0" w:space="0" w:color="auto"/>
                <w:left w:val="none" w:sz="0" w:space="0" w:color="auto"/>
                <w:bottom w:val="none" w:sz="0" w:space="0" w:color="auto"/>
                <w:right w:val="none" w:sz="0" w:space="0" w:color="auto"/>
              </w:divBdr>
            </w:div>
          </w:divsChild>
        </w:div>
        <w:div w:id="1276252737">
          <w:marLeft w:val="0"/>
          <w:marRight w:val="0"/>
          <w:marTop w:val="0"/>
          <w:marBottom w:val="0"/>
          <w:divBdr>
            <w:top w:val="none" w:sz="0" w:space="0" w:color="auto"/>
            <w:left w:val="none" w:sz="0" w:space="0" w:color="auto"/>
            <w:bottom w:val="none" w:sz="0" w:space="0" w:color="auto"/>
            <w:right w:val="none" w:sz="0" w:space="0" w:color="auto"/>
          </w:divBdr>
          <w:divsChild>
            <w:div w:id="289744063">
              <w:marLeft w:val="0"/>
              <w:marRight w:val="0"/>
              <w:marTop w:val="0"/>
              <w:marBottom w:val="0"/>
              <w:divBdr>
                <w:top w:val="none" w:sz="0" w:space="0" w:color="auto"/>
                <w:left w:val="none" w:sz="0" w:space="0" w:color="auto"/>
                <w:bottom w:val="none" w:sz="0" w:space="0" w:color="auto"/>
                <w:right w:val="none" w:sz="0" w:space="0" w:color="auto"/>
              </w:divBdr>
            </w:div>
          </w:divsChild>
        </w:div>
        <w:div w:id="220024947">
          <w:marLeft w:val="0"/>
          <w:marRight w:val="0"/>
          <w:marTop w:val="0"/>
          <w:marBottom w:val="0"/>
          <w:divBdr>
            <w:top w:val="none" w:sz="0" w:space="0" w:color="auto"/>
            <w:left w:val="none" w:sz="0" w:space="0" w:color="auto"/>
            <w:bottom w:val="none" w:sz="0" w:space="0" w:color="auto"/>
            <w:right w:val="none" w:sz="0" w:space="0" w:color="auto"/>
          </w:divBdr>
          <w:divsChild>
            <w:div w:id="1894806326">
              <w:marLeft w:val="0"/>
              <w:marRight w:val="0"/>
              <w:marTop w:val="0"/>
              <w:marBottom w:val="0"/>
              <w:divBdr>
                <w:top w:val="none" w:sz="0" w:space="0" w:color="auto"/>
                <w:left w:val="none" w:sz="0" w:space="0" w:color="auto"/>
                <w:bottom w:val="none" w:sz="0" w:space="0" w:color="auto"/>
                <w:right w:val="none" w:sz="0" w:space="0" w:color="auto"/>
              </w:divBdr>
            </w:div>
          </w:divsChild>
        </w:div>
        <w:div w:id="415708996">
          <w:marLeft w:val="0"/>
          <w:marRight w:val="0"/>
          <w:marTop w:val="0"/>
          <w:marBottom w:val="0"/>
          <w:divBdr>
            <w:top w:val="none" w:sz="0" w:space="0" w:color="auto"/>
            <w:left w:val="none" w:sz="0" w:space="0" w:color="auto"/>
            <w:bottom w:val="none" w:sz="0" w:space="0" w:color="auto"/>
            <w:right w:val="none" w:sz="0" w:space="0" w:color="auto"/>
          </w:divBdr>
          <w:divsChild>
            <w:div w:id="1910773912">
              <w:marLeft w:val="0"/>
              <w:marRight w:val="0"/>
              <w:marTop w:val="0"/>
              <w:marBottom w:val="0"/>
              <w:divBdr>
                <w:top w:val="none" w:sz="0" w:space="0" w:color="auto"/>
                <w:left w:val="none" w:sz="0" w:space="0" w:color="auto"/>
                <w:bottom w:val="none" w:sz="0" w:space="0" w:color="auto"/>
                <w:right w:val="none" w:sz="0" w:space="0" w:color="auto"/>
              </w:divBdr>
            </w:div>
          </w:divsChild>
        </w:div>
        <w:div w:id="11957378">
          <w:marLeft w:val="0"/>
          <w:marRight w:val="0"/>
          <w:marTop w:val="0"/>
          <w:marBottom w:val="0"/>
          <w:divBdr>
            <w:top w:val="none" w:sz="0" w:space="0" w:color="auto"/>
            <w:left w:val="none" w:sz="0" w:space="0" w:color="auto"/>
            <w:bottom w:val="none" w:sz="0" w:space="0" w:color="auto"/>
            <w:right w:val="none" w:sz="0" w:space="0" w:color="auto"/>
          </w:divBdr>
          <w:divsChild>
            <w:div w:id="2077312692">
              <w:marLeft w:val="0"/>
              <w:marRight w:val="0"/>
              <w:marTop w:val="0"/>
              <w:marBottom w:val="0"/>
              <w:divBdr>
                <w:top w:val="none" w:sz="0" w:space="0" w:color="auto"/>
                <w:left w:val="none" w:sz="0" w:space="0" w:color="auto"/>
                <w:bottom w:val="none" w:sz="0" w:space="0" w:color="auto"/>
                <w:right w:val="none" w:sz="0" w:space="0" w:color="auto"/>
              </w:divBdr>
            </w:div>
          </w:divsChild>
        </w:div>
        <w:div w:id="563182060">
          <w:marLeft w:val="0"/>
          <w:marRight w:val="0"/>
          <w:marTop w:val="0"/>
          <w:marBottom w:val="0"/>
          <w:divBdr>
            <w:top w:val="none" w:sz="0" w:space="0" w:color="auto"/>
            <w:left w:val="none" w:sz="0" w:space="0" w:color="auto"/>
            <w:bottom w:val="none" w:sz="0" w:space="0" w:color="auto"/>
            <w:right w:val="none" w:sz="0" w:space="0" w:color="auto"/>
          </w:divBdr>
          <w:divsChild>
            <w:div w:id="1620649724">
              <w:marLeft w:val="0"/>
              <w:marRight w:val="0"/>
              <w:marTop w:val="0"/>
              <w:marBottom w:val="0"/>
              <w:divBdr>
                <w:top w:val="none" w:sz="0" w:space="0" w:color="auto"/>
                <w:left w:val="none" w:sz="0" w:space="0" w:color="auto"/>
                <w:bottom w:val="none" w:sz="0" w:space="0" w:color="auto"/>
                <w:right w:val="none" w:sz="0" w:space="0" w:color="auto"/>
              </w:divBdr>
            </w:div>
          </w:divsChild>
        </w:div>
        <w:div w:id="59793059">
          <w:marLeft w:val="0"/>
          <w:marRight w:val="0"/>
          <w:marTop w:val="0"/>
          <w:marBottom w:val="0"/>
          <w:divBdr>
            <w:top w:val="none" w:sz="0" w:space="0" w:color="auto"/>
            <w:left w:val="none" w:sz="0" w:space="0" w:color="auto"/>
            <w:bottom w:val="none" w:sz="0" w:space="0" w:color="auto"/>
            <w:right w:val="none" w:sz="0" w:space="0" w:color="auto"/>
          </w:divBdr>
          <w:divsChild>
            <w:div w:id="1091783121">
              <w:marLeft w:val="0"/>
              <w:marRight w:val="0"/>
              <w:marTop w:val="0"/>
              <w:marBottom w:val="0"/>
              <w:divBdr>
                <w:top w:val="none" w:sz="0" w:space="0" w:color="auto"/>
                <w:left w:val="none" w:sz="0" w:space="0" w:color="auto"/>
                <w:bottom w:val="none" w:sz="0" w:space="0" w:color="auto"/>
                <w:right w:val="none" w:sz="0" w:space="0" w:color="auto"/>
              </w:divBdr>
            </w:div>
          </w:divsChild>
        </w:div>
        <w:div w:id="863909855">
          <w:marLeft w:val="0"/>
          <w:marRight w:val="0"/>
          <w:marTop w:val="0"/>
          <w:marBottom w:val="0"/>
          <w:divBdr>
            <w:top w:val="none" w:sz="0" w:space="0" w:color="auto"/>
            <w:left w:val="none" w:sz="0" w:space="0" w:color="auto"/>
            <w:bottom w:val="none" w:sz="0" w:space="0" w:color="auto"/>
            <w:right w:val="none" w:sz="0" w:space="0" w:color="auto"/>
          </w:divBdr>
          <w:divsChild>
            <w:div w:id="523205939">
              <w:marLeft w:val="0"/>
              <w:marRight w:val="0"/>
              <w:marTop w:val="0"/>
              <w:marBottom w:val="0"/>
              <w:divBdr>
                <w:top w:val="none" w:sz="0" w:space="0" w:color="auto"/>
                <w:left w:val="none" w:sz="0" w:space="0" w:color="auto"/>
                <w:bottom w:val="none" w:sz="0" w:space="0" w:color="auto"/>
                <w:right w:val="none" w:sz="0" w:space="0" w:color="auto"/>
              </w:divBdr>
            </w:div>
          </w:divsChild>
        </w:div>
        <w:div w:id="1554926999">
          <w:marLeft w:val="0"/>
          <w:marRight w:val="0"/>
          <w:marTop w:val="0"/>
          <w:marBottom w:val="0"/>
          <w:divBdr>
            <w:top w:val="none" w:sz="0" w:space="0" w:color="auto"/>
            <w:left w:val="none" w:sz="0" w:space="0" w:color="auto"/>
            <w:bottom w:val="none" w:sz="0" w:space="0" w:color="auto"/>
            <w:right w:val="none" w:sz="0" w:space="0" w:color="auto"/>
          </w:divBdr>
          <w:divsChild>
            <w:div w:id="76168936">
              <w:marLeft w:val="0"/>
              <w:marRight w:val="0"/>
              <w:marTop w:val="0"/>
              <w:marBottom w:val="0"/>
              <w:divBdr>
                <w:top w:val="none" w:sz="0" w:space="0" w:color="auto"/>
                <w:left w:val="none" w:sz="0" w:space="0" w:color="auto"/>
                <w:bottom w:val="none" w:sz="0" w:space="0" w:color="auto"/>
                <w:right w:val="none" w:sz="0" w:space="0" w:color="auto"/>
              </w:divBdr>
            </w:div>
          </w:divsChild>
        </w:div>
        <w:div w:id="1074277077">
          <w:marLeft w:val="0"/>
          <w:marRight w:val="0"/>
          <w:marTop w:val="0"/>
          <w:marBottom w:val="0"/>
          <w:divBdr>
            <w:top w:val="none" w:sz="0" w:space="0" w:color="auto"/>
            <w:left w:val="none" w:sz="0" w:space="0" w:color="auto"/>
            <w:bottom w:val="none" w:sz="0" w:space="0" w:color="auto"/>
            <w:right w:val="none" w:sz="0" w:space="0" w:color="auto"/>
          </w:divBdr>
          <w:divsChild>
            <w:div w:id="1546134442">
              <w:marLeft w:val="0"/>
              <w:marRight w:val="0"/>
              <w:marTop w:val="0"/>
              <w:marBottom w:val="0"/>
              <w:divBdr>
                <w:top w:val="none" w:sz="0" w:space="0" w:color="auto"/>
                <w:left w:val="none" w:sz="0" w:space="0" w:color="auto"/>
                <w:bottom w:val="none" w:sz="0" w:space="0" w:color="auto"/>
                <w:right w:val="none" w:sz="0" w:space="0" w:color="auto"/>
              </w:divBdr>
            </w:div>
          </w:divsChild>
        </w:div>
        <w:div w:id="766576802">
          <w:marLeft w:val="0"/>
          <w:marRight w:val="0"/>
          <w:marTop w:val="0"/>
          <w:marBottom w:val="0"/>
          <w:divBdr>
            <w:top w:val="none" w:sz="0" w:space="0" w:color="auto"/>
            <w:left w:val="none" w:sz="0" w:space="0" w:color="auto"/>
            <w:bottom w:val="none" w:sz="0" w:space="0" w:color="auto"/>
            <w:right w:val="none" w:sz="0" w:space="0" w:color="auto"/>
          </w:divBdr>
          <w:divsChild>
            <w:div w:id="1417626737">
              <w:marLeft w:val="0"/>
              <w:marRight w:val="0"/>
              <w:marTop w:val="0"/>
              <w:marBottom w:val="0"/>
              <w:divBdr>
                <w:top w:val="none" w:sz="0" w:space="0" w:color="auto"/>
                <w:left w:val="none" w:sz="0" w:space="0" w:color="auto"/>
                <w:bottom w:val="none" w:sz="0" w:space="0" w:color="auto"/>
                <w:right w:val="none" w:sz="0" w:space="0" w:color="auto"/>
              </w:divBdr>
            </w:div>
          </w:divsChild>
        </w:div>
        <w:div w:id="218250241">
          <w:marLeft w:val="0"/>
          <w:marRight w:val="0"/>
          <w:marTop w:val="0"/>
          <w:marBottom w:val="0"/>
          <w:divBdr>
            <w:top w:val="none" w:sz="0" w:space="0" w:color="auto"/>
            <w:left w:val="none" w:sz="0" w:space="0" w:color="auto"/>
            <w:bottom w:val="none" w:sz="0" w:space="0" w:color="auto"/>
            <w:right w:val="none" w:sz="0" w:space="0" w:color="auto"/>
          </w:divBdr>
          <w:divsChild>
            <w:div w:id="28185945">
              <w:marLeft w:val="0"/>
              <w:marRight w:val="0"/>
              <w:marTop w:val="0"/>
              <w:marBottom w:val="0"/>
              <w:divBdr>
                <w:top w:val="none" w:sz="0" w:space="0" w:color="auto"/>
                <w:left w:val="none" w:sz="0" w:space="0" w:color="auto"/>
                <w:bottom w:val="none" w:sz="0" w:space="0" w:color="auto"/>
                <w:right w:val="none" w:sz="0" w:space="0" w:color="auto"/>
              </w:divBdr>
            </w:div>
          </w:divsChild>
        </w:div>
        <w:div w:id="355159685">
          <w:marLeft w:val="0"/>
          <w:marRight w:val="0"/>
          <w:marTop w:val="0"/>
          <w:marBottom w:val="0"/>
          <w:divBdr>
            <w:top w:val="none" w:sz="0" w:space="0" w:color="auto"/>
            <w:left w:val="none" w:sz="0" w:space="0" w:color="auto"/>
            <w:bottom w:val="none" w:sz="0" w:space="0" w:color="auto"/>
            <w:right w:val="none" w:sz="0" w:space="0" w:color="auto"/>
          </w:divBdr>
          <w:divsChild>
            <w:div w:id="12537382">
              <w:marLeft w:val="0"/>
              <w:marRight w:val="0"/>
              <w:marTop w:val="0"/>
              <w:marBottom w:val="0"/>
              <w:divBdr>
                <w:top w:val="none" w:sz="0" w:space="0" w:color="auto"/>
                <w:left w:val="none" w:sz="0" w:space="0" w:color="auto"/>
                <w:bottom w:val="none" w:sz="0" w:space="0" w:color="auto"/>
                <w:right w:val="none" w:sz="0" w:space="0" w:color="auto"/>
              </w:divBdr>
            </w:div>
          </w:divsChild>
        </w:div>
        <w:div w:id="1018700978">
          <w:marLeft w:val="0"/>
          <w:marRight w:val="0"/>
          <w:marTop w:val="0"/>
          <w:marBottom w:val="0"/>
          <w:divBdr>
            <w:top w:val="none" w:sz="0" w:space="0" w:color="auto"/>
            <w:left w:val="none" w:sz="0" w:space="0" w:color="auto"/>
            <w:bottom w:val="none" w:sz="0" w:space="0" w:color="auto"/>
            <w:right w:val="none" w:sz="0" w:space="0" w:color="auto"/>
          </w:divBdr>
          <w:divsChild>
            <w:div w:id="625895653">
              <w:marLeft w:val="0"/>
              <w:marRight w:val="0"/>
              <w:marTop w:val="0"/>
              <w:marBottom w:val="0"/>
              <w:divBdr>
                <w:top w:val="none" w:sz="0" w:space="0" w:color="auto"/>
                <w:left w:val="none" w:sz="0" w:space="0" w:color="auto"/>
                <w:bottom w:val="none" w:sz="0" w:space="0" w:color="auto"/>
                <w:right w:val="none" w:sz="0" w:space="0" w:color="auto"/>
              </w:divBdr>
            </w:div>
          </w:divsChild>
        </w:div>
        <w:div w:id="1401292196">
          <w:marLeft w:val="0"/>
          <w:marRight w:val="0"/>
          <w:marTop w:val="0"/>
          <w:marBottom w:val="0"/>
          <w:divBdr>
            <w:top w:val="none" w:sz="0" w:space="0" w:color="auto"/>
            <w:left w:val="none" w:sz="0" w:space="0" w:color="auto"/>
            <w:bottom w:val="none" w:sz="0" w:space="0" w:color="auto"/>
            <w:right w:val="none" w:sz="0" w:space="0" w:color="auto"/>
          </w:divBdr>
          <w:divsChild>
            <w:div w:id="1717194036">
              <w:marLeft w:val="0"/>
              <w:marRight w:val="0"/>
              <w:marTop w:val="0"/>
              <w:marBottom w:val="0"/>
              <w:divBdr>
                <w:top w:val="none" w:sz="0" w:space="0" w:color="auto"/>
                <w:left w:val="none" w:sz="0" w:space="0" w:color="auto"/>
                <w:bottom w:val="none" w:sz="0" w:space="0" w:color="auto"/>
                <w:right w:val="none" w:sz="0" w:space="0" w:color="auto"/>
              </w:divBdr>
            </w:div>
          </w:divsChild>
        </w:div>
        <w:div w:id="410779695">
          <w:marLeft w:val="0"/>
          <w:marRight w:val="0"/>
          <w:marTop w:val="0"/>
          <w:marBottom w:val="0"/>
          <w:divBdr>
            <w:top w:val="none" w:sz="0" w:space="0" w:color="auto"/>
            <w:left w:val="none" w:sz="0" w:space="0" w:color="auto"/>
            <w:bottom w:val="none" w:sz="0" w:space="0" w:color="auto"/>
            <w:right w:val="none" w:sz="0" w:space="0" w:color="auto"/>
          </w:divBdr>
          <w:divsChild>
            <w:div w:id="1977644234">
              <w:marLeft w:val="0"/>
              <w:marRight w:val="0"/>
              <w:marTop w:val="0"/>
              <w:marBottom w:val="0"/>
              <w:divBdr>
                <w:top w:val="none" w:sz="0" w:space="0" w:color="auto"/>
                <w:left w:val="none" w:sz="0" w:space="0" w:color="auto"/>
                <w:bottom w:val="none" w:sz="0" w:space="0" w:color="auto"/>
                <w:right w:val="none" w:sz="0" w:space="0" w:color="auto"/>
              </w:divBdr>
            </w:div>
          </w:divsChild>
        </w:div>
        <w:div w:id="1508132072">
          <w:marLeft w:val="0"/>
          <w:marRight w:val="0"/>
          <w:marTop w:val="0"/>
          <w:marBottom w:val="0"/>
          <w:divBdr>
            <w:top w:val="none" w:sz="0" w:space="0" w:color="auto"/>
            <w:left w:val="none" w:sz="0" w:space="0" w:color="auto"/>
            <w:bottom w:val="none" w:sz="0" w:space="0" w:color="auto"/>
            <w:right w:val="none" w:sz="0" w:space="0" w:color="auto"/>
          </w:divBdr>
          <w:divsChild>
            <w:div w:id="2068528735">
              <w:marLeft w:val="0"/>
              <w:marRight w:val="0"/>
              <w:marTop w:val="0"/>
              <w:marBottom w:val="0"/>
              <w:divBdr>
                <w:top w:val="none" w:sz="0" w:space="0" w:color="auto"/>
                <w:left w:val="none" w:sz="0" w:space="0" w:color="auto"/>
                <w:bottom w:val="none" w:sz="0" w:space="0" w:color="auto"/>
                <w:right w:val="none" w:sz="0" w:space="0" w:color="auto"/>
              </w:divBdr>
            </w:div>
          </w:divsChild>
        </w:div>
        <w:div w:id="1116754664">
          <w:marLeft w:val="0"/>
          <w:marRight w:val="0"/>
          <w:marTop w:val="0"/>
          <w:marBottom w:val="0"/>
          <w:divBdr>
            <w:top w:val="none" w:sz="0" w:space="0" w:color="auto"/>
            <w:left w:val="none" w:sz="0" w:space="0" w:color="auto"/>
            <w:bottom w:val="none" w:sz="0" w:space="0" w:color="auto"/>
            <w:right w:val="none" w:sz="0" w:space="0" w:color="auto"/>
          </w:divBdr>
          <w:divsChild>
            <w:div w:id="425736348">
              <w:marLeft w:val="0"/>
              <w:marRight w:val="0"/>
              <w:marTop w:val="0"/>
              <w:marBottom w:val="0"/>
              <w:divBdr>
                <w:top w:val="none" w:sz="0" w:space="0" w:color="auto"/>
                <w:left w:val="none" w:sz="0" w:space="0" w:color="auto"/>
                <w:bottom w:val="none" w:sz="0" w:space="0" w:color="auto"/>
                <w:right w:val="none" w:sz="0" w:space="0" w:color="auto"/>
              </w:divBdr>
            </w:div>
          </w:divsChild>
        </w:div>
        <w:div w:id="965621426">
          <w:marLeft w:val="0"/>
          <w:marRight w:val="0"/>
          <w:marTop w:val="0"/>
          <w:marBottom w:val="0"/>
          <w:divBdr>
            <w:top w:val="none" w:sz="0" w:space="0" w:color="auto"/>
            <w:left w:val="none" w:sz="0" w:space="0" w:color="auto"/>
            <w:bottom w:val="none" w:sz="0" w:space="0" w:color="auto"/>
            <w:right w:val="none" w:sz="0" w:space="0" w:color="auto"/>
          </w:divBdr>
          <w:divsChild>
            <w:div w:id="1041707974">
              <w:marLeft w:val="0"/>
              <w:marRight w:val="0"/>
              <w:marTop w:val="0"/>
              <w:marBottom w:val="0"/>
              <w:divBdr>
                <w:top w:val="none" w:sz="0" w:space="0" w:color="auto"/>
                <w:left w:val="none" w:sz="0" w:space="0" w:color="auto"/>
                <w:bottom w:val="none" w:sz="0" w:space="0" w:color="auto"/>
                <w:right w:val="none" w:sz="0" w:space="0" w:color="auto"/>
              </w:divBdr>
            </w:div>
          </w:divsChild>
        </w:div>
        <w:div w:id="1683891310">
          <w:marLeft w:val="0"/>
          <w:marRight w:val="0"/>
          <w:marTop w:val="0"/>
          <w:marBottom w:val="0"/>
          <w:divBdr>
            <w:top w:val="none" w:sz="0" w:space="0" w:color="auto"/>
            <w:left w:val="none" w:sz="0" w:space="0" w:color="auto"/>
            <w:bottom w:val="none" w:sz="0" w:space="0" w:color="auto"/>
            <w:right w:val="none" w:sz="0" w:space="0" w:color="auto"/>
          </w:divBdr>
          <w:divsChild>
            <w:div w:id="1349328794">
              <w:marLeft w:val="0"/>
              <w:marRight w:val="0"/>
              <w:marTop w:val="0"/>
              <w:marBottom w:val="0"/>
              <w:divBdr>
                <w:top w:val="none" w:sz="0" w:space="0" w:color="auto"/>
                <w:left w:val="none" w:sz="0" w:space="0" w:color="auto"/>
                <w:bottom w:val="none" w:sz="0" w:space="0" w:color="auto"/>
                <w:right w:val="none" w:sz="0" w:space="0" w:color="auto"/>
              </w:divBdr>
            </w:div>
          </w:divsChild>
        </w:div>
        <w:div w:id="93328373">
          <w:marLeft w:val="0"/>
          <w:marRight w:val="0"/>
          <w:marTop w:val="0"/>
          <w:marBottom w:val="0"/>
          <w:divBdr>
            <w:top w:val="none" w:sz="0" w:space="0" w:color="auto"/>
            <w:left w:val="none" w:sz="0" w:space="0" w:color="auto"/>
            <w:bottom w:val="none" w:sz="0" w:space="0" w:color="auto"/>
            <w:right w:val="none" w:sz="0" w:space="0" w:color="auto"/>
          </w:divBdr>
          <w:divsChild>
            <w:div w:id="725376774">
              <w:marLeft w:val="0"/>
              <w:marRight w:val="0"/>
              <w:marTop w:val="0"/>
              <w:marBottom w:val="0"/>
              <w:divBdr>
                <w:top w:val="none" w:sz="0" w:space="0" w:color="auto"/>
                <w:left w:val="none" w:sz="0" w:space="0" w:color="auto"/>
                <w:bottom w:val="none" w:sz="0" w:space="0" w:color="auto"/>
                <w:right w:val="none" w:sz="0" w:space="0" w:color="auto"/>
              </w:divBdr>
            </w:div>
          </w:divsChild>
        </w:div>
        <w:div w:id="2022320452">
          <w:marLeft w:val="0"/>
          <w:marRight w:val="0"/>
          <w:marTop w:val="0"/>
          <w:marBottom w:val="0"/>
          <w:divBdr>
            <w:top w:val="none" w:sz="0" w:space="0" w:color="auto"/>
            <w:left w:val="none" w:sz="0" w:space="0" w:color="auto"/>
            <w:bottom w:val="none" w:sz="0" w:space="0" w:color="auto"/>
            <w:right w:val="none" w:sz="0" w:space="0" w:color="auto"/>
          </w:divBdr>
          <w:divsChild>
            <w:div w:id="1667054829">
              <w:marLeft w:val="0"/>
              <w:marRight w:val="0"/>
              <w:marTop w:val="0"/>
              <w:marBottom w:val="0"/>
              <w:divBdr>
                <w:top w:val="none" w:sz="0" w:space="0" w:color="auto"/>
                <w:left w:val="none" w:sz="0" w:space="0" w:color="auto"/>
                <w:bottom w:val="none" w:sz="0" w:space="0" w:color="auto"/>
                <w:right w:val="none" w:sz="0" w:space="0" w:color="auto"/>
              </w:divBdr>
            </w:div>
          </w:divsChild>
        </w:div>
        <w:div w:id="1347440873">
          <w:marLeft w:val="0"/>
          <w:marRight w:val="0"/>
          <w:marTop w:val="0"/>
          <w:marBottom w:val="0"/>
          <w:divBdr>
            <w:top w:val="none" w:sz="0" w:space="0" w:color="auto"/>
            <w:left w:val="none" w:sz="0" w:space="0" w:color="auto"/>
            <w:bottom w:val="none" w:sz="0" w:space="0" w:color="auto"/>
            <w:right w:val="none" w:sz="0" w:space="0" w:color="auto"/>
          </w:divBdr>
          <w:divsChild>
            <w:div w:id="999966607">
              <w:marLeft w:val="0"/>
              <w:marRight w:val="0"/>
              <w:marTop w:val="0"/>
              <w:marBottom w:val="0"/>
              <w:divBdr>
                <w:top w:val="none" w:sz="0" w:space="0" w:color="auto"/>
                <w:left w:val="none" w:sz="0" w:space="0" w:color="auto"/>
                <w:bottom w:val="none" w:sz="0" w:space="0" w:color="auto"/>
                <w:right w:val="none" w:sz="0" w:space="0" w:color="auto"/>
              </w:divBdr>
            </w:div>
          </w:divsChild>
        </w:div>
        <w:div w:id="1421490600">
          <w:marLeft w:val="0"/>
          <w:marRight w:val="0"/>
          <w:marTop w:val="0"/>
          <w:marBottom w:val="0"/>
          <w:divBdr>
            <w:top w:val="none" w:sz="0" w:space="0" w:color="auto"/>
            <w:left w:val="none" w:sz="0" w:space="0" w:color="auto"/>
            <w:bottom w:val="none" w:sz="0" w:space="0" w:color="auto"/>
            <w:right w:val="none" w:sz="0" w:space="0" w:color="auto"/>
          </w:divBdr>
          <w:divsChild>
            <w:div w:id="439225904">
              <w:marLeft w:val="0"/>
              <w:marRight w:val="0"/>
              <w:marTop w:val="0"/>
              <w:marBottom w:val="0"/>
              <w:divBdr>
                <w:top w:val="none" w:sz="0" w:space="0" w:color="auto"/>
                <w:left w:val="none" w:sz="0" w:space="0" w:color="auto"/>
                <w:bottom w:val="none" w:sz="0" w:space="0" w:color="auto"/>
                <w:right w:val="none" w:sz="0" w:space="0" w:color="auto"/>
              </w:divBdr>
            </w:div>
          </w:divsChild>
        </w:div>
        <w:div w:id="1978222940">
          <w:marLeft w:val="0"/>
          <w:marRight w:val="0"/>
          <w:marTop w:val="0"/>
          <w:marBottom w:val="0"/>
          <w:divBdr>
            <w:top w:val="none" w:sz="0" w:space="0" w:color="auto"/>
            <w:left w:val="none" w:sz="0" w:space="0" w:color="auto"/>
            <w:bottom w:val="none" w:sz="0" w:space="0" w:color="auto"/>
            <w:right w:val="none" w:sz="0" w:space="0" w:color="auto"/>
          </w:divBdr>
          <w:divsChild>
            <w:div w:id="64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48</Pages>
  <Words>6470</Words>
  <Characters>36885</Characters>
  <Application>Microsoft Office Word</Application>
  <DocSecurity>0</DocSecurity>
  <Lines>307</Lines>
  <Paragraphs>86</Paragraphs>
  <ScaleCrop>false</ScaleCrop>
  <Company/>
  <LinksUpToDate>false</LinksUpToDate>
  <CharactersWithSpaces>43269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chavi mishra</dc:creator>
  <cp:keywords/>
  <dc:description/>
  <cp:lastModifiedBy>hh</cp:lastModifiedBy>
  <cp:revision>3</cp:revision>
  <dcterms:created xsi:type="dcterms:W3CDTF">2020-10-24T06:32:00Z</dcterms:created>
  <dcterms:modified xsi:type="dcterms:W3CDTF">2021-01-07T06:26:00Z</dcterms:modified>
</cp:coreProperties>
</file>